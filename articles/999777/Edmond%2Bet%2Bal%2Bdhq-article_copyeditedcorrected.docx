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1837E" w14:textId="30035E5C" w:rsidR="000556ED" w:rsidRPr="00093079" w:rsidRDefault="00DB1621" w:rsidP="00DB1621">
      <w:pPr>
        <w:pStyle w:val="Title"/>
        <w:rPr>
          <w:lang w:val="en-GB"/>
        </w:rPr>
      </w:pPr>
      <w:r w:rsidRPr="00093079">
        <w:rPr>
          <w:lang w:val="en-GB"/>
        </w:rPr>
        <w:t>Making the Whole Greater than the Sum of its Parts</w:t>
      </w:r>
    </w:p>
    <w:p w14:paraId="359FA7F1" w14:textId="74667C47" w:rsidR="00DB1621" w:rsidRPr="00093079" w:rsidRDefault="00DB1621" w:rsidP="00DB1621">
      <w:pPr>
        <w:pStyle w:val="Subtitle"/>
        <w:rPr>
          <w:lang w:val="en-GB"/>
        </w:rPr>
      </w:pPr>
      <w:r w:rsidRPr="00093079">
        <w:rPr>
          <w:lang w:val="en-GB"/>
        </w:rPr>
        <w:t>Taxonomy Development as a Site of Negotiation and Compromise in an Interdisciplinary Software Development Project</w:t>
      </w:r>
    </w:p>
    <w:p w14:paraId="24446DD7" w14:textId="6138B896" w:rsidR="00DB1621" w:rsidRPr="00093079" w:rsidRDefault="110E60D7" w:rsidP="00DB1621">
      <w:pPr>
        <w:pStyle w:val="Heading1"/>
        <w:rPr>
          <w:lang w:val="en-GB"/>
        </w:rPr>
      </w:pPr>
      <w:r w:rsidRPr="110E60D7">
        <w:rPr>
          <w:lang w:val="en-GB"/>
        </w:rPr>
        <w:t>1. Introduction and Overview</w:t>
      </w:r>
    </w:p>
    <w:p w14:paraId="5763EB19" w14:textId="3CC439E6" w:rsidR="00DB1621" w:rsidRPr="00093079" w:rsidRDefault="110E60D7" w:rsidP="00DB1621">
      <w:pPr>
        <w:rPr>
          <w:lang w:val="en-GB"/>
        </w:rPr>
      </w:pPr>
      <w:r w:rsidRPr="110E60D7">
        <w:rPr>
          <w:lang w:val="en-GB"/>
        </w:rPr>
        <w:t xml:space="preserve">Increasingly, research policy-makers and funders are calling for inter- and transdisciplinary approaches to be applied in response to complex socio-scientific questions. Whilst the most exciting and </w:t>
      </w:r>
      <w:r w:rsidR="00B26BE6" w:rsidRPr="110E60D7">
        <w:rPr>
          <w:lang w:val="en-GB"/>
        </w:rPr>
        <w:t>ground-breaking</w:t>
      </w:r>
      <w:r w:rsidRPr="110E60D7">
        <w:rPr>
          <w:lang w:val="en-GB"/>
        </w:rPr>
        <w:t xml:space="preserve"> innovations, to paraphrase Carlos Moedas, former European Commissioner for Research, Science and Innovation, may indeed be happening at the intersection of disciplines, this kind of cross-disciplinary collaboration poses many challenges, among which are the individual disciplinary values, concepts of proof and evidence, languages, technical cultures and methodologies employed by different domains </w:t>
      </w:r>
      <w:r w:rsidRPr="110E60D7">
        <w:rPr>
          <w:rStyle w:val="dhqcitation"/>
        </w:rPr>
        <w:t>(Bruce et al., 2004; Lowe et al., 2009; Edmond et al., 2018)</w:t>
      </w:r>
      <w:r w:rsidRPr="110E60D7">
        <w:rPr>
          <w:lang w:val="en-GB"/>
        </w:rPr>
        <w:t xml:space="preserve">. It is perhaps unsurprising that overcoming the challenges associated with specialised terminology/vocabulary is often instrumental to the success of cooperative work involving individuals of different disciplinary backgrounds and expertise levels </w:t>
      </w:r>
      <w:r w:rsidRPr="110E60D7">
        <w:rPr>
          <w:rStyle w:val="dhqcitation"/>
        </w:rPr>
        <w:t>(Robertson et al., 2003; Bruce et al., 2004)</w:t>
      </w:r>
      <w:r w:rsidRPr="110E60D7">
        <w:rPr>
          <w:lang w:val="en-GB"/>
        </w:rPr>
        <w:t xml:space="preserve">. This </w:t>
      </w:r>
      <w:r w:rsidR="00B26BE6" w:rsidRPr="110E60D7">
        <w:rPr>
          <w:lang w:val="en-GB"/>
        </w:rPr>
        <w:t>may</w:t>
      </w:r>
      <w:r w:rsidR="00B26BE6">
        <w:rPr>
          <w:lang w:val="en-GB"/>
        </w:rPr>
        <w:t xml:space="preserve"> </w:t>
      </w:r>
      <w:r w:rsidR="00B26BE6" w:rsidRPr="110E60D7">
        <w:rPr>
          <w:lang w:val="en-GB"/>
        </w:rPr>
        <w:t>be</w:t>
      </w:r>
      <w:proofErr w:type="gramStart"/>
      <w:r w:rsidRPr="110E60D7">
        <w:rPr>
          <w:lang w:val="en-GB"/>
        </w:rPr>
        <w:t>, in particular, the</w:t>
      </w:r>
      <w:proofErr w:type="gramEnd"/>
      <w:r w:rsidRPr="110E60D7">
        <w:rPr>
          <w:lang w:val="en-GB"/>
        </w:rPr>
        <w:t xml:space="preserve"> case when the goal of the cooperation is to build a software platform, within and behind which mutual misunderstandings can become encoded, creating dissonances in structure and function, and potentially leading to difficulties for future users. This paper contributes to the academic literature on how a specific kind of technical artifact </w:t>
      </w:r>
      <w:r w:rsidR="00272B02">
        <w:t xml:space="preserve">– </w:t>
      </w:r>
      <w:r w:rsidRPr="110E60D7">
        <w:rPr>
          <w:lang w:val="en-GB"/>
        </w:rPr>
        <w:t>in this case, a taxonomy of uncertainty</w:t>
      </w:r>
      <w:r w:rsidR="00272B02">
        <w:rPr>
          <w:lang w:val="en-GB"/>
        </w:rPr>
        <w:t xml:space="preserve"> </w:t>
      </w:r>
      <w:r w:rsidR="00272B02">
        <w:t>–</w:t>
      </w:r>
      <w:r w:rsidRPr="110E60D7">
        <w:rPr>
          <w:lang w:val="en-GB"/>
        </w:rPr>
        <w:t xml:space="preserve"> was used to enhance the functionality of a technical team and their co-developed platform itself created for the purpose of supporting interdisciplinary cooperative work. More specifically, we discuss how the cross-disciplinary design of this taxonomy became not just an instrument to organise data, but also a tool to negotiate and build compromises between four different communities of practice, each of which came to the project with a very different epistemically ‘native’ approach to issues of uncertainty. In order to illustrate the many interlinked functions</w:t>
      </w:r>
      <w:r w:rsidR="00B26BE6">
        <w:rPr>
          <w:lang w:val="en-GB"/>
        </w:rPr>
        <w:t>,</w:t>
      </w:r>
      <w:r w:rsidRPr="110E60D7">
        <w:rPr>
          <w:lang w:val="en-GB"/>
        </w:rPr>
        <w:t xml:space="preserve"> the taxonomy was required to perform, we will briefly introduce the project, its aims, and the four diverse but complementary partners that came together to deliver it. We will then discuss the taxonomy itself, how it needed to be adapted from earlier, similar work, and some of the issues it allowed the project team to negotiate and discuss. In the final section, we will look at the application of the taxonomy and how it informs system function in a manner that is sensitive to the requirements of all of the disciplinary stakeholders in the project.</w:t>
      </w:r>
    </w:p>
    <w:p w14:paraId="60CB6F9B" w14:textId="77777777" w:rsidR="00DB1621" w:rsidRPr="00093079" w:rsidRDefault="00DB1621" w:rsidP="00DB1621">
      <w:pPr>
        <w:rPr>
          <w:lang w:val="en-GB"/>
        </w:rPr>
      </w:pPr>
    </w:p>
    <w:p w14:paraId="560C14DE" w14:textId="2BE326D7" w:rsidR="00DB1621" w:rsidRPr="00093079" w:rsidRDefault="110E60D7" w:rsidP="00DB1621">
      <w:pPr>
        <w:pStyle w:val="Heading1"/>
        <w:rPr>
          <w:lang w:val="en-GB"/>
        </w:rPr>
      </w:pPr>
      <w:r w:rsidRPr="110E60D7">
        <w:rPr>
          <w:lang w:val="en-GB"/>
        </w:rPr>
        <w:t>2. Background and Context of the Collaboration</w:t>
      </w:r>
    </w:p>
    <w:p w14:paraId="5FEB7356" w14:textId="4EEDFB87" w:rsidR="00554AB4" w:rsidRPr="00093079" w:rsidRDefault="00554AB4" w:rsidP="00554AB4">
      <w:pPr>
        <w:rPr>
          <w:lang w:val="en-GB"/>
        </w:rPr>
      </w:pPr>
      <w:r w:rsidRPr="00093079">
        <w:rPr>
          <w:lang w:val="en-GB"/>
        </w:rPr>
        <w:t xml:space="preserve">The project in question is the </w:t>
      </w:r>
      <w:proofErr w:type="spellStart"/>
      <w:r w:rsidRPr="00093079">
        <w:rPr>
          <w:lang w:val="en-GB"/>
        </w:rPr>
        <w:t>PROgressive</w:t>
      </w:r>
      <w:proofErr w:type="spellEnd"/>
      <w:r w:rsidRPr="00093079">
        <w:rPr>
          <w:lang w:val="en-GB"/>
        </w:rPr>
        <w:t xml:space="preserve"> </w:t>
      </w:r>
      <w:proofErr w:type="spellStart"/>
      <w:r w:rsidRPr="00093079">
        <w:rPr>
          <w:lang w:val="en-GB"/>
        </w:rPr>
        <w:t>VIsual</w:t>
      </w:r>
      <w:proofErr w:type="spellEnd"/>
      <w:r w:rsidRPr="00093079">
        <w:rPr>
          <w:lang w:val="en-GB"/>
        </w:rPr>
        <w:t xml:space="preserve"> </w:t>
      </w:r>
      <w:proofErr w:type="spellStart"/>
      <w:r w:rsidRPr="00093079">
        <w:rPr>
          <w:lang w:val="en-GB"/>
        </w:rPr>
        <w:t>DEcision-Making</w:t>
      </w:r>
      <w:proofErr w:type="spellEnd"/>
      <w:r w:rsidRPr="00093079">
        <w:rPr>
          <w:lang w:val="en-GB"/>
        </w:rPr>
        <w:t xml:space="preserve"> in Digital Humanities (PROVIDEDH) project, which aimed to develop a web-based multimodal collaborative platform for the visual analysis of uncertainty in the </w:t>
      </w:r>
      <w:r w:rsidRPr="00093079">
        <w:rPr>
          <w:lang w:val="en-GB"/>
        </w:rPr>
        <w:lastRenderedPageBreak/>
        <w:t>Digital Humanities (DH) data analysis pipeline (discussed in further detail below). The consortium can be described as both complex and nonroutine</w:t>
      </w:r>
      <w:r w:rsidR="00254116">
        <w:rPr>
          <w:lang w:val="en-GB"/>
        </w:rPr>
        <w:t xml:space="preserve"> </w:t>
      </w:r>
      <w:r w:rsidR="00282F6B" w:rsidRPr="00716E8F">
        <w:rPr>
          <w:rStyle w:val="dhqcitation"/>
        </w:rPr>
        <w:fldChar w:fldCharType="begin"/>
      </w:r>
      <w:r w:rsidR="00734FC6">
        <w:rPr>
          <w:rStyle w:val="dhqcitation"/>
        </w:rPr>
        <w:instrText xml:space="preserve"> ADDIN ZOTERO_ITEM CSL_CITATION {"citationID":"9uJaqvZE","properties":{"formattedCitation":"(Strauss, 1988)","plainCitation":"(Strauss, 1988)","noteIndex":0},"citationItems":[{"id":29995,"uris":["http://zotero.org/users/4711545/items/6YFZXUBA"],"itemData":{"id":29995,"type":"article-journal","abstract":"This article offers a theoretical framework or model for understanding how work within projects is articulated. A distinction is drawn between articulation of work and a more inclusive organizational process, termed the “articulation process.” The theoretical model includes several related concepts that pertain to numerous interlocking and sequential elements of the total work. These include work processes, types of work, and interactional processes. The model avoids assuming a tightly integrated organization of work; rather, it represents an extension of the negotiated order approach to organizations. A discussion of variations in projects revolves around two important dimensions of projects. The article closes with a discussion of extreme disruptions in project work flow, as well as some general considerations about the importance of focusing on articulation in organizations.","container-title":"The Sociological Quarterly","DOI":"10.1111/j.1533-8525.1988.tb01249.x","ISSN":"1533-8525","issue":"2","language":"en","note":"284 citations (Crossref) [2023-05-03]\n_eprint: https://onlinelibrary.wiley.com/doi/pdf/10.1111/j.1533-8525.1988.tb01249.x","page":"163-178","source":"Wiley Online Library","title":"The Articulation of Project Work: An Organizational Process","title-short":"The Articulation of Project Work","volume":"29","author":[{"family":"Strauss","given":"Anselm"}],"issued":{"date-parts":[["1988"]]},"citation-key":"strauss_articulation_1988"}}],"schema":"https://github.com/citation-style-language/schema/raw/master/csl-citation.json"} </w:instrText>
      </w:r>
      <w:r w:rsidR="00282F6B" w:rsidRPr="00716E8F">
        <w:rPr>
          <w:rStyle w:val="dhqcitation"/>
        </w:rPr>
        <w:fldChar w:fldCharType="separate"/>
      </w:r>
      <w:r w:rsidR="00716E8F" w:rsidRPr="00716E8F">
        <w:rPr>
          <w:rStyle w:val="dhqcitation"/>
        </w:rPr>
        <w:t>(Strauss, 1988)</w:t>
      </w:r>
      <w:r w:rsidR="00282F6B" w:rsidRPr="00716E8F">
        <w:rPr>
          <w:rStyle w:val="dhqcitation"/>
        </w:rPr>
        <w:fldChar w:fldCharType="end"/>
      </w:r>
      <w:r w:rsidRPr="00093079">
        <w:rPr>
          <w:lang w:val="en-GB"/>
        </w:rPr>
        <w:t>, comprising a multinational team of four institutional partners and two overlapping sub-teams (composed of the two technical partners and two partners representing the arts and humanities). Further, the individual partner teams combine researchers and engineers of varying levels of expertise in specific branches of computer science and humanities disciplines as well as in open innovation and DH.</w:t>
      </w:r>
    </w:p>
    <w:p w14:paraId="66B49A1C" w14:textId="78D7D62B" w:rsidR="00554AB4" w:rsidRPr="00093079" w:rsidRDefault="110E60D7" w:rsidP="00554AB4">
      <w:pPr>
        <w:rPr>
          <w:lang w:val="en-GB"/>
        </w:rPr>
      </w:pPr>
      <w:r w:rsidRPr="110E60D7">
        <w:rPr>
          <w:lang w:val="en-GB"/>
        </w:rPr>
        <w:t>The PROVIDEDH project was originally conceptualised according to the imperatives of computer science as a discipline. The coordinator, based in the Visual Analytics and Information Visualisation Research Group (</w:t>
      </w:r>
      <w:proofErr w:type="spellStart"/>
      <w:r w:rsidRPr="110E60D7">
        <w:rPr>
          <w:lang w:val="en-GB"/>
        </w:rPr>
        <w:t>VisUsal</w:t>
      </w:r>
      <w:proofErr w:type="spellEnd"/>
      <w:r w:rsidRPr="110E60D7">
        <w:rPr>
          <w:lang w:val="en-GB"/>
        </w:rPr>
        <w:t xml:space="preserve">) at the University of Salamanca (USAL), brought expertise in visual analytics, research methods, software engineering, and human-computer interaction (HCI). In addition to the project coordination activities, USAL led both the development of user interfaces and evaluation and the research for the definition and management of uncertainty in DH. The second technical partner, the Poznan Supercomputing and Networking </w:t>
      </w:r>
      <w:proofErr w:type="spellStart"/>
      <w:r w:rsidRPr="110E60D7">
        <w:rPr>
          <w:lang w:val="en-GB"/>
        </w:rPr>
        <w:t>Center</w:t>
      </w:r>
      <w:proofErr w:type="spellEnd"/>
      <w:r w:rsidRPr="110E60D7">
        <w:rPr>
          <w:lang w:val="en-GB"/>
        </w:rPr>
        <w:t xml:space="preserve"> (PSNC), brought extensive experience designing and building large-scale DH infrastructures, and led the development of the PROVIDEDH platform. Considering its intended user base,</w:t>
      </w:r>
      <w:r w:rsidR="009C649F">
        <w:rPr>
          <w:lang w:val="en-GB"/>
        </w:rPr>
        <w:t xml:space="preserve"> however,</w:t>
      </w:r>
      <w:r w:rsidRPr="110E60D7">
        <w:rPr>
          <w:lang w:val="en-GB"/>
        </w:rPr>
        <w:t xml:space="preserve"> the technological expertise of USAL and PSNC alone would not have been sufficient to realise the PROVIDEDH platform. Realising the principle “that [</w:t>
      </w:r>
      <w:r w:rsidR="009C649F">
        <w:rPr>
          <w:lang w:val="en-GB"/>
        </w:rPr>
        <w:t>D</w:t>
      </w:r>
      <w:r w:rsidRPr="110E60D7">
        <w:rPr>
          <w:lang w:val="en-GB"/>
        </w:rPr>
        <w:t xml:space="preserve">igital </w:t>
      </w:r>
      <w:r w:rsidR="009C649F">
        <w:rPr>
          <w:lang w:val="en-GB"/>
        </w:rPr>
        <w:t>H</w:t>
      </w:r>
      <w:r w:rsidRPr="110E60D7">
        <w:rPr>
          <w:lang w:val="en-GB"/>
        </w:rPr>
        <w:t xml:space="preserve">umanities] tool builders must consider themselves as entering into a social contract with tool users” </w:t>
      </w:r>
      <w:r w:rsidR="00554AB4" w:rsidRPr="110E60D7">
        <w:rPr>
          <w:rStyle w:val="dhqcitation"/>
        </w:rPr>
        <w:fldChar w:fldCharType="begin"/>
      </w:r>
      <w:r w:rsidR="00554AB4" w:rsidRPr="110E60D7">
        <w:rPr>
          <w:rStyle w:val="dhqcitation"/>
        </w:rPr>
        <w:instrText xml:space="preserve"> ADDIN ZOTERO_ITEM CSL_CITATION {"citationID":"kB0bMxpA","properties":{"formattedCitation":"(Gibbs and Owens, 2012)","plainCitation":"(Gibbs and Owens, 2012)","noteIndex":0},"citationItems":[{"id":11369,"uris":["http://zotero.org/users/4711545/items/6A73VCLD"],"itemData":{"id":11369,"type":"article-journal","container-title":"Digital Humanities Quarterly","ISSN":"1938-4122","issue":"2","journalAbbreviation":"DHQ","title":"Building Better Digital Humanities Tools: Toward broader audiences and user-centered designs","title-short":"Building Better Digital Humanities Tools","volume":"006","author":[{"family":"Gibbs","given":"Fred"},{"family":"Owens","given":"Trevor"}],"issued":{"date-parts":[["2012",10,12]]},"citation-key":"gibbs_building_2012"}}],"schema":"https://github.com/citation-style-language/schema/raw/master/csl-citation.json"} </w:instrText>
      </w:r>
      <w:r w:rsidR="00554AB4" w:rsidRPr="110E60D7">
        <w:rPr>
          <w:rStyle w:val="dhqcitation"/>
        </w:rPr>
        <w:fldChar w:fldCharType="separate"/>
      </w:r>
      <w:r w:rsidRPr="110E60D7">
        <w:rPr>
          <w:rStyle w:val="dhqcitation"/>
        </w:rPr>
        <w:t>(Gibbs and Owens, 2012)</w:t>
      </w:r>
      <w:r w:rsidR="00554AB4" w:rsidRPr="110E60D7">
        <w:rPr>
          <w:rStyle w:val="dhqcitation"/>
        </w:rPr>
        <w:fldChar w:fldCharType="end"/>
      </w:r>
      <w:r w:rsidRPr="110E60D7">
        <w:rPr>
          <w:lang w:val="en-GB"/>
        </w:rPr>
        <w:t>, two further partners, Trinity College Dublin and the Austrian Academy of Science (in conjunction with the Ars Electronica Research Institute Knowledge for Humanity), were brought on to contribute from the perspective of Digital Humanities and Open Innovation Science respectively, and led research regarding user needs, user engagement, and exploitation and dissemination of results.</w:t>
      </w:r>
    </w:p>
    <w:p w14:paraId="79D8988C" w14:textId="39890548" w:rsidR="00DB1621" w:rsidRPr="00093079" w:rsidRDefault="00554AB4" w:rsidP="00554AB4">
      <w:pPr>
        <w:rPr>
          <w:lang w:val="en-GB"/>
        </w:rPr>
      </w:pPr>
      <w:r w:rsidRPr="00093079">
        <w:rPr>
          <w:lang w:val="en-GB"/>
        </w:rPr>
        <w:t xml:space="preserve">One of PROVIDEDH’s first objectives was to define and describe the key types of uncertainty in DH research datasets. To date, various definitions, classifications and taxonomies of uncertainty have been proposed, but much of this work on the characterisation of uncertainty has been delivered within isolated domains. As </w:t>
      </w:r>
      <w:proofErr w:type="spellStart"/>
      <w:r w:rsidRPr="00093079">
        <w:rPr>
          <w:lang w:val="en-GB"/>
        </w:rPr>
        <w:t>Kouw</w:t>
      </w:r>
      <w:proofErr w:type="spellEnd"/>
      <w:r w:rsidRPr="00093079">
        <w:rPr>
          <w:lang w:val="en-GB"/>
        </w:rPr>
        <w:t xml:space="preserve"> et al. (2012) argue, typologies of this kind are valuable tools in the attempt to determine the extent to which uncertainties can in fact be explained. Perhaps more importantly from the perspective of PROVIDEDH is the authors’ assertion that new forms of knowledge production that challenge our understanding of uncertainty “almost always occur at the boundaries between different disciplines.”</w:t>
      </w:r>
    </w:p>
    <w:p w14:paraId="7E2204C1" w14:textId="77777777" w:rsidR="00554AB4" w:rsidRPr="00093079" w:rsidRDefault="00554AB4" w:rsidP="00554AB4">
      <w:pPr>
        <w:rPr>
          <w:lang w:val="en-GB"/>
        </w:rPr>
      </w:pPr>
    </w:p>
    <w:p w14:paraId="52138B9F" w14:textId="75513583" w:rsidR="00554AB4" w:rsidRPr="00093079" w:rsidRDefault="110E60D7" w:rsidP="00554AB4">
      <w:pPr>
        <w:pStyle w:val="Heading1"/>
        <w:rPr>
          <w:lang w:val="en-GB"/>
        </w:rPr>
      </w:pPr>
      <w:r w:rsidRPr="110E60D7">
        <w:rPr>
          <w:lang w:val="en-GB"/>
        </w:rPr>
        <w:t>3. Overcoming the Communicative Factor: Establishing a Baseline for Collaboration</w:t>
      </w:r>
    </w:p>
    <w:p w14:paraId="0BEF4259" w14:textId="58FD49CB" w:rsidR="00554AB4" w:rsidRPr="00093079" w:rsidRDefault="00554AB4" w:rsidP="00554AB4">
      <w:pPr>
        <w:rPr>
          <w:lang w:val="en-GB"/>
        </w:rPr>
      </w:pPr>
      <w:r w:rsidRPr="00093079">
        <w:rPr>
          <w:lang w:val="en-GB"/>
        </w:rPr>
        <w:t xml:space="preserve">As described above, the PROVIDEDH team </w:t>
      </w:r>
      <w:r w:rsidR="004C3462">
        <w:rPr>
          <w:lang w:val="en-GB"/>
        </w:rPr>
        <w:t>is</w:t>
      </w:r>
      <w:r w:rsidR="004C3462" w:rsidRPr="00093079">
        <w:rPr>
          <w:lang w:val="en-GB"/>
        </w:rPr>
        <w:t xml:space="preserve"> </w:t>
      </w:r>
      <w:r w:rsidRPr="00093079">
        <w:rPr>
          <w:lang w:val="en-GB"/>
        </w:rPr>
        <w:t>diverse with goals that could only be met via closely aligned collaboration. A recent report by the EU-funded SHAPE-ID project, which addressed the challenge of improving inter- and transdisciplinary cooperation between Arts, Humanities and Social Sciences (AHSS) and Science, Technology, Engineering, Mathematics, and Medicine (STEMM) disciplines, identified 25 factors that influence interdisciplinary success or failure, depending on the circumstances of a project</w:t>
      </w:r>
      <w:r w:rsidR="00093079" w:rsidRPr="00093079">
        <w:rPr>
          <w:lang w:val="en-GB"/>
        </w:rPr>
        <w:t xml:space="preserve"> </w:t>
      </w:r>
      <w:r w:rsidR="00093079" w:rsidRPr="00716E8F">
        <w:rPr>
          <w:rStyle w:val="dhqcitation"/>
        </w:rPr>
        <w:fldChar w:fldCharType="begin"/>
      </w:r>
      <w:r w:rsidR="00734FC6">
        <w:rPr>
          <w:rStyle w:val="dhqcitation"/>
        </w:rPr>
        <w:instrText xml:space="preserve"> ADDIN ZOTERO_ITEM CSL_CITATION {"citationID":"UqxysLPe","properties":{"formattedCitation":"(Vienni Baptista {\\i{}et al.}, 2020)","plainCitation":"(Vienni Baptista et al., 2020)","noteIndex":0},"citationItems":[{"id":24414,"uris":["http://zotero.org/users/4711545/items/ITQNWFFG"],"itemData":{"id":24414,"type":"report","abstract":"This report presents findings from a literature review and survey undertaken as part of the SHAPE-ID Horizon 2020 project (https://www.shapeid.eu), which addresses the challenge of improving interdisciplinary research (IDR) and transdisciplinary research (TDR) between Arts, Humanities and Social Sciences (AHSS) and Science, Technology, Engineering, Mathematics, and Medicine (STEMM) disciplines. One of SHAPE-ID’s first objectives was to review existing research on IDR/TDR. Through an extensive evidence-scanning exercise drawing on previous work undertaken and complemented by a survey and interviews, the project aimed: (i) to disentangle the different understandings of interdisciplinarity and transdisciplinarity; (ii) to identify the factors that hinder or help inter- and transdisciplinary collaboration; (iii) to clarify which understandings of IDR/TDR and which factors of success and failure are specifically relevant for integrating AHSS in IDR/TDR.","language":"eng","note":"publisher: Zenodo","source":"Zenodo","title":"Final Report on Understandings of Interdisciplinary and Transdisciplinary Research and Factors of Success and Failure","URL":"https://zenodo.org/record/3824839","author":[{"family":"Vienni Baptista","given":"Bianca"},{"family":"Fletcher","given":"Isabel"},{"family":"Maryl","given":"Maciej"},{"family":"Wciślik","given":"Piotr"},{"family":"Buchner","given":"Anna"},{"family":"Lyall","given":"Catherine"},{"family":"Spaapen","given":"Jack"},{"family":"Pohl","given":"Christian"}],"accessed":{"date-parts":[["2022",2,3]]},"issued":{"date-parts":[["2020",3,31]]},"citation-key":"vienni_baptista_final_2020"}}],"schema":"https://github.com/citation-style-language/schema/raw/master/csl-citation.json"} </w:instrText>
      </w:r>
      <w:r w:rsidR="00093079" w:rsidRPr="00716E8F">
        <w:rPr>
          <w:rStyle w:val="dhqcitation"/>
        </w:rPr>
        <w:fldChar w:fldCharType="separate"/>
      </w:r>
      <w:r w:rsidR="00093079" w:rsidRPr="00716E8F">
        <w:rPr>
          <w:rStyle w:val="dhqcitation"/>
        </w:rPr>
        <w:t>(Vienni Baptista et al., 2020)</w:t>
      </w:r>
      <w:r w:rsidR="00093079" w:rsidRPr="00716E8F">
        <w:rPr>
          <w:rStyle w:val="dhqcitation"/>
        </w:rPr>
        <w:fldChar w:fldCharType="end"/>
      </w:r>
      <w:r w:rsidRPr="00093079">
        <w:rPr>
          <w:lang w:val="en-GB"/>
        </w:rPr>
        <w:t xml:space="preserve">. One </w:t>
      </w:r>
      <w:r w:rsidRPr="00093079">
        <w:rPr>
          <w:lang w:val="en-GB"/>
        </w:rPr>
        <w:lastRenderedPageBreak/>
        <w:t xml:space="preserve">of the first and primary challenges faced by the PROVIDEDH team relates to what </w:t>
      </w:r>
      <w:proofErr w:type="spellStart"/>
      <w:r w:rsidRPr="00093079">
        <w:rPr>
          <w:lang w:val="en-GB"/>
        </w:rPr>
        <w:t>Vienni</w:t>
      </w:r>
      <w:proofErr w:type="spellEnd"/>
      <w:r w:rsidRPr="00093079">
        <w:rPr>
          <w:lang w:val="en-GB"/>
        </w:rPr>
        <w:t xml:space="preserve"> and Baptista (among others) describe as the “Communicative” factor, which refers to the different “languages” employed by different disciplines</w:t>
      </w:r>
      <w:r w:rsidR="00093079" w:rsidRPr="00093079">
        <w:rPr>
          <w:lang w:val="en-GB"/>
        </w:rPr>
        <w:t xml:space="preserve"> </w:t>
      </w:r>
      <w:r w:rsidR="00093079" w:rsidRPr="00716E8F">
        <w:rPr>
          <w:rStyle w:val="dhqcitation"/>
        </w:rPr>
        <w:fldChar w:fldCharType="begin"/>
      </w:r>
      <w:r w:rsidR="00734FC6">
        <w:rPr>
          <w:rStyle w:val="dhqcitation"/>
        </w:rPr>
        <w:instrText xml:space="preserve"> ADDIN ZOTERO_ITEM CSL_CITATION {"citationID":"MjCRwvgd","properties":{"formattedCitation":"(Lowe, Whitman and Phillipson, 2009; Boix Mansilla, Lamont and Sato, 2016; Vienni Baptista {\\i{}et al.}, 2020)","plainCitation":"(Lowe, Whitman and Phillipson, 2009; Boix Mansilla, Lamont and Sato, 2016; Vienni Baptista et al., 2020)","noteIndex":0},"citationItems":[{"id":24449,"uris":["http://zotero.org/users/4711545/items/3ELZRG7U"],"itemData":{"id":24449,"type":"article-journal","abstract":"1 The urgency and complexity of current environmental problems require ecologists to engage in cross-disciplinary research with social scientists, among others. 2 This study explores what ecologists expect from such cross-disciplinary engagements, through a review of editorial statements in key ecological journals and an empirical survey of ecologists working with social scientists. 3 Ecologists were found to have different perspectives on collaborating with social scientists depending upon whether they had an instrumental or non-instrumental outlook on the role of social sciences. 4 Ecologists are also pursuing other approaches to incorporate human dimensions into their work, including engaging end-users and stakeholders in their research; and enlarging the scope of ecology to include human subjects/objects in their research focus. 5 Synthesis and applications. Ecologists face strategic choices when incorporating human/social dimensions in their work – whether engagement with stakeholders, enlargement of ecology as a life science, or active exchange with the social sciences. The choice depends on the stance taken on the place of humans in nature. Each strategy poses specific challenges for ecologists relating respectively to: the justification of how and which stakeholders to engage; the avoidance of naïve borrowings of terms and methods from the social sciences; and the training needed for working in interdisciplinary teams.","container-title":"Journal of Applied Ecology","DOI":"10.1111/j.1365-2664.2009.01621.x","ISSN":"1365-2664","issue":"2","language":"en","note":"_eprint: https://onlinelibrary.wiley.com/doi/pdf/10.1111/j.1365-2664.2009.01621.x","page":"297-305","source":"Wiley Online Library","title":"Ecology and the social sciences","volume":"46","author":[{"family":"Lowe","given":"Philip"},{"family":"Whitman","given":"Geoff"},{"family":"Phillipson","given":"Jeremy"}],"issued":{"date-parts":[["2009"]]},"citation-key":"lowe_ecology_2009"}},{"id":24448,"uris":["http://zotero.org/users/4711545/items/SGCCQC7N"],"itemData":{"id":24448,"type":"article-journal","abstract":"Given the growing centrality of interdisciplinarity to scientific research, gaining a better understanding of successful interdisciplinary collaborations has become imperative. Drawing on extensive case studies of nine research networks in the social, natural, and computational sciences, we propose a construct that captures the multidimensional character of such collaborations, that of a shared cognitive–emotional–interactional (SCEI) platform. We demonstrate its value as an integrative lens to examine markers of and conditions for successful interdisciplinary collaborations as defined by researchers involved in these groups. We show that (1) markers and conditions embody three different dimensions: cognitive, emotional, and interactional; (2) these dimensions are present in all networks, albeit to different degrees; (3) the dimensions are intertwined and mutually constitutive; and (4) they operate in conjunction with institutional conditions created by funders. We compare the SCEI platforms to available frameworks for successful interdisciplinary work.","container-title":"Science, Technology, &amp; Human Values","DOI":"10.1177/0162243915614103","ISSN":"0162-2439","issue":"4","journalAbbreviation":"Science, Technology, &amp; Human Values","language":"en","note":"publisher: SAGE Publications Inc","page":"571-612","source":"SAGE Journals","title":"Shared Cognitive–Emotional–Interactional Platforms: Markers and Conditions for Successful Interdisciplinary Collaborations","title-short":"Shared Cognitive–Emotional–Interactional Platforms","volume":"41","author":[{"family":"Boix Mansilla","given":"Veronica"},{"family":"Lamont","given":"Michèle"},{"family":"Sato","given":"Kyoko"}],"issued":{"date-parts":[["2016",7,1]]},"citation-key":"boix_mansilla_shared_2016"}},{"id":24414,"uris":["http://zotero.org/users/4711545/items/ITQNWFFG"],"itemData":{"id":24414,"type":"report","abstract":"This report presents findings from a literature review and survey undertaken as part of the SHAPE-ID Horizon 2020 project (https://www.shapeid.eu), which addresses the challenge of improving interdisciplinary research (IDR) and transdisciplinary research (TDR) between Arts, Humanities and Social Sciences (AHSS) and Science, Technology, Engineering, Mathematics, and Medicine (STEMM) disciplines. One of SHAPE-ID’s first objectives was to review existing research on IDR/TDR. Through an extensive evidence-scanning exercise drawing on previous work undertaken and complemented by a survey and interviews, the project aimed: (i) to disentangle the different understandings of interdisciplinarity and transdisciplinarity; (ii) to identify the factors that hinder or help inter- and transdisciplinary collaboration; (iii) to clarify which understandings of IDR/TDR and which factors of success and failure are specifically relevant for integrating AHSS in IDR/TDR.","language":"eng","note":"publisher: Zenodo","source":"Zenodo","title":"Final Report on Understandings of Interdisciplinary and Transdisciplinary Research and Factors of Success and Failure","URL":"https://zenodo.org/record/3824839","author":[{"family":"Vienni Baptista","given":"Bianca"},{"family":"Fletcher","given":"Isabel"},{"family":"Maryl","given":"Maciej"},{"family":"Wciślik","given":"Piotr"},{"family":"Buchner","given":"Anna"},{"family":"Lyall","given":"Catherine"},{"family":"Spaapen","given":"Jack"},{"family":"Pohl","given":"Christian"}],"accessed":{"date-parts":[["2022",2,3]]},"issued":{"date-parts":[["2020",3,31]]},"citation-key":"vienni_baptista_final_2020"}}],"schema":"https://github.com/citation-style-language/schema/raw/master/csl-citation.json"} </w:instrText>
      </w:r>
      <w:r w:rsidR="00093079" w:rsidRPr="00716E8F">
        <w:rPr>
          <w:rStyle w:val="dhqcitation"/>
        </w:rPr>
        <w:fldChar w:fldCharType="separate"/>
      </w:r>
      <w:r w:rsidR="00093079" w:rsidRPr="00716E8F">
        <w:rPr>
          <w:rStyle w:val="dhqcitation"/>
        </w:rPr>
        <w:t>(Lowe, Whitman and Phillipson, 2009; Boix Mansilla, Lamont and Sato, 2016; Vienni Baptista et al., 2020)</w:t>
      </w:r>
      <w:r w:rsidR="00093079" w:rsidRPr="00716E8F">
        <w:rPr>
          <w:rStyle w:val="dhqcitation"/>
        </w:rPr>
        <w:fldChar w:fldCharType="end"/>
      </w:r>
      <w:r w:rsidRPr="00093079">
        <w:rPr>
          <w:lang w:val="en-GB"/>
        </w:rPr>
        <w:t>. The absence of a common transdisciplinary language/terminology to discuss shared concepts such as uncertainty can substantially hinder interdisciplinary research and, conversely, processes to resolve this gap are exceptionally useful for illustrating how the development of shared intellectual artifacts can create a common ground for exchange.</w:t>
      </w:r>
    </w:p>
    <w:p w14:paraId="74D1089A" w14:textId="788AB526" w:rsidR="00554AB4" w:rsidRPr="00093079" w:rsidRDefault="00554AB4" w:rsidP="00554AB4">
      <w:pPr>
        <w:rPr>
          <w:lang w:val="en-GB"/>
        </w:rPr>
      </w:pPr>
      <w:r w:rsidRPr="00093079">
        <w:rPr>
          <w:lang w:val="en-GB"/>
        </w:rPr>
        <w:t>Even among groups with apparently similar disciplinary backgrounds, conceptual frameworks may differ substantially</w:t>
      </w:r>
      <w:r w:rsidR="00093079" w:rsidRPr="00093079">
        <w:rPr>
          <w:lang w:val="en-GB"/>
        </w:rPr>
        <w:t xml:space="preserve"> </w:t>
      </w:r>
      <w:r w:rsidR="00093079" w:rsidRPr="00716E8F">
        <w:rPr>
          <w:rStyle w:val="dhqcitation"/>
        </w:rPr>
        <w:fldChar w:fldCharType="begin"/>
      </w:r>
      <w:r w:rsidR="00734FC6">
        <w:rPr>
          <w:rStyle w:val="dhqcitation"/>
        </w:rPr>
        <w:instrText xml:space="preserve"> ADDIN ZOTERO_ITEM CSL_CITATION {"citationID":"bg6pW9kv","properties":{"formattedCitation":"(Jeffrey, 2003; Pennington, 2008)","plainCitation":"(Jeffrey, 2003; Pennington, 2008)","noteIndex":0},"citationItems":[{"id":24447,"uris":["http://zotero.org/users/4711545/items/IKQT6HSE"],"itemData":{"id":24447,"type":"article-journal","abstract":"Although both research funders and knowledge users continue to call for more and higher-quality collaboration between researchers from different disciplines, there is little evidence available to inform the structure and management of cross-disciplinary research teams. A descriptive account of cross-disciplinary collaboration is presented based on a study of a cross-disciplinary team researching natural resource degradation issues. A number of tools are identified that characterize and support the collaboration process, including the use of story-lines and metaphor, choice of vocabulary, the nature of dialogue and the role of mediating agents. Four products of collaboration are also identified: ‘process’, ‘understanding’, ‘utility’ and ‘knowledge integration’. Conclusions focus on the implications for research programme design and the content of research training curricula.","container-title":"Social Studies of Science","DOI":"10.1177/0306312703334003","ISSN":"0306-3127","issue":"4","journalAbbreviation":"Soc Stud Sci","language":"en","note":"publisher: SAGE Publications Ltd","page":"539-562","source":"SAGE Journals","title":"Smoothing the Waters: Observations on the Process of Cross-Disciplinary Research Collaboration","title-short":"Smoothing the Waters","volume":"33","author":[{"family":"Jeffrey","given":"Paul"}],"issued":{"date-parts":[["2003",8,1]]},"citation-key":"jeffrey_smoothing_2003"}},{"id":24446,"uris":["http://zotero.org/users/4711545/items/C5W47ZU7"],"itemData":{"id":24446,"type":"article-journal","abstract":"ABSTRACT. Complex environmental problem solving depends on cross-disciplinary collaboration among scientists. Collaborative research must be preceded by an exploratory phase of collective thinking that creates shared conceptual frameworks. Collective thinking, in a cross-disciplinary setting, depends on the facility with which collaborators are able to learn and understand each others’ perspectives. This paper applies three perspectives on learning to the problem of enabling cross-disciplinary collaboration: Maslow’s hierarchy of needs, constructivism, and organizational learning. Application of learning frameworks to collaboration provides insights regarding receptive environments for collaboration, and processes that facilitate cross-disciplinary interactions. These environments and interactions need time to develop and require a long phase of idea generation preceding any focused research effort. The findings highlight that collaboration is itself a complex system of people, scientific theory, and tools that must be intentionally managed. Effective management of the system requires leaders who are facilitators and are capable of orchestrating effective environments and interactions.","container-title":"Ecology and Society","ISSN":"1708-3087","issue":"2","note":"publisher: Resilience Alliance Inc.","source":"JSTOR","title":"Cross-Disciplinary Collaboration and Learning","URL":"https://www.jstor.org/stable/26267958","volume":"13","author":[{"family":"Pennington","given":"Deana D."}],"accessed":{"date-parts":[["2022",2,8]]},"issued":{"date-parts":[["2008"]]},"citation-key":"pennington_cross-disciplinary_2008"}}],"schema":"https://github.com/citation-style-language/schema/raw/master/csl-citation.json"} </w:instrText>
      </w:r>
      <w:r w:rsidR="00093079" w:rsidRPr="00716E8F">
        <w:rPr>
          <w:rStyle w:val="dhqcitation"/>
        </w:rPr>
        <w:fldChar w:fldCharType="separate"/>
      </w:r>
      <w:r w:rsidR="00093079" w:rsidRPr="00716E8F">
        <w:rPr>
          <w:rStyle w:val="dhqcitation"/>
        </w:rPr>
        <w:t>(Jeffrey, 2003; Pennington, 2008)</w:t>
      </w:r>
      <w:r w:rsidR="00093079" w:rsidRPr="00716E8F">
        <w:rPr>
          <w:rStyle w:val="dhqcitation"/>
        </w:rPr>
        <w:fldChar w:fldCharType="end"/>
      </w:r>
      <w:r w:rsidRPr="00093079">
        <w:rPr>
          <w:lang w:val="en-GB"/>
        </w:rPr>
        <w:t>. To cite one example, research conducted by the Knowledge Complexity (KPLEX) project</w:t>
      </w:r>
      <w:r w:rsidR="00093079" w:rsidRPr="00093079">
        <w:rPr>
          <w:lang w:val="en-GB"/>
        </w:rPr>
        <w:t xml:space="preserve"> </w:t>
      </w:r>
      <w:r w:rsidRPr="00093079">
        <w:rPr>
          <w:lang w:val="en-GB"/>
        </w:rPr>
        <w:t xml:space="preserve">found that inconsistent and contradictory statements in academic literature on such a foundational word as </w:t>
      </w:r>
      <w:r w:rsidR="004C3462">
        <w:rPr>
          <w:lang w:val="en-GB"/>
        </w:rPr>
        <w:t>‘</w:t>
      </w:r>
      <w:r w:rsidRPr="00093079">
        <w:rPr>
          <w:lang w:val="en-GB"/>
        </w:rPr>
        <w:t>data</w:t>
      </w:r>
      <w:r w:rsidR="004C3462">
        <w:rPr>
          <w:lang w:val="en-GB"/>
        </w:rPr>
        <w:t>’</w:t>
      </w:r>
      <w:r w:rsidRPr="00093079">
        <w:rPr>
          <w:lang w:val="en-GB"/>
        </w:rPr>
        <w:t xml:space="preserve"> are manifold, </w:t>
      </w:r>
      <w:proofErr w:type="gramStart"/>
      <w:r w:rsidRPr="00093079">
        <w:rPr>
          <w:lang w:val="en-GB"/>
        </w:rPr>
        <w:t>even</w:t>
      </w:r>
      <w:proofErr w:type="gramEnd"/>
      <w:r w:rsidRPr="00093079">
        <w:rPr>
          <w:lang w:val="en-GB"/>
        </w:rPr>
        <w:t xml:space="preserve"> and indeed especially, within the field of computer science. In a series of interviews conducted with computer scientists, the project team found</w:t>
      </w:r>
      <w:r w:rsidR="00357764">
        <w:rPr>
          <w:lang w:val="en-GB"/>
        </w:rPr>
        <w:t xml:space="preserve"> the trend</w:t>
      </w:r>
      <w:r w:rsidRPr="00093079">
        <w:rPr>
          <w:lang w:val="en-GB"/>
        </w:rPr>
        <w:t xml:space="preserve"> “</w:t>
      </w:r>
      <w:r w:rsidR="00357764">
        <w:rPr>
          <w:lang w:val="en-GB"/>
        </w:rPr>
        <w:t>point[</w:t>
      </w:r>
      <w:proofErr w:type="spellStart"/>
      <w:r w:rsidR="00357764">
        <w:rPr>
          <w:lang w:val="en-GB"/>
        </w:rPr>
        <w:t>ing</w:t>
      </w:r>
      <w:proofErr w:type="spellEnd"/>
      <w:r w:rsidR="00357764">
        <w:rPr>
          <w:lang w:val="en-GB"/>
        </w:rPr>
        <w:t xml:space="preserve"> ]towards </w:t>
      </w:r>
      <w:r w:rsidRPr="00093079">
        <w:rPr>
          <w:lang w:val="en-GB"/>
        </w:rPr>
        <w:t xml:space="preserve">an epistemic cultural bias towards viewing data, whatever it is, as broadly encompassing, and in terms of its function or utility in the research project, rather than a complex set of information objects that come with biases built in to them, and which might merit a certain amount of meta-reflection” </w:t>
      </w:r>
      <w:r w:rsidR="00093079" w:rsidRPr="00716E8F">
        <w:rPr>
          <w:rStyle w:val="dhqcitation"/>
        </w:rPr>
        <w:fldChar w:fldCharType="begin"/>
      </w:r>
      <w:r w:rsidR="00734FC6">
        <w:rPr>
          <w:rStyle w:val="dhqcitation"/>
        </w:rPr>
        <w:instrText xml:space="preserve"> ADDIN ZOTERO_ITEM CSL_CITATION {"citationID":"nkNhLFi3","properties":{"formattedCitation":"(Edmond {\\i{}et al.}, 2022)","plainCitation":"(Edmond et al., 2022)","noteIndex":0},"citationItems":[{"id":24428,"uris":["http://zotero.org/users/4711545/items/W866BZYF"],"itemData":{"id":24428,"type":"chapter","archive":"Bloomsbury Collections","container-title":"The Trouble With Big Data : How Datafication Displaces Cultural Practices","edition":"1","event-place":"London,","ISBN":"978-1-350-23965-4","language":"en","page":"135-157","publisher":"Bloomsbury Academic","publisher-place":"London,","title":"Power through datafication","URL":"http://www.bloomsburycollections.com/book/the-trouble-with-big-data-how-datafication-displaces-cultural-practices/ch7-power-through-datafication/","author":[{"family":"Edmond","given":"Jennifer"},{"family":"Horsley","given":"Nicola"},{"family":"Lehmann","given":"Jörg"},{"family":"Priddy","given":"Mike"}],"accessed":{"date-parts":[["2021",12,13]]},"issued":{"date-parts":[["2022"]]},"citation-key":"edmond_power_2022"}}],"schema":"https://github.com/citation-style-language/schema/raw/master/csl-citation.json"} </w:instrText>
      </w:r>
      <w:r w:rsidR="00093079" w:rsidRPr="00716E8F">
        <w:rPr>
          <w:rStyle w:val="dhqcitation"/>
        </w:rPr>
        <w:fldChar w:fldCharType="separate"/>
      </w:r>
      <w:r w:rsidR="00093079" w:rsidRPr="00716E8F">
        <w:rPr>
          <w:rStyle w:val="dhqcitation"/>
        </w:rPr>
        <w:t>(Edmond et al., 2022)</w:t>
      </w:r>
      <w:r w:rsidR="00093079" w:rsidRPr="00716E8F">
        <w:rPr>
          <w:rStyle w:val="dhqcitation"/>
        </w:rPr>
        <w:fldChar w:fldCharType="end"/>
      </w:r>
      <w:r w:rsidRPr="00093079">
        <w:rPr>
          <w:lang w:val="en-GB"/>
        </w:rPr>
        <w:t>. In essence, the discourse of data in computer science appears indicative of what Edward Hall would call a ‘high context’ culture in which the precise context</w:t>
      </w:r>
      <w:r w:rsidR="009C649F">
        <w:rPr>
          <w:lang w:val="en-GB"/>
        </w:rPr>
        <w:t>,</w:t>
      </w:r>
      <w:r w:rsidRPr="00093079">
        <w:rPr>
          <w:lang w:val="en-GB"/>
        </w:rPr>
        <w:t xml:space="preserve"> in which a word is used</w:t>
      </w:r>
      <w:r w:rsidR="009C649F">
        <w:rPr>
          <w:lang w:val="en-GB"/>
        </w:rPr>
        <w:t>,</w:t>
      </w:r>
      <w:r w:rsidRPr="00093079">
        <w:rPr>
          <w:lang w:val="en-GB"/>
        </w:rPr>
        <w:t xml:space="preserve"> can determine its intended meaning in a way that might be opaque to outsiders. </w:t>
      </w:r>
      <w:proofErr w:type="gramStart"/>
      <w:r w:rsidRPr="00093079">
        <w:rPr>
          <w:lang w:val="en-GB"/>
        </w:rPr>
        <w:t>Needless to say, if</w:t>
      </w:r>
      <w:proofErr w:type="gramEnd"/>
      <w:r w:rsidRPr="00093079">
        <w:rPr>
          <w:lang w:val="en-GB"/>
        </w:rPr>
        <w:t xml:space="preserve"> the possibility for variant understandings can be so high within a single discipline, the gaps between the humanities (a much lower context culture) and computer science surely add to the difficulty of creating a unified classification of certain phenomena. The discourse, or more accurately discourses, on key terminology such as data or uncertainty can have a serious delimiting effect on the potential of cross-disciplinary, cooperative projects:</w:t>
      </w:r>
    </w:p>
    <w:p w14:paraId="1243E599" w14:textId="58494AF4" w:rsidR="00554AB4" w:rsidRPr="00093079" w:rsidRDefault="00554AB4" w:rsidP="00554AB4">
      <w:pPr>
        <w:rPr>
          <w:lang w:val="en-GB"/>
        </w:rPr>
      </w:pPr>
      <w:r w:rsidRPr="009E33DF">
        <w:rPr>
          <w:lang w:val="en-GB"/>
        </w:rPr>
        <w:t>”</w:t>
      </w:r>
      <w:r w:rsidR="00EF7108" w:rsidRPr="009E33DF">
        <w:rPr>
          <w:lang w:val="en-GB"/>
        </w:rPr>
        <w:t>[</w:t>
      </w:r>
      <w:r w:rsidRPr="009E33DF">
        <w:rPr>
          <w:lang w:val="en-GB"/>
        </w:rPr>
        <w:t>O</w:t>
      </w:r>
      <w:r w:rsidR="00EF7108" w:rsidRPr="009E33DF">
        <w:rPr>
          <w:lang w:val="en-GB"/>
        </w:rPr>
        <w:t>]</w:t>
      </w:r>
      <w:proofErr w:type="spellStart"/>
      <w:r w:rsidRPr="009E33DF">
        <w:rPr>
          <w:lang w:val="en-GB"/>
        </w:rPr>
        <w:t>ur</w:t>
      </w:r>
      <w:proofErr w:type="spellEnd"/>
      <w:r w:rsidRPr="009E33DF">
        <w:rPr>
          <w:lang w:val="en-GB"/>
        </w:rPr>
        <w:t xml:space="preserve"> traditional reliance on community ties to overcome the flaws in both our data and the terminology we use to speak of it do not translate well to larger scale interdisciplinary endeavours, to environments where the backgrounds or motivations of researchers/participants are not necessarily known or trusted or to environments where either the foundations of the research objects (such as is found in big data) or those of the algorithmic processing results (such as found in many AI applications) are not superficially legible to a human researcher.”</w:t>
      </w:r>
      <w:r w:rsidRPr="00093079">
        <w:rPr>
          <w:lang w:val="en-GB"/>
        </w:rPr>
        <w:t xml:space="preserve"> </w:t>
      </w:r>
      <w:r w:rsidR="00093079" w:rsidRPr="00716E8F">
        <w:rPr>
          <w:rStyle w:val="dhqcitation"/>
        </w:rPr>
        <w:fldChar w:fldCharType="begin"/>
      </w:r>
      <w:r w:rsidR="00734FC6">
        <w:rPr>
          <w:rStyle w:val="dhqcitation"/>
        </w:rPr>
        <w:instrText xml:space="preserve"> ADDIN ZOTERO_ITEM CSL_CITATION {"citationID":"KEtM4pA8","properties":{"formattedCitation":"(Edmond {\\i{}et al.}, 2018)","plainCitation":"(Edmond et al., 2018)","noteIndex":0},"citationItems":[{"id":24429,"uris":["http://zotero.org/users/4711545/items/WHW996LG"],"itemData":{"id":24429,"type":"report","genre":"Research Report","publisher":"Trinity College Dublin","source":"HAL Archives Ouvertes","title":"Deliverable Title: D1.1 Final report on the exploitation, translation and reuse potential for project results","title-short":"Deliverable Title","URL":"https://hal.archives-ouvertes.fr/hal-01842365","author":[{"family":"Edmond","given":"Jennifer"},{"family":"Doran","given":"Michelle"},{"family":"Horsley","given":"Nicola"},{"family":"Huber","given":"Elisabeth"},{"family":"Kalnins","given":"Rihards"},{"family":"Lehman","given":"Joerg"},{"family":"Nugent-Folan","given":"Georgina"},{"family":"Priddy","given":"Mike"},{"family":"Stodulka","given":"Thomas"}],"accessed":{"date-parts":[["2022",2,4]]},"issued":{"date-parts":[["2018",3]]},"citation-key":"edmond_deliverable_2018"}}],"schema":"https://github.com/citation-style-language/schema/raw/master/csl-citation.json"} </w:instrText>
      </w:r>
      <w:r w:rsidR="00093079" w:rsidRPr="00716E8F">
        <w:rPr>
          <w:rStyle w:val="dhqcitation"/>
        </w:rPr>
        <w:fldChar w:fldCharType="separate"/>
      </w:r>
      <w:r w:rsidR="00093079" w:rsidRPr="00716E8F">
        <w:rPr>
          <w:rStyle w:val="dhqcitation"/>
        </w:rPr>
        <w:t>(Edmond et al., 2018</w:t>
      </w:r>
      <w:r w:rsidR="009E33DF">
        <w:rPr>
          <w:rStyle w:val="dhqcitation"/>
        </w:rPr>
        <w:t>, p.10</w:t>
      </w:r>
      <w:r w:rsidR="00093079" w:rsidRPr="00716E8F">
        <w:rPr>
          <w:rStyle w:val="dhqcitation"/>
        </w:rPr>
        <w:t>)</w:t>
      </w:r>
      <w:r w:rsidR="00093079" w:rsidRPr="00716E8F">
        <w:rPr>
          <w:rStyle w:val="dhqcitation"/>
        </w:rPr>
        <w:fldChar w:fldCharType="end"/>
      </w:r>
      <w:r w:rsidR="00093079" w:rsidRPr="00093079">
        <w:rPr>
          <w:lang w:val="en-GB"/>
        </w:rPr>
        <w:t xml:space="preserve">. </w:t>
      </w:r>
    </w:p>
    <w:p w14:paraId="5FB4E2EA" w14:textId="6498C15B" w:rsidR="00554AB4" w:rsidRPr="00093079" w:rsidRDefault="00554AB4" w:rsidP="00554AB4">
      <w:pPr>
        <w:rPr>
          <w:lang w:val="en-GB"/>
        </w:rPr>
      </w:pPr>
      <w:r w:rsidRPr="00093079">
        <w:rPr>
          <w:lang w:val="en-GB"/>
        </w:rPr>
        <w:t xml:space="preserve">In this same report, the KPLEX project also set forth a number of recommendations for fostering fruitful interdisciplinary collaboration, including a commitment to the negotiation of key terminology and hierarchies </w:t>
      </w:r>
      <w:r w:rsidR="00093079" w:rsidRPr="00716E8F">
        <w:rPr>
          <w:rStyle w:val="dhqcitation"/>
        </w:rPr>
        <w:fldChar w:fldCharType="begin"/>
      </w:r>
      <w:r w:rsidR="00734FC6">
        <w:rPr>
          <w:rStyle w:val="dhqcitation"/>
        </w:rPr>
        <w:instrText xml:space="preserve"> ADDIN ZOTERO_ITEM CSL_CITATION {"citationID":"JmiTYsP7","properties":{"formattedCitation":"(Edmond {\\i{}et al.}, 2018)","plainCitation":"(Edmond et al., 2018)","dontUpdate":true,"noteIndex":0},"citationItems":[{"id":24429,"uris":["http://zotero.org/users/4711545/items/WHW996LG"],"itemData":{"id":24429,"type":"report","genre":"Research Report","publisher":"Trinity College Dublin","source":"HAL Archives Ouvertes","title":"Deliverable Title: D1.1 Final report on the exploitation, translation and reuse potential for project results","title-short":"Deliverable Title","URL":"https://hal.archives-ouvertes.fr/hal-01842365","author":[{"family":"Edmond","given":"Jennifer"},{"family":"Doran","given":"Michelle"},{"family":"Horsley","given":"Nicola"},{"family":"Huber","given":"Elisabeth"},{"family":"Kalnins","given":"Rihards"},{"family":"Lehman","given":"Joerg"},{"family":"Nugent-Folan","given":"Georgina"},{"family":"Priddy","given":"Mike"},{"family":"Stodulka","given":"Thomas"}],"accessed":{"date-parts":[["2022",2,4]]},"issued":{"date-parts":[["2018",3]]},"citation-key":"edmond_deliverable_2018"}}],"schema":"https://github.com/citation-style-language/schema/raw/master/csl-citation.json"} </w:instrText>
      </w:r>
      <w:r w:rsidR="00093079" w:rsidRPr="00716E8F">
        <w:rPr>
          <w:rStyle w:val="dhqcitation"/>
        </w:rPr>
        <w:fldChar w:fldCharType="separate"/>
      </w:r>
      <w:r w:rsidR="00093079" w:rsidRPr="00716E8F">
        <w:rPr>
          <w:rStyle w:val="dhqcitation"/>
        </w:rPr>
        <w:t>(Edmond et al., 2018, p.13)</w:t>
      </w:r>
      <w:r w:rsidR="00093079" w:rsidRPr="00716E8F">
        <w:rPr>
          <w:rStyle w:val="dhqcitation"/>
        </w:rPr>
        <w:fldChar w:fldCharType="end"/>
      </w:r>
      <w:r w:rsidRPr="00093079">
        <w:rPr>
          <w:lang w:val="en-GB"/>
        </w:rPr>
        <w:t>. As a first step then, a project must establish a baseline for collaboration</w:t>
      </w:r>
      <w:r w:rsidR="00EF7108">
        <w:rPr>
          <w:lang w:val="en-GB"/>
        </w:rPr>
        <w:t>.</w:t>
      </w:r>
      <w:r w:rsidRPr="00093079">
        <w:rPr>
          <w:lang w:val="en-GB"/>
        </w:rPr>
        <w:t xml:space="preserve"> </w:t>
      </w:r>
      <w:r w:rsidR="00EF7108">
        <w:rPr>
          <w:lang w:val="en-GB"/>
        </w:rPr>
        <w:t xml:space="preserve">However, </w:t>
      </w:r>
      <w:r w:rsidRPr="00093079">
        <w:rPr>
          <w:lang w:val="en-GB"/>
        </w:rPr>
        <w:t>the requirements for this baseline, what can and cannot be taken for granted, are very much predicated on the starting position of those seeking to cooperate, which we outline briefly below</w:t>
      </w:r>
      <w:r w:rsidR="00EF7108">
        <w:rPr>
          <w:lang w:val="en-GB"/>
        </w:rPr>
        <w:t>.</w:t>
      </w:r>
    </w:p>
    <w:p w14:paraId="69D4209A" w14:textId="60DD2ED8" w:rsidR="00554AB4" w:rsidRPr="00093079" w:rsidRDefault="110E60D7" w:rsidP="00554AB4">
      <w:pPr>
        <w:pStyle w:val="Heading2"/>
        <w:rPr>
          <w:lang w:val="en-GB"/>
        </w:rPr>
      </w:pPr>
      <w:r w:rsidRPr="110E60D7">
        <w:rPr>
          <w:lang w:val="en-GB"/>
        </w:rPr>
        <w:t>3.1. The HCI Perspective</w:t>
      </w:r>
    </w:p>
    <w:p w14:paraId="4E39EBDE" w14:textId="0A31DEE5" w:rsidR="00554AB4" w:rsidRPr="00093079" w:rsidRDefault="110E60D7" w:rsidP="00554AB4">
      <w:pPr>
        <w:rPr>
          <w:lang w:val="en-GB"/>
        </w:rPr>
      </w:pPr>
      <w:r w:rsidRPr="110E60D7">
        <w:rPr>
          <w:lang w:val="en-GB"/>
        </w:rPr>
        <w:t xml:space="preserve">Although not specialised in the </w:t>
      </w:r>
      <w:r w:rsidR="00EF7108">
        <w:rPr>
          <w:lang w:val="en-GB"/>
        </w:rPr>
        <w:t>D</w:t>
      </w:r>
      <w:r w:rsidRPr="110E60D7">
        <w:rPr>
          <w:lang w:val="en-GB"/>
        </w:rPr>
        <w:t xml:space="preserve">igital </w:t>
      </w:r>
      <w:r w:rsidR="00EF7108">
        <w:rPr>
          <w:lang w:val="en-GB"/>
        </w:rPr>
        <w:t>H</w:t>
      </w:r>
      <w:r w:rsidRPr="110E60D7">
        <w:rPr>
          <w:lang w:val="en-GB"/>
        </w:rPr>
        <w:t xml:space="preserve">umanities, USAL brought previous experience working in this context into the PROVIDEDH project. From this experience, they were sensitised to how the increasing use of computational </w:t>
      </w:r>
      <w:r w:rsidRPr="110E60D7">
        <w:rPr>
          <w:lang w:val="en-GB"/>
        </w:rPr>
        <w:lastRenderedPageBreak/>
        <w:t xml:space="preserve">and visualisation </w:t>
      </w:r>
      <w:r w:rsidR="00357764">
        <w:rPr>
          <w:lang w:val="en-GB"/>
        </w:rPr>
        <w:t>artefacts</w:t>
      </w:r>
      <w:r w:rsidRPr="110E60D7">
        <w:rPr>
          <w:lang w:val="en-GB"/>
        </w:rPr>
        <w:t xml:space="preserve"> in the humanities had been able to produce important results </w:t>
      </w:r>
      <w:r w:rsidR="00EF7108">
        <w:rPr>
          <w:lang w:val="en-GB"/>
        </w:rPr>
        <w:t>on</w:t>
      </w:r>
      <w:r w:rsidRPr="110E60D7">
        <w:rPr>
          <w:lang w:val="en-GB"/>
        </w:rPr>
        <w:t xml:space="preserve"> both sides of the collaboration, but also to critical voices that had risen to point to the perils of producing visual representations that may prevent humanities researchers from performing correct critical interpretations of the analysed data </w:t>
      </w:r>
      <w:r w:rsidR="5814150C" w:rsidRPr="110E60D7">
        <w:rPr>
          <w:rStyle w:val="dhqcitation"/>
        </w:rPr>
        <w:fldChar w:fldCharType="begin"/>
      </w:r>
      <w:r w:rsidR="5814150C" w:rsidRPr="110E60D7">
        <w:rPr>
          <w:rStyle w:val="dhqcitation"/>
        </w:rPr>
        <w:instrText xml:space="preserve"> ADDIN ZOTERO_ITEM CSL_CITATION {"citationID":"TOoIq9Dq","properties":{"formattedCitation":"(Drucker, 2015)","plainCitation":"(Drucker, 2015)","noteIndex":0},"citationItems":[{"id":22263,"uris":["http://zotero.org/users/4711545/items/ZN5BDMX8"],"itemData":{"id":22263,"type":"chapter","abstract":"As digital humanists adopt visualization techniques developed in the social sciences, natural sciences, and other disciplines grounded in empirical approaches to knowledge, fundamental discrepancies arise between the modes of representation and the interpretative bases of humanistic inquiry. This chapter brings critical theory to bear on the study of information visualizations, and also suggests some ways to advance the production of approaches more squarely rooted in ambiguity, contradiction, and other characteristics of interpretative methods. Attention is given to the structure of interface and its rhetorics as well as the graphical formats that structure meaning in visualizations – and to the need for a critical language to reflect on these formats and processes.","container-title":"A New Companion to Digital Humanities","ISBN":"978-1-118-68060-5","language":"en","license":"Copyright © 2016 John Wiley &amp; Sons, Ltd.","note":"tex.ids= drucker_graphical_2015-2\nDOI: 10.1002/9781118680605.ch17","page":"238-250","publisher":"Wiley-Blackwell","source":"Wiley Online Library","title":"Graphical Approaches to the Digital Humanities","URL":"https://onlinelibrary.wiley.com/doi/abs/10.1002/9781118680605.ch17","author":[{"family":"Drucker","given":"Johanna"}],"accessed":{"date-parts":[["2018",10,29]]},"issued":{"date-parts":[["2015"]]},"citation-key":"drucker_graphical_2015"}}],"schema":"https://github.com/citation-style-language/schema/raw/master/csl-citation.json"} </w:instrText>
      </w:r>
      <w:r w:rsidR="5814150C" w:rsidRPr="110E60D7">
        <w:rPr>
          <w:rStyle w:val="dhqcitation"/>
        </w:rPr>
        <w:fldChar w:fldCharType="separate"/>
      </w:r>
      <w:r w:rsidRPr="110E60D7">
        <w:rPr>
          <w:rStyle w:val="dhqcitation"/>
        </w:rPr>
        <w:t>(Drucker, 2015)</w:t>
      </w:r>
      <w:r w:rsidR="5814150C" w:rsidRPr="110E60D7">
        <w:rPr>
          <w:rStyle w:val="dhqcitation"/>
        </w:rPr>
        <w:fldChar w:fldCharType="end"/>
      </w:r>
      <w:r w:rsidRPr="110E60D7">
        <w:rPr>
          <w:lang w:val="en-GB"/>
        </w:rPr>
        <w:t xml:space="preserve">. The pernicious potential results of this effect have been at the centre of many debates among humanities and visualisation researchers and </w:t>
      </w:r>
      <w:r w:rsidR="00357764">
        <w:rPr>
          <w:lang w:val="en-GB"/>
        </w:rPr>
        <w:t>continue</w:t>
      </w:r>
      <w:r w:rsidRPr="110E60D7">
        <w:rPr>
          <w:lang w:val="en-GB"/>
        </w:rPr>
        <w:t xml:space="preserve"> up to this day </w:t>
      </w:r>
      <w:r w:rsidR="5814150C" w:rsidRPr="110E60D7">
        <w:rPr>
          <w:rStyle w:val="dhqcitation"/>
        </w:rPr>
        <w:fldChar w:fldCharType="begin"/>
      </w:r>
      <w:r w:rsidR="5814150C" w:rsidRPr="110E60D7">
        <w:rPr>
          <w:rStyle w:val="dhqcitation"/>
        </w:rPr>
        <w:instrText xml:space="preserve"> ADDIN ZOTERO_ITEM CSL_CITATION {"citationID":"2HVZuRma","properties":{"formattedCitation":"(Coles, 2017; Lamqaddam {\\i{}et al.}, 2018, 2021)","plainCitation":"(Coles, 2017; Lamqaddam et al., 2018, 2021)","noteIndex":0},"citationItems":[{"id":5010,"uris":["http://zotero.org/users/4711545/items/GGZM7TH4"],"itemData":{"id":5010,"type":"paper-conference","abstract":"In the context of a larger discussion about how to incorporate Humanities values into evaluations of visualization projects in Digital Humanities, this position paper uses the Poem Viewer and POEMAGE collaborations between computer scientists and poets to consider a specific case in which working with computer scientists and computers on poetry visualization tools helped one poet/poetry scholar refine and deepen her thinking about poetry in both its sonic and figurative dimensions as she continued to engage in her primary work of close reading and textual analysis. Based on this case, it then argues that working with the computer may benefit close readers of poetry not only by showing them relationships in poems they might not otherwise have noticed, but also by teaching them new, more precise ways of approaching and thinking about the operations of poems, including metaphor. It concludes by suggesting a few concrete ways of incorporating these kinds of scholarly activities not subject to the usual kinds of measurement into evaluations.","container-title":"Proc. 2nd Workshop on Visualization for the Digital Humanities (VIS4DH)","event-title":"2nd Workshop on Visualization for the Digital Humanities (VIS4DH)","page":"1-5","title":"Think Like a Machine (or not)","author":[{"family":"Coles","given":"Katharine"}],"issued":{"date-parts":[["2017"]]},"citation-key":"coles_think_2017"}},{"id":4976,"uris":["http://zotero.org/users/4711545/items/79PTPYT2"],"itemData":{"id":4976,"type":"article-journal","abstract":"The recent years have seen a rise in humanities interest for digital data analysis tools, including data visualization. However\nin the field of art history, major resistance to, and distrust of digital tools are still prevalent. Through collaboration and discussion\nwith art historians, we identified the unique perspective of digital art historians, the specific nature of data handled in the field, and\nthe culture behind such a wide-spread reticence. In this paper, we introduce this perspective to the growing discussion around the\ncollaboration between the fields of data visualization and digital humanities. We also suggest principles for digital tools that better cater\nto the needs of art history researchers, and ways for art historians to foster a culture that is more open to digital tools.","container-title":"Proc. 3rd Workshop on Visualization for the Digital Humanities (VIS4DH)","title":"When the Tech Kids are Running Too Fast : Data Visualisation Through the Lens of Art History Research","author":[{"family":"Lamqaddam","given":"Houda"},{"family":"Brosens","given":"Koenraad"},{"family":"Truyen","given":"Frederik"},{"family":"Beerens","given":"Jos"},{"family":"Prekel","given":"Inez","non-dropping-particle":"de"},{"family":"Verbert","given":"Katrien"}],"issued":{"date-parts":[["2018",10,25]]},"citation-key":"lamqaddam_when_2018"}},{"id":24166,"uris":["http://zotero.org/users/4711545/items/SEWAVV2Y"],"itemData":{"id":24166,"type":"article-journal","abstract":"Information visualization (infovis) is a powerful tool for exploring rich datasets. Within humanistic research, rich qualitative data and domain culture make traditional infovis approaches appear reductive and disconnected, leading to low adoption. In this paper, we use a multi-step approach to scrutinize the relationship between infovis and the humanities and suggest new directions for it. We first look into infovis from the humanistic perspective by exploring the humanistic literature around infovis. We validate and expand those findings though a co-design workshop with humanist and infovis experts. Then, we translate our findings into guidelines for designers and conduct a design critique exercise to explore their effect on the perception of humanist researchers. Based on these steps, we introduce Layers of Meaning, a framework to reduce the semantic distance between humanist researchers and visualizations of their research material, by grounding infovis tools in time and space, physicality, terminology, nuance, and provenance.","container-title":"IEEE Transactions on Visualization and Computer Graphics","DOI":"10.1109/TVCG.2020.3030426","ISSN":"1941-0506","issue":"2","note":"event-title: IEEE Transactions on Visualization and Computer Graphics","page":"1084-1094","source":"IEEE Xplore","title":"Introducing Layers of Meaning (LoM): A Framework to Reduce Semantic Distance of Visualization In Humanistic Research","title-short":"Introducing Layers of Meaning (LoM)","volume":"27","author":[{"family":"Lamqaddam","given":"H."},{"family":"Moere","given":"A. Vande"},{"family":"Abeele","given":"V. Vanden"},{"family":"Brosens","given":"K."},{"family":"Verbert","given":"K."}],"issued":{"date-parts":[["2021",2]]},"citation-key":"lamqaddam_introducing_2021"}}],"schema":"https://github.com/citation-style-language/schema/raw/master/csl-citation.json"} </w:instrText>
      </w:r>
      <w:r w:rsidR="5814150C" w:rsidRPr="110E60D7">
        <w:rPr>
          <w:rStyle w:val="dhqcitation"/>
        </w:rPr>
        <w:fldChar w:fldCharType="separate"/>
      </w:r>
      <w:r w:rsidRPr="110E60D7">
        <w:rPr>
          <w:rStyle w:val="dhqcitation"/>
        </w:rPr>
        <w:t>(Coles, 2017; Lamqaddam et al., 2018, 2021)</w:t>
      </w:r>
      <w:r w:rsidR="5814150C" w:rsidRPr="110E60D7">
        <w:rPr>
          <w:rStyle w:val="dhqcitation"/>
        </w:rPr>
        <w:fldChar w:fldCharType="end"/>
      </w:r>
      <w:r w:rsidRPr="110E60D7">
        <w:rPr>
          <w:lang w:val="en-GB"/>
        </w:rPr>
        <w:t xml:space="preserve">. The root of this problem may be related to the abuse of black-box approaches that diminish the users’ capabilities to understand the inner workings of the algorithms at play and interpret results </w:t>
      </w:r>
      <w:r w:rsidR="5814150C" w:rsidRPr="110E60D7">
        <w:rPr>
          <w:rStyle w:val="dhqcitation"/>
        </w:rPr>
        <w:fldChar w:fldCharType="begin"/>
      </w:r>
      <w:r w:rsidR="5814150C" w:rsidRPr="110E60D7">
        <w:rPr>
          <w:rStyle w:val="dhqcitation"/>
        </w:rPr>
        <w:instrText xml:space="preserve"> ADDIN ZOTERO_ITEM CSL_CITATION {"citationID":"4JzTaVXN","properties":{"formattedCitation":"(Ther\\uc0\\u243{}n S\\uc0\\u225{}nchez {\\i{}et al.}, 2019)","plainCitation":"(Therón Sánchez et al., 2019)","noteIndex":0},"citationItems":[{"id":18160,"uris":["http://zotero.org/users/4711545/items/ITBRW42G"],"itemData":{"id":18160,"type":"article-journal","abstract":"As visualization becomes widespread in a broad range of cross-disciplinary academic domains, such as the digital humanities (DH), critical voices have been raised on the perils of neglecting the uncertain character of data in the visualization design process. Visualizations that, purposely or not, obscure or remove uncertainty in its different forms from the scholars&amp;rsquo; vision may negatively affect the manner in which humanities scholars regard computational methods as useful tools in their daily work. In this paper, we address the issue of uncertainty representation in the context of the humanities from a theoretical perspective, in an attempt to provide the foundations of a framework that allows for the construction of ecological interface designs which are able to expose the computational power of the algorithms at play while, at the same time, respecting the particularities and needs of humanistic research. To this end, we review past uncertainty taxonomies in other domains typically related to the humanities and visualization, such as cartography and GIScience. From this review, we select an uncertainty taxonomy related to the humanities that we link to recent research in visualization for the DH. Finally, we bring a novel analytics method developed by other authors (Progressive Visual Analytics) into question, which we argue can be a good candidate to resolve the aforementioned difficulties in DH practice.","container-title":"Informatics","DOI":"10.3390/informatics6030031","issue":"3","language":"en","license":"http://creativecommons.org/licenses/by/3.0/","note":"tex.ids= theron_sanchez_towards_2019","page":"31","source":"www.mdpi.com","title":"Towards an Uncertainty-Aware Visualization in the Digital Humanities","volume":"6","author":[{"family":"Therón Sánchez","given":"Roberto"},{"family":"Benito-Santos","given":"Alejandro"},{"family":"Santamaría Vicente","given":"Rodrigo Santamaría"},{"family":"Losada Gómez","given":"Antonio"}],"issued":{"date-parts":[["2019",9]]},"citation-key":"theron_sanchez_towards_2019"}}],"schema":"https://github.com/citation-style-language/schema/raw/master/csl-citation.json"} </w:instrText>
      </w:r>
      <w:r w:rsidR="5814150C" w:rsidRPr="110E60D7">
        <w:rPr>
          <w:rStyle w:val="dhqcitation"/>
        </w:rPr>
        <w:fldChar w:fldCharType="separate"/>
      </w:r>
      <w:r w:rsidRPr="110E60D7">
        <w:rPr>
          <w:rStyle w:val="dhqcitation"/>
        </w:rPr>
        <w:t>(Therón Sánchez et al., 2019)</w:t>
      </w:r>
      <w:r w:rsidR="5814150C" w:rsidRPr="110E60D7">
        <w:rPr>
          <w:rStyle w:val="dhqcitation"/>
        </w:rPr>
        <w:fldChar w:fldCharType="end"/>
      </w:r>
      <w:r w:rsidRPr="110E60D7">
        <w:rPr>
          <w:lang w:val="en-GB"/>
        </w:rPr>
        <w:t xml:space="preserve">. Whereas the correct application of visualisation techniques is known to resolve some of these problems, there is still an urgent need for conceptual HCI and visualisation frameworks that are able to translate the needs of humanities researchers into the computational plane and use them to generate adequate user interfaces that can overcome the aforementioned problems. Along this line, uncertainty visualisation has been found necessary to effectively open the algorithmic black-box and effectively expose it to a human operator. However, the visualisation of uncertainty has been recently reconsidered in connection with how the persons actually perceive the visualisations trying to convey uncertainty, which unfortunately is not usually happening in the way the creator of the visualisation would expect </w:t>
      </w:r>
      <w:r w:rsidR="5814150C" w:rsidRPr="110E60D7">
        <w:rPr>
          <w:rStyle w:val="dhqcitation"/>
        </w:rPr>
        <w:fldChar w:fldCharType="begin"/>
      </w:r>
      <w:r w:rsidR="5814150C" w:rsidRPr="110E60D7">
        <w:rPr>
          <w:rStyle w:val="dhqcitation"/>
        </w:rPr>
        <w:instrText xml:space="preserve"> ADDIN ZOTERO_ITEM CSL_CITATION {"citationID":"MWPNr6nj","properties":{"formattedCitation":"(Padilla, Kay and Hullman, 2021)","plainCitation":"(Padilla, Kay and Hullman, 2021)","noteIndex":0},"citationItems":[{"id":24426,"uris":["http://zotero.org/users/4711545/items/92XXXCV6"],"itemData":{"id":24426,"type":"chapter","abstract":"While uncertainty is present in most data analysis pipelines, reasoning with uncertainty is challenging for novices and experts alike. Fortunately, researchers are making significant advancements in the communication of uncertainty. In this article, we detail new visualization methods and emerging cognitive theories that describe how we reason with visual representations of uncertainty. We describe the best practices in uncertainty visualization and the psychology behind how each approach supports viewers' judgments. This article begins with a brief overview of conventional and state-of-the-art uncertainty visualization techniques. Then, we take an in-depth look at the pros and cons of each technique using cognitive theories that describe why and how the mind processes different types of uncertainty information.","container-title":"Wiley StatsRef: Statistics Reference Online","ISBN":"978-1-118-44511-2","language":"en","note":"_eprint: https://onlinelibrary.wiley.com/doi/pdf/10.1002/9781118445112.stat08296\nDOI: 10.1002/9781118445112.stat08296","page":"1-18","publisher":"John Wiley &amp; Sons, Ltd","source":"Wiley Online Library","title":"Uncertainty Visualization","URL":"https://onlinelibrary.wiley.com/doi/abs/10.1002/9781118445112.stat08296","author":[{"family":"Padilla","given":"Lace"},{"family":"Kay","given":"Matthew"},{"family":"Hullman","given":"Jessica"}],"accessed":{"date-parts":[["2022",2,4]]},"issued":{"date-parts":[["2021"]]},"citation-key":"padilla_uncertainty_2021"}}],"schema":"https://github.com/citation-style-language/schema/raw/master/csl-citation.json"} </w:instrText>
      </w:r>
      <w:r w:rsidR="5814150C" w:rsidRPr="110E60D7">
        <w:rPr>
          <w:rStyle w:val="dhqcitation"/>
        </w:rPr>
        <w:fldChar w:fldCharType="separate"/>
      </w:r>
      <w:r w:rsidRPr="110E60D7">
        <w:rPr>
          <w:rStyle w:val="dhqcitation"/>
        </w:rPr>
        <w:t>(Padilla, Kay and Hullman, 2021)</w:t>
      </w:r>
      <w:r w:rsidR="5814150C" w:rsidRPr="110E60D7">
        <w:rPr>
          <w:rStyle w:val="dhqcitation"/>
        </w:rPr>
        <w:fldChar w:fldCharType="end"/>
      </w:r>
      <w:r w:rsidRPr="110E60D7">
        <w:rPr>
          <w:lang w:val="en-GB"/>
        </w:rPr>
        <w:t>, and much of the current work focuses on producing visualisations for evaluating decision-making in ad-hoc use-cases that can hardly be applied to a real humanities research context. To fill in this gap, the efforts presented in this paper are oriented precisely towards building a theoretical visualisation framework that enables collaboration between many human and computational actors, in a temporally and spatially distributed manner.</w:t>
      </w:r>
      <w:r w:rsidR="5814150C">
        <w:br/>
      </w:r>
      <w:r>
        <w:t>The newly developed taxonomy fills a gap in the field of Humanities by addressing the issue of uncertainty from the perspective of Human-Computer Interaction. It lays the foundation for creating general guidelines and tools to help answer questions about when and how to communicate uncertainty in Digital Humanities workflows.</w:t>
      </w:r>
    </w:p>
    <w:p w14:paraId="0EFCC255" w14:textId="353F62EA" w:rsidR="00554AB4" w:rsidRPr="00093079" w:rsidRDefault="110E60D7" w:rsidP="00554AB4">
      <w:pPr>
        <w:pStyle w:val="Heading2"/>
        <w:rPr>
          <w:lang w:val="en-GB"/>
        </w:rPr>
      </w:pPr>
      <w:r w:rsidRPr="110E60D7">
        <w:rPr>
          <w:lang w:val="en-GB"/>
        </w:rPr>
        <w:t>3.2. The Humanities Perspective</w:t>
      </w:r>
    </w:p>
    <w:p w14:paraId="147CF6AE" w14:textId="55A12857" w:rsidR="00A41453" w:rsidRPr="00093079" w:rsidRDefault="110E60D7" w:rsidP="00A41453">
      <w:pPr>
        <w:rPr>
          <w:lang w:val="en-GB"/>
        </w:rPr>
      </w:pPr>
      <w:r w:rsidRPr="110E60D7">
        <w:rPr>
          <w:lang w:val="en-GB"/>
        </w:rPr>
        <w:t xml:space="preserve">As one of the intended groups of end users of any tool or resource PROVIDEDH might build, it was critical that the needs and expectations of humanists would be central to the development of the project’s platform. However, as a collective descriptor the term </w:t>
      </w:r>
      <w:r w:rsidR="00357764">
        <w:rPr>
          <w:lang w:val="en-GB"/>
        </w:rPr>
        <w:t>‘</w:t>
      </w:r>
      <w:r w:rsidRPr="110E60D7">
        <w:rPr>
          <w:lang w:val="en-GB"/>
        </w:rPr>
        <w:t xml:space="preserve">(the) </w:t>
      </w:r>
      <w:r w:rsidR="00357764">
        <w:rPr>
          <w:lang w:val="en-GB"/>
        </w:rPr>
        <w:t>D</w:t>
      </w:r>
      <w:r w:rsidRPr="110E60D7">
        <w:rPr>
          <w:lang w:val="en-GB"/>
        </w:rPr>
        <w:t xml:space="preserve">igital </w:t>
      </w:r>
      <w:r w:rsidR="00357764">
        <w:rPr>
          <w:lang w:val="en-GB"/>
        </w:rPr>
        <w:t>H</w:t>
      </w:r>
      <w:r w:rsidRPr="110E60D7">
        <w:rPr>
          <w:lang w:val="en-GB"/>
        </w:rPr>
        <w:t>umanities</w:t>
      </w:r>
      <w:r w:rsidR="00357764">
        <w:rPr>
          <w:lang w:val="en-GB"/>
        </w:rPr>
        <w:t>’</w:t>
      </w:r>
      <w:r w:rsidRPr="110E60D7">
        <w:rPr>
          <w:lang w:val="en-GB"/>
        </w:rPr>
        <w:t xml:space="preserve"> </w:t>
      </w:r>
      <w:r w:rsidR="005508A7">
        <w:rPr>
          <w:lang w:val="en-GB"/>
        </w:rPr>
        <w:t xml:space="preserve">(DH) </w:t>
      </w:r>
      <w:r w:rsidRPr="110E60D7">
        <w:rPr>
          <w:lang w:val="en-GB"/>
        </w:rPr>
        <w:t xml:space="preserve">captures a broad range of research and research-related activities, </w:t>
      </w:r>
      <w:proofErr w:type="gramStart"/>
      <w:r w:rsidRPr="110E60D7">
        <w:rPr>
          <w:lang w:val="en-GB"/>
        </w:rPr>
        <w:t>sectors</w:t>
      </w:r>
      <w:proofErr w:type="gramEnd"/>
      <w:r w:rsidRPr="110E60D7">
        <w:rPr>
          <w:lang w:val="en-GB"/>
        </w:rPr>
        <w:t xml:space="preserve"> and stakeholders. This often obscures important differences between individual disciplines that bear on the ways they position themselves in relation to digital technology and with other disciplines. This perspective was represented in the project by Trinity College Dublin’s Digital Humanities Centre, which brings together a team highly experienced in fostering the work of a range of traditional humanities disciplines, including history. This work focused on the experiences of historians and literary scholars with exposure to building and/or using digital research tools. The aim of this segmentation was first and foremost to establish the expectations of a specific intended user base, as only through such specificity could the questions of uncertainty be adequately broached.</w:t>
      </w:r>
    </w:p>
    <w:p w14:paraId="1846FA5F" w14:textId="773C3FB5" w:rsidR="00554AB4" w:rsidRPr="00093079" w:rsidRDefault="110E60D7" w:rsidP="110E60D7">
      <w:pPr>
        <w:rPr>
          <w:lang w:val="en-GB"/>
        </w:rPr>
      </w:pPr>
      <w:r w:rsidRPr="110E60D7">
        <w:rPr>
          <w:lang w:val="en-GB"/>
        </w:rPr>
        <w:t xml:space="preserve">Even within this context, there is great room for variation in interpretation and practices. As the user modelling work of the DH@TCD team showed, a historian may, on one level, question her ability to read a historic text or question </w:t>
      </w:r>
      <w:r w:rsidRPr="110E60D7">
        <w:rPr>
          <w:lang w:val="en-GB"/>
        </w:rPr>
        <w:lastRenderedPageBreak/>
        <w:t xml:space="preserve">the date attributed to a certain event within an earlier interpretation. She may also, however, question whether an event was understood at the time as it is generally described now, or indeed whether the records of a given event have become corrupted or biased over time. The novelty and complexity of DH research combined with the idiosyncratic challenges of working with cultural heritage data mean that uncertainty can hinder substantially in the use and reuse of digital cultural resources, which might make it more difficult for a user to probe the context or provenance of a given fact or interpretation. Throughout the DH analysis pipeline, many decisions have to be made which depend on managing uncertainty, pertaining to both the datasets and the models behind them. Traditional humanities tools for managing uncertainty, such as corroboration among multiple sources, or inclusion of footnotes or explications to note a point of uncertainty, are themselves built on the preservation of complexity and </w:t>
      </w:r>
      <w:proofErr w:type="spellStart"/>
      <w:r w:rsidRPr="110E60D7">
        <w:rPr>
          <w:lang w:val="en-GB"/>
        </w:rPr>
        <w:t>scrutability</w:t>
      </w:r>
      <w:proofErr w:type="spellEnd"/>
      <w:r w:rsidRPr="110E60D7">
        <w:rPr>
          <w:lang w:val="en-GB"/>
        </w:rPr>
        <w:t xml:space="preserve">. This is an epistemic cultural bias </w:t>
      </w:r>
      <w:r w:rsidR="00210626">
        <w:rPr>
          <w:lang w:val="en-GB"/>
        </w:rPr>
        <w:t>that</w:t>
      </w:r>
      <w:r w:rsidRPr="110E60D7">
        <w:rPr>
          <w:lang w:val="en-GB"/>
        </w:rPr>
        <w:t xml:space="preserve"> can lead to resistance to taxonomy-based approaches, as the reduction of parameters to fit a simplified model can be perceived as an opening to un- or </w:t>
      </w:r>
      <w:r w:rsidR="0058073D">
        <w:rPr>
          <w:lang w:val="en-GB"/>
        </w:rPr>
        <w:t>misinformed</w:t>
      </w:r>
      <w:r w:rsidRPr="110E60D7">
        <w:rPr>
          <w:lang w:val="en-GB"/>
        </w:rPr>
        <w:t xml:space="preserve"> conclusions.  Yet without such tools, these disciplines cannot benefit from </w:t>
      </w:r>
      <w:r w:rsidR="0058073D">
        <w:rPr>
          <w:lang w:val="en-GB"/>
        </w:rPr>
        <w:t>purpose-built</w:t>
      </w:r>
      <w:r w:rsidRPr="110E60D7">
        <w:rPr>
          <w:lang w:val="en-GB"/>
        </w:rPr>
        <w:t xml:space="preserve"> ancillary tools in the form of interactive visualisations or novel user interfaces in the digital research environment. The successful development of a fit-for-purpose digital research environment </w:t>
      </w:r>
      <w:r w:rsidR="0058073D">
        <w:t xml:space="preserve">– </w:t>
      </w:r>
      <w:r w:rsidRPr="110E60D7">
        <w:rPr>
          <w:lang w:val="en-GB"/>
        </w:rPr>
        <w:t>defined here as the adoption of the tool by the intended user base</w:t>
      </w:r>
      <w:r w:rsidR="0058073D">
        <w:rPr>
          <w:lang w:val="en-GB"/>
        </w:rPr>
        <w:t xml:space="preserve"> </w:t>
      </w:r>
      <w:r w:rsidR="0058073D">
        <w:t>–</w:t>
      </w:r>
      <w:r w:rsidRPr="110E60D7">
        <w:rPr>
          <w:lang w:val="en-GB"/>
        </w:rPr>
        <w:t xml:space="preserve"> is therefore highly dependent on the correct categorisation of the different types of heterogenous phenomena, including uncertainty, within </w:t>
      </w:r>
      <w:r w:rsidRPr="00523106">
        <w:rPr>
          <w:lang w:val="en-GB"/>
        </w:rPr>
        <w:t>DH</w:t>
      </w:r>
      <w:r w:rsidRPr="110E60D7">
        <w:rPr>
          <w:lang w:val="en-GB"/>
        </w:rPr>
        <w:t>.</w:t>
      </w:r>
    </w:p>
    <w:p w14:paraId="33DBC7D4" w14:textId="50D05475" w:rsidR="00A41453" w:rsidRPr="00093079" w:rsidRDefault="110E60D7" w:rsidP="00A41453">
      <w:pPr>
        <w:pStyle w:val="Heading2"/>
        <w:rPr>
          <w:lang w:val="en-GB"/>
        </w:rPr>
      </w:pPr>
      <w:r w:rsidRPr="110E60D7">
        <w:rPr>
          <w:lang w:val="en-GB"/>
        </w:rPr>
        <w:t>3.3. The Open Innovation Perspective</w:t>
      </w:r>
    </w:p>
    <w:p w14:paraId="711DFE6A" w14:textId="6877F06E" w:rsidR="00A41453" w:rsidRPr="00093079" w:rsidRDefault="5814150C" w:rsidP="00A41453">
      <w:pPr>
        <w:rPr>
          <w:lang w:val="en-GB"/>
        </w:rPr>
      </w:pPr>
      <w:r w:rsidRPr="5814150C">
        <w:rPr>
          <w:lang w:val="en-GB"/>
        </w:rPr>
        <w:t xml:space="preserve">The PROVIDEDH project and its taxonomy were not intended to have an impact only in historical research but also more widely </w:t>
      </w:r>
      <w:proofErr w:type="gramStart"/>
      <w:r w:rsidRPr="5814150C">
        <w:rPr>
          <w:lang w:val="en-GB"/>
        </w:rPr>
        <w:t>as a way to</w:t>
      </w:r>
      <w:proofErr w:type="gramEnd"/>
      <w:r w:rsidRPr="5814150C">
        <w:rPr>
          <w:lang w:val="en-GB"/>
        </w:rPr>
        <w:t xml:space="preserve"> understand </w:t>
      </w:r>
      <w:r w:rsidR="009D6B02">
        <w:rPr>
          <w:lang w:val="en-GB"/>
        </w:rPr>
        <w:t>the</w:t>
      </w:r>
      <w:r w:rsidR="009D6B02" w:rsidRPr="5814150C">
        <w:rPr>
          <w:lang w:val="en-GB"/>
        </w:rPr>
        <w:t xml:space="preserve"> </w:t>
      </w:r>
      <w:r w:rsidRPr="5814150C">
        <w:rPr>
          <w:lang w:val="en-GB"/>
        </w:rPr>
        <w:t>complex, tacit, or compound forms of uncertainty. Under the paradigm of Open Innovation, inflows and outflows of knowledge are positioned with the purpose to advance and expand possibilities of external through stakeholders. Thus</w:t>
      </w:r>
      <w:r w:rsidR="009D6B02">
        <w:rPr>
          <w:lang w:val="en-GB"/>
        </w:rPr>
        <w:t>,</w:t>
      </w:r>
      <w:r w:rsidRPr="5814150C">
        <w:rPr>
          <w:lang w:val="en-GB"/>
        </w:rPr>
        <w:t xml:space="preserve"> the boundaries between sourcing and the utilisation of an organisation’s external environment become flexible with more opportunities for innovation. The application of inbound Open innovation in the Digital Humanities allows organisations to reframe knowledge behind activities that recombine, search and capture technologies in a prompt manner </w:t>
      </w:r>
      <w:r w:rsidRPr="00523106">
        <w:rPr>
          <w:lang w:val="en-GB"/>
        </w:rPr>
        <w:t>that on-board current and urgent issues</w:t>
      </w:r>
      <w:r w:rsidRPr="5814150C">
        <w:rPr>
          <w:lang w:val="en-GB"/>
        </w:rPr>
        <w:t>. Open Innovation becomes a social process derived from key factors such as declining knowledge hegemony, mobility of workers and growing influence of start-ups in supporting information and communication technologies. In other words, Open innovation provides new channels to knowledge transfer and dissemination that ignite broader accessibility and diffusion of knowledge. The presence of Open Innovation practices creates new areas to stretch outreach that currently does not fit in existing subfields. As innovation is not a linear process, stakeholders feed into the development of work combining physical and digital engagements that centre people within new models that adapt to new bubbling markets.</w:t>
      </w:r>
    </w:p>
    <w:p w14:paraId="26B627AA" w14:textId="661883F5" w:rsidR="00A41453" w:rsidRPr="00093079" w:rsidRDefault="00A41453" w:rsidP="00A41453">
      <w:pPr>
        <w:rPr>
          <w:lang w:val="en-GB"/>
        </w:rPr>
      </w:pPr>
      <w:r w:rsidRPr="00093079">
        <w:rPr>
          <w:lang w:val="en-GB"/>
        </w:rPr>
        <w:t xml:space="preserve">Open Innovation goes across the boundaries of organisations touching into a wide set of fields, such </w:t>
      </w:r>
      <w:r w:rsidR="00523106">
        <w:rPr>
          <w:lang w:val="en-GB"/>
        </w:rPr>
        <w:t>as</w:t>
      </w:r>
      <w:r w:rsidRPr="00093079">
        <w:rPr>
          <w:lang w:val="en-GB"/>
        </w:rPr>
        <w:t xml:space="preserve"> low-tech industries, small and medium-sized enterprises (SMEs),</w:t>
      </w:r>
      <w:r w:rsidR="00C207DE">
        <w:rPr>
          <w:lang w:val="en-GB"/>
        </w:rPr>
        <w:t xml:space="preserve"> or</w:t>
      </w:r>
      <w:r w:rsidRPr="00093079">
        <w:rPr>
          <w:lang w:val="en-GB"/>
        </w:rPr>
        <w:t xml:space="preserve"> not-for-profit organisations. Thus, the linkage of policies with innovation and science could help close gaps of uneven growth in productivity and prosperity by opening datasets along with public/private partnerships to enhance universities</w:t>
      </w:r>
      <w:r w:rsidR="00C207DE">
        <w:rPr>
          <w:lang w:val="en-GB"/>
        </w:rPr>
        <w:t>’</w:t>
      </w:r>
      <w:r w:rsidRPr="00093079">
        <w:rPr>
          <w:lang w:val="en-GB"/>
        </w:rPr>
        <w:t xml:space="preserve"> relations with industries. Additionally, </w:t>
      </w:r>
      <w:r w:rsidRPr="00093079">
        <w:rPr>
          <w:lang w:val="en-GB"/>
        </w:rPr>
        <w:lastRenderedPageBreak/>
        <w:t>policies with an Open Innovation perspective embrace uncertainty not only by new funding schemes but by intersecting program</w:t>
      </w:r>
      <w:r w:rsidR="00C207DE">
        <w:rPr>
          <w:lang w:val="en-GB"/>
        </w:rPr>
        <w:t>me</w:t>
      </w:r>
      <w:r w:rsidRPr="00093079">
        <w:rPr>
          <w:lang w:val="en-GB"/>
        </w:rPr>
        <w:t>s for frontier science where complex problems are confronted.</w:t>
      </w:r>
    </w:p>
    <w:p w14:paraId="0F0BCA38" w14:textId="558B4823" w:rsidR="00A41453" w:rsidRPr="00093079" w:rsidRDefault="110E60D7" w:rsidP="27F38F44">
      <w:pPr>
        <w:rPr>
          <w:lang w:val="en-GB"/>
        </w:rPr>
      </w:pPr>
      <w:r w:rsidRPr="110E60D7">
        <w:rPr>
          <w:lang w:val="en-GB"/>
        </w:rPr>
        <w:t xml:space="preserve">The research reads, applies, and interacts with the apparatus that conforms system transitions in everyday </w:t>
      </w:r>
      <w:r w:rsidRPr="00523106">
        <w:rPr>
          <w:lang w:val="en-GB"/>
        </w:rPr>
        <w:t>life</w:t>
      </w:r>
      <w:r w:rsidR="00523106" w:rsidRPr="00523106">
        <w:rPr>
          <w:lang w:val="en-GB"/>
        </w:rPr>
        <w:t xml:space="preserve"> t</w:t>
      </w:r>
      <w:r w:rsidRPr="00523106">
        <w:rPr>
          <w:lang w:val="en-GB"/>
        </w:rPr>
        <w:t>hrough a set of intersectional theories across a variety of points of design with the goal to demonstrate the complex interactions shaping and impacting our understanding of uncertainty within data and data collection practice.</w:t>
      </w:r>
      <w:r w:rsidRPr="110E60D7">
        <w:rPr>
          <w:lang w:val="en-GB"/>
        </w:rPr>
        <w:t xml:space="preserve"> To answer these questions</w:t>
      </w:r>
      <w:r w:rsidR="00C207DE">
        <w:rPr>
          <w:lang w:val="en-GB"/>
        </w:rPr>
        <w:t>,</w:t>
      </w:r>
      <w:r w:rsidRPr="110E60D7">
        <w:rPr>
          <w:lang w:val="en-GB"/>
        </w:rPr>
        <w:t xml:space="preserve"> the Austrian project team undertook a number of events and interventions to explore possible approaches that prioritise collaboration around uncertainty in data as a socialising experience challenging the current status quo.  </w:t>
      </w:r>
    </w:p>
    <w:p w14:paraId="40D407D5" w14:textId="57359458" w:rsidR="00A41453" w:rsidRPr="00093079" w:rsidRDefault="110E60D7" w:rsidP="00A41453">
      <w:pPr>
        <w:rPr>
          <w:lang w:val="en-GB"/>
        </w:rPr>
      </w:pPr>
      <w:r w:rsidRPr="110E60D7">
        <w:rPr>
          <w:lang w:val="en-GB"/>
        </w:rPr>
        <w:t xml:space="preserve">The taxonomy developed in the project supports the Open Innovation paradigm by making it possible to explicitly express information about data uncertainty using characteristics relevant </w:t>
      </w:r>
      <w:r w:rsidR="00523106">
        <w:rPr>
          <w:lang w:val="en-GB"/>
        </w:rPr>
        <w:t>to</w:t>
      </w:r>
      <w:r w:rsidRPr="110E60D7">
        <w:rPr>
          <w:lang w:val="en-GB"/>
        </w:rPr>
        <w:t xml:space="preserve"> the Digital Humanities and similar fields. The expression of the information is not only theoretical but can be applied in practice using the well-known and accepted TEI guidelines, as described in the following section.  </w:t>
      </w:r>
    </w:p>
    <w:p w14:paraId="12F2BEFD" w14:textId="57B80960" w:rsidR="23098675" w:rsidRDefault="23098675" w:rsidP="27F38F44">
      <w:pPr>
        <w:rPr>
          <w:lang w:val="en-GB"/>
        </w:rPr>
      </w:pPr>
    </w:p>
    <w:p w14:paraId="46DF75AA" w14:textId="7154CA63" w:rsidR="00A41453" w:rsidRPr="00093079" w:rsidRDefault="110E60D7" w:rsidP="00A41453">
      <w:pPr>
        <w:pStyle w:val="Heading2"/>
        <w:rPr>
          <w:lang w:val="en-GB"/>
        </w:rPr>
      </w:pPr>
      <w:r w:rsidRPr="110E60D7">
        <w:rPr>
          <w:lang w:val="en-GB"/>
        </w:rPr>
        <w:t>3.4. The Standards Perspective (TEI)</w:t>
      </w:r>
    </w:p>
    <w:p w14:paraId="05B1D414" w14:textId="220E4A0C" w:rsidR="00A41453" w:rsidRPr="00093079" w:rsidRDefault="5814150C" w:rsidP="00A41453">
      <w:pPr>
        <w:rPr>
          <w:lang w:val="en-GB"/>
        </w:rPr>
      </w:pPr>
      <w:r w:rsidRPr="5814150C">
        <w:rPr>
          <w:lang w:val="en-GB"/>
        </w:rPr>
        <w:t xml:space="preserve">To resolve the tensions raised by USAL in a manner able to meet the needs of both the professional historian and the citizen scientist, a particular development approach would be required. As with USAL, in recent years, researchers at PSNC had been involved as technical partners in </w:t>
      </w:r>
      <w:proofErr w:type="gramStart"/>
      <w:r w:rsidRPr="5814150C">
        <w:rPr>
          <w:lang w:val="en-GB"/>
        </w:rPr>
        <w:t>a number of</w:t>
      </w:r>
      <w:proofErr w:type="gramEnd"/>
      <w:r w:rsidRPr="5814150C">
        <w:rPr>
          <w:lang w:val="en-GB"/>
        </w:rPr>
        <w:t xml:space="preserve"> </w:t>
      </w:r>
      <w:r w:rsidR="00C207DE">
        <w:rPr>
          <w:lang w:val="en-GB"/>
        </w:rPr>
        <w:t>D</w:t>
      </w:r>
      <w:r w:rsidRPr="5814150C">
        <w:rPr>
          <w:lang w:val="en-GB"/>
        </w:rPr>
        <w:t xml:space="preserve">igital </w:t>
      </w:r>
      <w:r w:rsidR="00C207DE">
        <w:rPr>
          <w:lang w:val="en-GB"/>
        </w:rPr>
        <w:t>H</w:t>
      </w:r>
      <w:r w:rsidRPr="5814150C">
        <w:rPr>
          <w:lang w:val="en-GB"/>
        </w:rPr>
        <w:t xml:space="preserve">umanities projects. </w:t>
      </w:r>
      <w:r w:rsidR="00523106">
        <w:rPr>
          <w:lang w:val="en-GB"/>
        </w:rPr>
        <w:t>T</w:t>
      </w:r>
      <w:r w:rsidR="00523106" w:rsidRPr="5814150C">
        <w:rPr>
          <w:lang w:val="en-GB"/>
        </w:rPr>
        <w:t xml:space="preserve">hrough these </w:t>
      </w:r>
      <w:proofErr w:type="gramStart"/>
      <w:r w:rsidR="00523106" w:rsidRPr="5814150C">
        <w:rPr>
          <w:lang w:val="en-GB"/>
        </w:rPr>
        <w:t xml:space="preserve">projects </w:t>
      </w:r>
      <w:r w:rsidR="00523106">
        <w:rPr>
          <w:lang w:val="en-GB"/>
        </w:rPr>
        <w:t>i</w:t>
      </w:r>
      <w:r w:rsidRPr="5814150C">
        <w:rPr>
          <w:lang w:val="en-GB"/>
        </w:rPr>
        <w:t>n particular, they</w:t>
      </w:r>
      <w:proofErr w:type="gramEnd"/>
      <w:r w:rsidRPr="5814150C">
        <w:rPr>
          <w:lang w:val="en-GB"/>
        </w:rPr>
        <w:t xml:space="preserve"> developed a sensitivity to the use of the TEI (Text Encoding Initiative) standard as an accepted </w:t>
      </w:r>
      <w:r w:rsidRPr="00523106">
        <w:rPr>
          <w:lang w:val="en-GB"/>
        </w:rPr>
        <w:t xml:space="preserve">mechanism </w:t>
      </w:r>
      <w:r w:rsidR="00523106" w:rsidRPr="009E33DF">
        <w:rPr>
          <w:lang w:val="en-GB"/>
        </w:rPr>
        <w:t>for providing</w:t>
      </w:r>
      <w:r w:rsidRPr="00523106">
        <w:rPr>
          <w:lang w:val="en-GB"/>
        </w:rPr>
        <w:t xml:space="preserve"> a common structure to digital editions and other digital </w:t>
      </w:r>
      <w:r w:rsidR="00523106" w:rsidRPr="009E33DF">
        <w:rPr>
          <w:lang w:val="en-GB"/>
        </w:rPr>
        <w:t>artefacts</w:t>
      </w:r>
      <w:r w:rsidRPr="00523106">
        <w:rPr>
          <w:lang w:val="en-GB"/>
        </w:rPr>
        <w:t xml:space="preserve"> created by humanistic researchers.</w:t>
      </w:r>
      <w:r w:rsidRPr="5814150C">
        <w:rPr>
          <w:lang w:val="en-GB"/>
        </w:rPr>
        <w:t xml:space="preserve"> The TEI standard enables simple text processing, corpus linguistic queries and other quantitative approaches to the texts. As such, understanding how the TEI might contribute to an accepted and ultimately sustainable expression of uncertainty seemed an exceptionally fertile approach.</w:t>
      </w:r>
    </w:p>
    <w:p w14:paraId="5C468B06" w14:textId="4A336B0E" w:rsidR="00A41453" w:rsidRPr="00093079" w:rsidRDefault="00A41453" w:rsidP="00A41453">
      <w:pPr>
        <w:rPr>
          <w:lang w:val="en-GB"/>
        </w:rPr>
      </w:pPr>
      <w:r w:rsidRPr="00093079">
        <w:rPr>
          <w:lang w:val="en-GB"/>
        </w:rPr>
        <w:t xml:space="preserve">Although the TEI specification includes several mechanisms </w:t>
      </w:r>
      <w:r w:rsidRPr="00523106">
        <w:rPr>
          <w:lang w:val="en-GB"/>
        </w:rPr>
        <w:t>to express</w:t>
      </w:r>
      <w:r w:rsidRPr="00093079">
        <w:rPr>
          <w:lang w:val="en-GB"/>
        </w:rPr>
        <w:t xml:space="preserve"> uncertainty or precision (e.g., the &lt;certainty&gt; element, the &lt;precision&gt; element, or the @cert attribute), using them is not a common practice. In an attempt to establish a baseline understanding of precisely how well used they were, project team members used their presentation slot at the TEI 2019</w:t>
      </w:r>
      <w:r w:rsidR="00C207DE">
        <w:rPr>
          <w:lang w:val="en-GB"/>
        </w:rPr>
        <w:t xml:space="preserve"> </w:t>
      </w:r>
      <w:r w:rsidR="00C207DE" w:rsidRPr="00093079">
        <w:rPr>
          <w:lang w:val="en-GB"/>
        </w:rPr>
        <w:t>conference</w:t>
      </w:r>
      <w:r w:rsidRPr="00093079">
        <w:rPr>
          <w:lang w:val="en-GB"/>
        </w:rPr>
        <w:t xml:space="preserve"> </w:t>
      </w:r>
      <w:r w:rsidR="00093079" w:rsidRPr="00262E4D">
        <w:rPr>
          <w:rStyle w:val="dhqcitation"/>
        </w:rPr>
        <w:fldChar w:fldCharType="begin"/>
      </w:r>
      <w:r w:rsidR="00734FC6">
        <w:rPr>
          <w:rStyle w:val="dhqcitation"/>
        </w:rPr>
        <w:instrText xml:space="preserve"> ADDIN ZOTERO_ITEM CSL_CITATION {"citationID":"hiMzAOYh","properties":{"formattedCitation":"(Kozak {\\i{}et al.}, 2021)","plainCitation":"(Kozak et al., 2021)","noteIndex":0},"citationItems":[{"id":29950,"uris":["http://zotero.org/users/4711545/items/9TYR5QR2"],"itemData":{"id":29950,"type":"article-journal","abstract":"The underlying uncertainty in digital humanities research data affects decision-making and persists during a project’s lifecycle. This uncertainty is inevitable since most empirical claims cannot be assessed against an absolute truth (Drucker 2011; Binder et al. 2014). This situation has been previously recognized together with the need to report the degrees of uncertainty that accompany such claims (Blau 2011). Although TEI makes it possible to annotate text with notions of certainty or precision, examples of actual projects taking advantage of this are scarce. There are many possible explanations for uncertainty’s lack of visibility in computationally supported humanities research; among them, the need for tools specifically designed to address the goal of defining and managing uncertainty stands out. Thus, efforts to provide technical support for humanities research should focus on managing and making uncertainty more transparent, rather than removing it. Another challenge is the fact that there is no agreement on a generic taxonomy for the different types of uncertainty that researchers may face. Various researchers across disciplines, working on varying projects and data sets, can use different categories to classify the uncertainties present in a particular case.             In this paper, we introduce a collaborative platform for collective annotation of TEI data sets. We briefly present the flexible taxonomy of uncertainty used in the platform and describe two data sets used for its testing. Then we describe use cases of annotations available on the platform, and how they translate into TEI annotations. Creating and interpreting annotations with and without uncertainty should now be easier, especially for researchers who do not know TEI markup.","container-title":"Journal of the Text Encoding Initiative","DOI":"10.4000/jtei.4239","ISSN":"2162-5603","issue":"Issue 14","language":"en","license":"For this publication a Creative Commons Attribution 4.0 International license has been granted by the author(s) who retain full copyright.","note":"1 citations (Crossref) [2023-04-07]\ntex.ids= kozak_analyzing_2021\nnumber: Issue 14\npublisher: Text Encoding Initiative Consortium","source":"journals.openedition.org","title":"Analyzing and Visualizing Uncertain Knowledge: The Use of TEI Annotations in the PROVIDEDH Open Science Platform","title-short":"Analyzing and Visualizing Uncertain Knowledge","URL":"https://journals.openedition.org/jtei/4239","author":[{"family":"Kozak","given":"Michał"},{"family":"Rodríguez","given":"Alejandro"},{"family":"Benito-Santos","given":"Alejandro"},{"family":"Therón","given":"Roberto"},{"family":"Doran","given":"Michelle"},{"family":"Dorn","given":"Amelie"},{"family":"Edmond","given":"Jennifer"},{"family":"Mazurek","given":"Cezary"},{"family":"Wandl-Vogt","given":"Eveline"}],"accessed":{"date-parts":[["2023",4,6]]},"issued":{"date-parts":[["2021",3,17]]},"citation-key":"kozak_analyzing_2021"}}],"schema":"https://github.com/citation-style-language/schema/raw/master/csl-citation.json"} </w:instrText>
      </w:r>
      <w:r w:rsidR="00093079" w:rsidRPr="00262E4D">
        <w:rPr>
          <w:rStyle w:val="dhqcitation"/>
        </w:rPr>
        <w:fldChar w:fldCharType="separate"/>
      </w:r>
      <w:r w:rsidR="00093079" w:rsidRPr="00262E4D">
        <w:rPr>
          <w:rStyle w:val="dhqcitation"/>
        </w:rPr>
        <w:t>(Kozak et al., 2021)</w:t>
      </w:r>
      <w:r w:rsidR="00093079" w:rsidRPr="00262E4D">
        <w:rPr>
          <w:rStyle w:val="dhqcitation"/>
        </w:rPr>
        <w:fldChar w:fldCharType="end"/>
      </w:r>
      <w:r w:rsidRPr="00093079">
        <w:rPr>
          <w:lang w:val="en-GB"/>
        </w:rPr>
        <w:t xml:space="preserve"> to ask an audience of nearly 100 TEI users how many of them used this markup in their research work: only one person responded positively.</w:t>
      </w:r>
    </w:p>
    <w:p w14:paraId="367DFB2A" w14:textId="6930205D" w:rsidR="00A41453" w:rsidRPr="00093079" w:rsidRDefault="110E60D7" w:rsidP="27F38F44">
      <w:pPr>
        <w:rPr>
          <w:lang w:val="en-GB"/>
        </w:rPr>
      </w:pPr>
      <w:r w:rsidRPr="110E60D7">
        <w:rPr>
          <w:lang w:val="en-GB"/>
        </w:rPr>
        <w:t>Clearly</w:t>
      </w:r>
      <w:r w:rsidR="00C207DE">
        <w:rPr>
          <w:lang w:val="en-GB"/>
        </w:rPr>
        <w:t>,</w:t>
      </w:r>
      <w:r w:rsidRPr="110E60D7">
        <w:rPr>
          <w:lang w:val="en-GB"/>
        </w:rPr>
        <w:t xml:space="preserve"> the challenge is not just about having tags in the most widely accepted annotation standard to manage uncertainty in the humanities research process</w:t>
      </w:r>
      <w:r w:rsidR="00C207DE">
        <w:rPr>
          <w:lang w:val="en-GB"/>
        </w:rPr>
        <w:t>.</w:t>
      </w:r>
      <w:r w:rsidRPr="110E60D7">
        <w:rPr>
          <w:lang w:val="en-GB"/>
        </w:rPr>
        <w:t xml:space="preserve"> </w:t>
      </w:r>
      <w:r w:rsidR="00C207DE">
        <w:rPr>
          <w:lang w:val="en-GB"/>
        </w:rPr>
        <w:t>I</w:t>
      </w:r>
      <w:r w:rsidRPr="110E60D7">
        <w:rPr>
          <w:lang w:val="en-GB"/>
        </w:rPr>
        <w:t xml:space="preserve">t is about managing uncertainty within data and facilitating approaches to make it more explicit. To harness the affordances already inherent in the standard, however, </w:t>
      </w:r>
      <w:r w:rsidR="00523106">
        <w:rPr>
          <w:lang w:val="en-GB"/>
        </w:rPr>
        <w:t xml:space="preserve">the </w:t>
      </w:r>
      <w:r w:rsidRPr="110E60D7">
        <w:rPr>
          <w:lang w:val="en-GB"/>
        </w:rPr>
        <w:t xml:space="preserve">PROVIDEDH project focused </w:t>
      </w:r>
      <w:r w:rsidR="00523106">
        <w:rPr>
          <w:lang w:val="en-GB"/>
        </w:rPr>
        <w:t>its</w:t>
      </w:r>
      <w:r w:rsidRPr="110E60D7">
        <w:rPr>
          <w:lang w:val="en-GB"/>
        </w:rPr>
        <w:t xml:space="preserve"> </w:t>
      </w:r>
      <w:r w:rsidR="00523106">
        <w:rPr>
          <w:lang w:val="en-GB"/>
        </w:rPr>
        <w:t>platform-building</w:t>
      </w:r>
      <w:r w:rsidRPr="110E60D7">
        <w:rPr>
          <w:lang w:val="en-GB"/>
        </w:rPr>
        <w:t xml:space="preserve"> efforts on </w:t>
      </w:r>
      <w:r w:rsidR="00523106">
        <w:rPr>
          <w:lang w:val="en-GB"/>
        </w:rPr>
        <w:t>TEI-encoded</w:t>
      </w:r>
      <w:r w:rsidRPr="110E60D7">
        <w:rPr>
          <w:lang w:val="en-GB"/>
        </w:rPr>
        <w:t xml:space="preserve"> texts, creating a collaborative platform </w:t>
      </w:r>
      <w:r w:rsidRPr="110E60D7">
        <w:rPr>
          <w:rStyle w:val="dhqitalictitle"/>
        </w:rPr>
        <w:t>(https://providedh.ehum.psnc.pl)</w:t>
      </w:r>
      <w:r w:rsidRPr="110E60D7">
        <w:rPr>
          <w:lang w:val="en-GB"/>
        </w:rPr>
        <w:t xml:space="preserve"> that allows users to load their TEI files and analyse them in many ways. The platform also allows users to enrich the annotation layer of files with new entities or doubts about existing (annotated) entities and fragments. Furthermore, the annotation scenarios implemented in the platform allow the TEI uncertainty annotation specification to be tested and ultimately expanded by the project.</w:t>
      </w:r>
    </w:p>
    <w:p w14:paraId="18D2BA02" w14:textId="522C15B1" w:rsidR="00A41453" w:rsidRPr="00093079" w:rsidRDefault="110E60D7" w:rsidP="55A7FAE5">
      <w:pPr>
        <w:rPr>
          <w:rFonts w:eastAsia="Times New Roman"/>
          <w:lang w:val="en-GB"/>
        </w:rPr>
      </w:pPr>
      <w:r w:rsidRPr="110E60D7">
        <w:rPr>
          <w:rFonts w:eastAsia="Times New Roman"/>
          <w:lang w:val="en-GB"/>
        </w:rPr>
        <w:lastRenderedPageBreak/>
        <w:t>For the TEI guidelines</w:t>
      </w:r>
      <w:r w:rsidR="00523106">
        <w:rPr>
          <w:rFonts w:eastAsia="Times New Roman"/>
          <w:lang w:val="en-GB"/>
        </w:rPr>
        <w:t>,</w:t>
      </w:r>
      <w:r w:rsidRPr="110E60D7">
        <w:rPr>
          <w:rFonts w:eastAsia="Times New Roman"/>
          <w:lang w:val="en-GB"/>
        </w:rPr>
        <w:t xml:space="preserve"> the taxonomy and the project itself served as a test case. In fact, the internal project requirements to express specific uncertainty characteristics, with the usage of TEI, initiated </w:t>
      </w:r>
      <w:proofErr w:type="gramStart"/>
      <w:r w:rsidRPr="110E60D7">
        <w:rPr>
          <w:rFonts w:eastAsia="Times New Roman"/>
          <w:lang w:val="en-GB"/>
        </w:rPr>
        <w:t>a number of</w:t>
      </w:r>
      <w:proofErr w:type="gramEnd"/>
      <w:r w:rsidRPr="110E60D7">
        <w:rPr>
          <w:rFonts w:eastAsia="Times New Roman"/>
          <w:lang w:val="en-GB"/>
        </w:rPr>
        <w:t xml:space="preserve"> discussions on how to improve the TEI guidelines themselves. Some of the discussions have already led to changes in the TEI guidelines (e.g.</w:t>
      </w:r>
      <w:r w:rsidR="00C207DE">
        <w:rPr>
          <w:rFonts w:eastAsia="Times New Roman"/>
          <w:lang w:val="en-GB"/>
        </w:rPr>
        <w:t>,</w:t>
      </w:r>
      <w:r w:rsidRPr="110E60D7">
        <w:rPr>
          <w:rFonts w:eastAsia="Times New Roman"/>
          <w:lang w:val="en-GB"/>
        </w:rPr>
        <w:t xml:space="preserve"> categories of uncerta</w:t>
      </w:r>
      <w:r w:rsidRPr="110E60D7">
        <w:rPr>
          <w:rFonts w:eastAsiaTheme="minorEastAsia"/>
          <w:lang w:val="en-GB"/>
        </w:rPr>
        <w:t xml:space="preserve">inty - </w:t>
      </w:r>
      <w:r w:rsidRPr="110E60D7">
        <w:rPr>
          <w:rFonts w:eastAsiaTheme="minorEastAsia"/>
          <w:i/>
          <w:iCs/>
          <w:lang w:val="en-GB"/>
        </w:rPr>
        <w:t>https://github.com/TEIC/TEI/issues/1934</w:t>
      </w:r>
      <w:r w:rsidRPr="110E60D7">
        <w:rPr>
          <w:rFonts w:eastAsiaTheme="minorEastAsia"/>
          <w:lang w:val="en-GB"/>
        </w:rPr>
        <w:t>) and some of them are ongoing (e.g.</w:t>
      </w:r>
      <w:r w:rsidR="00C207DE">
        <w:rPr>
          <w:rFonts w:eastAsiaTheme="minorEastAsia"/>
          <w:lang w:val="en-GB"/>
        </w:rPr>
        <w:t>,</w:t>
      </w:r>
      <w:r w:rsidRPr="110E60D7">
        <w:rPr>
          <w:rFonts w:eastAsiaTheme="minorEastAsia"/>
          <w:lang w:val="en-GB"/>
        </w:rPr>
        <w:t xml:space="preserve"> expanding possibilities of TEI tags - </w:t>
      </w:r>
      <w:r w:rsidRPr="110E60D7">
        <w:rPr>
          <w:rFonts w:eastAsiaTheme="minorEastAsia"/>
          <w:i/>
          <w:iCs/>
          <w:lang w:val="en-GB"/>
        </w:rPr>
        <w:t>https://github.com/TEIC/TEI/issues/2067</w:t>
      </w:r>
      <w:r w:rsidRPr="110E60D7">
        <w:rPr>
          <w:rFonts w:eastAsiaTheme="minorEastAsia"/>
          <w:lang w:val="en-GB"/>
        </w:rPr>
        <w:t>).</w:t>
      </w:r>
    </w:p>
    <w:p w14:paraId="38D8DA1B" w14:textId="77CB4279" w:rsidR="00A41453" w:rsidRPr="00093079" w:rsidRDefault="00A41453" w:rsidP="27F38F44">
      <w:pPr>
        <w:rPr>
          <w:rFonts w:eastAsia="Times New Roman"/>
          <w:lang w:val="en-GB"/>
        </w:rPr>
      </w:pPr>
    </w:p>
    <w:p w14:paraId="72341A7E" w14:textId="462EDCAD" w:rsidR="00A41453" w:rsidRPr="00093079" w:rsidRDefault="110E60D7" w:rsidP="00A41453">
      <w:pPr>
        <w:pStyle w:val="Heading2"/>
        <w:rPr>
          <w:lang w:val="en-GB"/>
        </w:rPr>
      </w:pPr>
      <w:r w:rsidRPr="110E60D7">
        <w:rPr>
          <w:lang w:val="en-GB"/>
        </w:rPr>
        <w:t>3.5. Assessment of the Collaborative Team</w:t>
      </w:r>
    </w:p>
    <w:p w14:paraId="377E640E" w14:textId="18FC6F35" w:rsidR="00A41453" w:rsidRPr="00093079" w:rsidRDefault="003A6ACB" w:rsidP="00A41453">
      <w:pPr>
        <w:rPr>
          <w:lang w:val="en-GB"/>
        </w:rPr>
      </w:pPr>
      <w:r>
        <w:rPr>
          <w:noProof/>
        </w:rPr>
        <w:drawing>
          <wp:anchor distT="0" distB="0" distL="114300" distR="114300" simplePos="0" relativeHeight="251658240" behindDoc="0" locked="0" layoutInCell="1" allowOverlap="1" wp14:anchorId="2785ECDB" wp14:editId="552713CF">
            <wp:simplePos x="0" y="0"/>
            <wp:positionH relativeFrom="column">
              <wp:posOffset>22225</wp:posOffset>
            </wp:positionH>
            <wp:positionV relativeFrom="paragraph">
              <wp:posOffset>1471930</wp:posOffset>
            </wp:positionV>
            <wp:extent cx="3805555" cy="795655"/>
            <wp:effectExtent l="0" t="0" r="4445" b="4445"/>
            <wp:wrapSquare wrapText="bothSides"/>
            <wp:docPr id="245348118" name="Picture 245348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48118" name="Picture 245348118"/>
                    <pic:cNvPicPr/>
                  </pic:nvPicPr>
                  <pic:blipFill>
                    <a:blip r:embed="rId6">
                      <a:extLst>
                        <a:ext uri="{28A0092B-C50C-407E-A947-70E740481C1C}">
                          <a14:useLocalDpi xmlns:a14="http://schemas.microsoft.com/office/drawing/2010/main" val="0"/>
                        </a:ext>
                      </a:extLst>
                    </a:blip>
                    <a:stretch>
                      <a:fillRect/>
                    </a:stretch>
                  </pic:blipFill>
                  <pic:spPr>
                    <a:xfrm>
                      <a:off x="0" y="0"/>
                      <a:ext cx="3805555" cy="795655"/>
                    </a:xfrm>
                    <a:prstGeom prst="rect">
                      <a:avLst/>
                    </a:prstGeom>
                  </pic:spPr>
                </pic:pic>
              </a:graphicData>
            </a:graphic>
            <wp14:sizeRelH relativeFrom="page">
              <wp14:pctWidth>0</wp14:pctWidth>
            </wp14:sizeRelH>
            <wp14:sizeRelV relativeFrom="page">
              <wp14:pctHeight>0</wp14:pctHeight>
            </wp14:sizeRelV>
          </wp:anchor>
        </w:drawing>
      </w:r>
      <w:r w:rsidR="00A41453" w:rsidRPr="00093079">
        <w:rPr>
          <w:lang w:val="en-GB"/>
        </w:rPr>
        <w:t>As the above profiles indicate, the four PROVIDEDH partners came to the project with aligned but still divergent goals for the project and</w:t>
      </w:r>
      <w:r w:rsidR="00523106">
        <w:rPr>
          <w:lang w:val="en-GB"/>
        </w:rPr>
        <w:t xml:space="preserve"> different</w:t>
      </w:r>
      <w:r w:rsidR="00A41453" w:rsidRPr="00093079">
        <w:rPr>
          <w:lang w:val="en-GB"/>
        </w:rPr>
        <w:t xml:space="preserve"> understanding</w:t>
      </w:r>
      <w:r w:rsidR="00523106">
        <w:rPr>
          <w:lang w:val="en-GB"/>
        </w:rPr>
        <w:t>s</w:t>
      </w:r>
      <w:r w:rsidR="00A41453" w:rsidRPr="00093079">
        <w:rPr>
          <w:lang w:val="en-GB"/>
        </w:rPr>
        <w:t xml:space="preserve"> of uncertainty in the research process. This range of attitudes toward</w:t>
      </w:r>
      <w:r w:rsidR="00523106">
        <w:rPr>
          <w:lang w:val="en-GB"/>
        </w:rPr>
        <w:t>s</w:t>
      </w:r>
      <w:r w:rsidR="00A41453" w:rsidRPr="00093079">
        <w:rPr>
          <w:lang w:val="en-GB"/>
        </w:rPr>
        <w:t xml:space="preserve"> the fundamental concerns of the PROVIDEDH project (such as what we can tolerate in terms of uncertainty and </w:t>
      </w:r>
      <w:r w:rsidR="00A41453" w:rsidRPr="00523106">
        <w:rPr>
          <w:lang w:val="en-GB"/>
        </w:rPr>
        <w:t>what</w:t>
      </w:r>
      <w:r w:rsidR="00A41453" w:rsidRPr="00093079">
        <w:rPr>
          <w:lang w:val="en-GB"/>
        </w:rPr>
        <w:t xml:space="preserve"> we need to participate in decision</w:t>
      </w:r>
      <w:r w:rsidR="00523106">
        <w:rPr>
          <w:lang w:val="en-GB"/>
        </w:rPr>
        <w:t xml:space="preserve"> </w:t>
      </w:r>
      <w:r w:rsidR="00A41453" w:rsidRPr="00093079">
        <w:rPr>
          <w:lang w:val="en-GB"/>
        </w:rPr>
        <w:t xml:space="preserve">making, as </w:t>
      </w:r>
      <w:r w:rsidR="008F3ACC">
        <w:rPr>
          <w:lang w:val="en-GB"/>
        </w:rPr>
        <w:t xml:space="preserve">shown in </w:t>
      </w:r>
      <w:r w:rsidR="0086045B">
        <w:rPr>
          <w:lang w:val="en-GB"/>
        </w:rPr>
        <w:fldChar w:fldCharType="begin"/>
      </w:r>
      <w:r w:rsidR="0086045B">
        <w:rPr>
          <w:lang w:val="en-GB"/>
        </w:rPr>
        <w:instrText xml:space="preserve"> REF _Ref134006614 \h </w:instrText>
      </w:r>
      <w:r w:rsidR="0086045B">
        <w:rPr>
          <w:lang w:val="en-GB"/>
        </w:rPr>
      </w:r>
      <w:r w:rsidR="0086045B">
        <w:rPr>
          <w:lang w:val="en-GB"/>
        </w:rPr>
        <w:fldChar w:fldCharType="separate"/>
      </w:r>
      <w:r w:rsidR="0086045B">
        <w:t xml:space="preserve">Figure </w:t>
      </w:r>
      <w:r w:rsidR="0086045B">
        <w:rPr>
          <w:noProof/>
        </w:rPr>
        <w:t>1</w:t>
      </w:r>
      <w:r w:rsidR="0086045B">
        <w:rPr>
          <w:lang w:val="en-GB"/>
        </w:rPr>
        <w:fldChar w:fldCharType="end"/>
      </w:r>
      <w:r w:rsidR="00A41453" w:rsidRPr="00093079">
        <w:rPr>
          <w:lang w:val="en-GB"/>
        </w:rPr>
        <w:t xml:space="preserve"> below) made for a challenging, if potentially very rich, interdisciplinary exploration of the limits of computer supported cooperative work.</w:t>
      </w:r>
    </w:p>
    <w:p w14:paraId="06D1498D" w14:textId="4E409CF3" w:rsidR="00A41453" w:rsidRDefault="00A41453" w:rsidP="00A41453">
      <w:pPr>
        <w:rPr>
          <w:noProof/>
        </w:rPr>
      </w:pPr>
    </w:p>
    <w:p w14:paraId="4D142E9D" w14:textId="77777777" w:rsidR="003B4405" w:rsidRDefault="003B4405" w:rsidP="00A41453">
      <w:pPr>
        <w:rPr>
          <w:noProof/>
        </w:rPr>
      </w:pPr>
    </w:p>
    <w:p w14:paraId="614E498C" w14:textId="77777777" w:rsidR="003B4405" w:rsidRDefault="003B4405" w:rsidP="00A41453">
      <w:pPr>
        <w:rPr>
          <w:noProof/>
        </w:rPr>
      </w:pPr>
    </w:p>
    <w:p w14:paraId="557DF49F" w14:textId="77777777" w:rsidR="003B4405" w:rsidRPr="00093079" w:rsidRDefault="003B4405" w:rsidP="00A41453">
      <w:pPr>
        <w:rPr>
          <w:lang w:val="en-GB"/>
        </w:rPr>
      </w:pPr>
    </w:p>
    <w:p w14:paraId="6F776AE5" w14:textId="77777777" w:rsidR="003B4405" w:rsidRPr="00665B5D" w:rsidRDefault="003B4405" w:rsidP="009E33DF">
      <w:pPr>
        <w:pStyle w:val="dhqfigdesc"/>
        <w:rPr>
          <w:noProof/>
        </w:rPr>
      </w:pPr>
      <w:r>
        <w:t xml:space="preserve">Figure </w:t>
      </w:r>
      <w:fldSimple w:instr=" SEQ Figure \* ARABIC ">
        <w:r>
          <w:rPr>
            <w:noProof/>
          </w:rPr>
          <w:t>1</w:t>
        </w:r>
      </w:fldSimple>
      <w:r>
        <w:t xml:space="preserve">. </w:t>
      </w:r>
      <w:r w:rsidRPr="006A30C7">
        <w:t>Ranked order of epistemic cultures in PROVIDEDH with regards to tolerance for imprecision.</w:t>
      </w:r>
    </w:p>
    <w:p w14:paraId="1C0B0BDD" w14:textId="77777777" w:rsidR="003B4405" w:rsidRPr="00093079" w:rsidRDefault="003B4405" w:rsidP="00A41453">
      <w:pPr>
        <w:rPr>
          <w:lang w:val="en-GB"/>
        </w:rPr>
      </w:pPr>
    </w:p>
    <w:p w14:paraId="7C72BD53" w14:textId="5643BCD7" w:rsidR="00A41453" w:rsidRPr="00093079" w:rsidRDefault="110E60D7" w:rsidP="00A41453">
      <w:pPr>
        <w:rPr>
          <w:lang w:val="en-GB"/>
        </w:rPr>
      </w:pPr>
      <w:r w:rsidRPr="110E60D7">
        <w:rPr>
          <w:lang w:val="en-GB"/>
        </w:rPr>
        <w:t xml:space="preserve">These four perspectives, </w:t>
      </w:r>
      <w:r w:rsidRPr="008F3ACC">
        <w:rPr>
          <w:lang w:val="en-GB"/>
        </w:rPr>
        <w:t>each</w:t>
      </w:r>
      <w:r w:rsidRPr="110E60D7">
        <w:rPr>
          <w:lang w:val="en-GB"/>
        </w:rPr>
        <w:t xml:space="preserve"> representing the expertise and biases of one of the diverse partners in the PROVIDEDH project,</w:t>
      </w:r>
      <w:r w:rsidR="008F3ACC">
        <w:rPr>
          <w:lang w:val="en-GB"/>
        </w:rPr>
        <w:t xml:space="preserve"> have</w:t>
      </w:r>
      <w:r w:rsidRPr="110E60D7">
        <w:rPr>
          <w:lang w:val="en-GB"/>
        </w:rPr>
        <w:t xml:space="preserve"> </w:t>
      </w:r>
      <w:r w:rsidRPr="008F3ACC">
        <w:rPr>
          <w:lang w:val="en-GB"/>
        </w:rPr>
        <w:t>each</w:t>
      </w:r>
      <w:r w:rsidRPr="110E60D7">
        <w:rPr>
          <w:lang w:val="en-GB"/>
        </w:rPr>
        <w:t xml:space="preserve"> enabled certain kinds of insight to be developed in the project. This was a strength of the collaborative team, but could also be a weakness, as gaps in the boundary languages </w:t>
      </w:r>
      <w:r w:rsidR="5814150C" w:rsidRPr="110E60D7">
        <w:rPr>
          <w:rStyle w:val="dhqcitation"/>
        </w:rPr>
        <w:fldChar w:fldCharType="begin"/>
      </w:r>
      <w:r w:rsidR="5814150C" w:rsidRPr="110E60D7">
        <w:rPr>
          <w:rStyle w:val="dhqcitation"/>
        </w:rPr>
        <w:instrText xml:space="preserve"> ADDIN ZOTERO_ITEM CSL_CITATION {"citationID":"PYwVEaW2","properties":{"formattedCitation":"(Bowker and Star, 2000)","plainCitation":"(Bowker and Star, 2000)","noteIndex":0},"citationItems":[{"id":24430,"uris":["http://zotero.org/users/4711545/items/JZSVSMBR"],"itemData":{"id":24430,"type":"book","abstract":"A revealing and surprising look at how classification systems can shape both worldviews and social interactions.What do a seventeenth-century mortality table (whose causes of death include \"fainted in a bath,\" \"frighted,\" and \"itch\"); the identification of South Africans during apartheid as European, Asian, colored, or black; and the separation of machine- from hand-washables have in common? All are examples of classification—the scaffolding of information infrastructures.In Sorting Things Out, Geoffrey C. Bowker and Susan Leigh Star explore the role of categories and standards in shaping the modern world. In a clear and lively style, they investigate a variety of classification systems, including the International Classification of Diseases, the Nursing Interventions Classification, race classification under apartheid in South Africa, and the classification of viruses and of tuberculosis.The authors emphasize the role of invisibility in the process by which classification orders human interaction. They examine how categories are made and kept invisible, and how people can change this invisibility when necessary. They also explore systems of classification as part of the built information environment. Much as an urban historian would review highway permits and zoning decisions to tell a city's story, the authors review archives of classification design to understand how decisions have been made. Sorting Things Out has a moral agenda, for each standard and category valorizes some point of view and silences another. Standards and classifications produce advantage or suffering. Jobs are made and lost; some regions benefit at the expense of others. How these choices are made and how we think about that process are at the moral and political core of this work. The book is an important empirical source for understanding the building of information infrastructures.","ISBN":"978-0-262-52295-3","language":"en","note":"Google-Books-ID: FFT5DwAAQBAJ","number-of-pages":"390","publisher":"MIT Press","source":"Google Books","title":"Sorting Things Out: Classification and Its Consequences","title-short":"Sorting Things Out","author":[{"family":"Bowker","given":"Geoffrey C."},{"family":"Star","given":"Susan Leigh"}],"issued":{"date-parts":[["2000",8,25]]},"citation-key":"bowker_sorting_2000"}}],"schema":"https://github.com/citation-style-language/schema/raw/master/csl-citation.json"} </w:instrText>
      </w:r>
      <w:r w:rsidR="5814150C" w:rsidRPr="110E60D7">
        <w:rPr>
          <w:rStyle w:val="dhqcitation"/>
        </w:rPr>
        <w:fldChar w:fldCharType="separate"/>
      </w:r>
      <w:r w:rsidRPr="110E60D7">
        <w:rPr>
          <w:rStyle w:val="dhqcitation"/>
        </w:rPr>
        <w:t>(Bowker and Star, 2000)</w:t>
      </w:r>
      <w:r w:rsidR="5814150C" w:rsidRPr="110E60D7">
        <w:rPr>
          <w:rStyle w:val="dhqcitation"/>
        </w:rPr>
        <w:fldChar w:fldCharType="end"/>
      </w:r>
      <w:r w:rsidRPr="110E60D7">
        <w:rPr>
          <w:rStyle w:val="dhqcitation"/>
        </w:rPr>
        <w:t xml:space="preserve"> </w:t>
      </w:r>
      <w:r w:rsidRPr="110E60D7">
        <w:rPr>
          <w:lang w:val="en-GB"/>
        </w:rPr>
        <w:t xml:space="preserve">between disciplines can often </w:t>
      </w:r>
      <w:r w:rsidR="008F3ACC">
        <w:rPr>
          <w:lang w:val="en-GB"/>
        </w:rPr>
        <w:t>remain</w:t>
      </w:r>
      <w:r w:rsidR="008F3ACC" w:rsidRPr="110E60D7">
        <w:rPr>
          <w:lang w:val="en-GB"/>
        </w:rPr>
        <w:t xml:space="preserve"> </w:t>
      </w:r>
      <w:r w:rsidRPr="110E60D7">
        <w:rPr>
          <w:lang w:val="en-GB"/>
        </w:rPr>
        <w:t xml:space="preserve">hidden for too long. </w:t>
      </w:r>
      <w:proofErr w:type="gramStart"/>
      <w:r w:rsidRPr="110E60D7">
        <w:rPr>
          <w:lang w:val="en-GB"/>
        </w:rPr>
        <w:t>In particular, we</w:t>
      </w:r>
      <w:proofErr w:type="gramEnd"/>
      <w:r w:rsidRPr="110E60D7">
        <w:rPr>
          <w:lang w:val="en-GB"/>
        </w:rPr>
        <w:t xml:space="preserve"> uncovered gaps not </w:t>
      </w:r>
      <w:r w:rsidR="008F3ACC">
        <w:rPr>
          <w:lang w:val="en-GB"/>
        </w:rPr>
        <w:t>only</w:t>
      </w:r>
      <w:r w:rsidR="008F3ACC" w:rsidRPr="110E60D7">
        <w:rPr>
          <w:lang w:val="en-GB"/>
        </w:rPr>
        <w:t xml:space="preserve"> </w:t>
      </w:r>
      <w:r w:rsidRPr="110E60D7">
        <w:rPr>
          <w:lang w:val="en-GB"/>
        </w:rPr>
        <w:t>in understanding, but</w:t>
      </w:r>
      <w:r w:rsidR="008F3ACC">
        <w:rPr>
          <w:lang w:val="en-GB"/>
        </w:rPr>
        <w:t xml:space="preserve"> also</w:t>
      </w:r>
      <w:r w:rsidRPr="110E60D7">
        <w:rPr>
          <w:lang w:val="en-GB"/>
        </w:rPr>
        <w:t xml:space="preserve"> in epistemic cultures and values between the members of the tea</w:t>
      </w:r>
      <w:r w:rsidRPr="008F3ACC">
        <w:rPr>
          <w:lang w:val="en-GB"/>
        </w:rPr>
        <w:t xml:space="preserve">m, which would need to be managed </w:t>
      </w:r>
      <w:r w:rsidR="008F3ACC" w:rsidRPr="008F3ACC">
        <w:rPr>
          <w:lang w:val="en-GB"/>
        </w:rPr>
        <w:t>if</w:t>
      </w:r>
      <w:r w:rsidRPr="008F3ACC">
        <w:rPr>
          <w:lang w:val="en-GB"/>
        </w:rPr>
        <w:t xml:space="preserve"> the team </w:t>
      </w:r>
      <w:r w:rsidR="008F3ACC" w:rsidRPr="008F3ACC">
        <w:rPr>
          <w:lang w:val="en-GB"/>
        </w:rPr>
        <w:t>was</w:t>
      </w:r>
      <w:r w:rsidRPr="008F3ACC">
        <w:rPr>
          <w:lang w:val="en-GB"/>
        </w:rPr>
        <w:t xml:space="preserve"> to achieve its aims in a way that could be validated equally by the </w:t>
      </w:r>
      <w:r w:rsidR="008F3ACC" w:rsidRPr="008F3ACC">
        <w:rPr>
          <w:lang w:val="en-GB"/>
        </w:rPr>
        <w:t xml:space="preserve">whole </w:t>
      </w:r>
      <w:r w:rsidRPr="008F3ACC">
        <w:rPr>
          <w:lang w:val="en-GB"/>
        </w:rPr>
        <w:t>multidisciplinary team.</w:t>
      </w:r>
    </w:p>
    <w:p w14:paraId="68E08A89" w14:textId="2F63B84F" w:rsidR="00A41453" w:rsidRPr="00093079" w:rsidRDefault="5814150C" w:rsidP="00A41453">
      <w:pPr>
        <w:rPr>
          <w:lang w:val="en-GB"/>
        </w:rPr>
      </w:pPr>
      <w:r w:rsidRPr="5814150C">
        <w:rPr>
          <w:lang w:val="en-GB"/>
        </w:rPr>
        <w:t xml:space="preserve">Given the risk inherent in the variations exposed in Figure 1, the team realised it would be required to negotiate and place at the foundation of any system it would build a formally agreed mechanism by which to encode a shared interpretation of such key terminology, in particular the central issue of uncertainty. To do this, the partners co-created a formal taxonomy </w:t>
      </w:r>
      <w:r w:rsidR="00BA26B7">
        <w:rPr>
          <w:lang w:val="en-GB"/>
        </w:rPr>
        <w:t xml:space="preserve">that </w:t>
      </w:r>
      <w:r w:rsidRPr="5814150C">
        <w:rPr>
          <w:lang w:val="en-GB"/>
        </w:rPr>
        <w:t>seemed to hold the most potential, as it would both expose hidden disagreements and be able to form a backbone for the annotation and standardisation processes foreseen for the platform. For this, we were able to begin from significant work.</w:t>
      </w:r>
    </w:p>
    <w:p w14:paraId="3250FCC5" w14:textId="77777777" w:rsidR="00A41453" w:rsidRPr="00093079" w:rsidRDefault="00A41453" w:rsidP="00A41453">
      <w:pPr>
        <w:rPr>
          <w:lang w:val="en-GB"/>
        </w:rPr>
      </w:pPr>
    </w:p>
    <w:p w14:paraId="023162CF" w14:textId="70AF22EA" w:rsidR="00A41453" w:rsidRPr="00093079" w:rsidRDefault="110E60D7" w:rsidP="00A41453">
      <w:pPr>
        <w:pStyle w:val="Heading1"/>
        <w:rPr>
          <w:lang w:val="en-GB"/>
        </w:rPr>
      </w:pPr>
      <w:r w:rsidRPr="110E60D7">
        <w:rPr>
          <w:lang w:val="en-GB"/>
        </w:rPr>
        <w:lastRenderedPageBreak/>
        <w:t>4. Developing the Taxonomy</w:t>
      </w:r>
    </w:p>
    <w:p w14:paraId="65294A5C" w14:textId="2C336A27" w:rsidR="00A41453" w:rsidRDefault="00A41453" w:rsidP="00A41453">
      <w:pPr>
        <w:rPr>
          <w:lang w:val="en-GB"/>
        </w:rPr>
      </w:pPr>
      <w:r w:rsidRPr="00093079">
        <w:rPr>
          <w:lang w:val="en-GB"/>
        </w:rPr>
        <w:t>In recent years, the graphical display of uncertainty has become an important trend in visualisation research</w:t>
      </w:r>
      <w:r w:rsidR="00093079">
        <w:rPr>
          <w:lang w:val="en-GB"/>
        </w:rPr>
        <w:t xml:space="preserve"> </w:t>
      </w:r>
      <w:r w:rsidR="00093079" w:rsidRPr="0086045B">
        <w:rPr>
          <w:rStyle w:val="dhqcitation"/>
        </w:rPr>
        <w:fldChar w:fldCharType="begin"/>
      </w:r>
      <w:r w:rsidR="00734FC6">
        <w:rPr>
          <w:rStyle w:val="dhqcitation"/>
        </w:rPr>
        <w:instrText xml:space="preserve"> ADDIN ZOTERO_ITEM CSL_CITATION {"citationID":"4YNqDbKo","properties":{"formattedCitation":"(Kay {\\i{}et al.}, 2016; Hullman {\\i{}et al.}, 2018; Kale {\\i{}et al.}, 2018; Hullman, 2020)","plainCitation":"(Kay et al., 2016; Hullman et al., 2018; Kale et al., 2018; Hullman, 2020)","noteIndex":0},"citationItems":[{"id":420,"uris":["http://zotero.org/users/4711545/items/3ZHT4M7X"],"itemData":{"id":420,"type":"paper-conference","abstract":"Users often rely on realtime predictions in everyday contexts like riding the bus, but may not grasp that such predictions are subject to uncertainty. Existing uncertainty visualizations may not align with user needs or how they naturally reason about probability. We present a novel mobile interface design and visualization of uncertainty for transit predictions on mobile phones based on discrete outcomes. To develop it, we identified domain specific design requirements for visualizing uncertainty in transit prediction through: 1) a literature review, 2) a large survey of users of a popular realtime transit application, and 3) an iterative design process. We present several candidate visualizations of uncertainty for realtime transit predictions in a mobile context, and we propose a novel discrete representation of continuous outcomes designed for small screens, quantile dotplots. In a controlled experiment we find that quantile dotplots reduce the variance of probabilistic estimates by ~1.15 times compared to density plots and facilitate more confident estimation by end-users in the context of realtime transit prediction scenarios.","collection-title":"CHI '16","container-title":"Proceedings of the 2016 CHI Conference on Human Factors in Computing Systems","DOI":"10.1145/2858036.2858558","event-place":"New York, NY, USA","ISBN":"978-1-4503-3362-7","page":"5092–5103","publisher":"ACM","publisher-place":"New York, NY, USA","source":"ACM Digital Library","title":"When (Ish) is My Bus?: User-centered Visualizations of Uncertainty in Everyday, Mobile Predictive Systems","title-short":"When (Ish) is My Bus?","URL":"http://doi.acm.org/10.1145/2858036.2858558","author":[{"family":"Kay","given":"Matthew"},{"family":"Kola","given":"Tara"},{"family":"Hullman","given":"Jessica R."},{"family":"Munson","given":"Sean A."}],"accessed":{"date-parts":[["2018",9,18]]},"issued":{"date-parts":[["2016"]]},"citation-key":"kay_when_2016"}},{"id":1950,"uris":["http://zotero.org/users/4711545/items/IVJQ94B6"],"itemData":{"id":1950,"type":"article-journal","abstract":"Understanding and accounting for uncertainty is critical to effectively reasoning about visualized data. However, evaluating the impact of an uncertainty visualization is complex due to the difficulties that people have interpreting uncertainty and the challenge of defining correct behavior with uncertainty information. Currently, evaluators of uncertainty visualization must rely on general purpose visualization evaluation frameworks which can be ill-equipped to provide guidance with the unique difficulties of assessing judgments under uncertainty. To help evaluators navigate these complexities, we present a taxonomy for characterizing decisions made in designing an evaluation of an uncertainty visualization. Our taxonomy differentiates six levels of decisions that comprise an uncertainty visualization evaluation: the behavioral targets of the study, expected effects from an uncertainty visualization, evaluation goals, measures, elicitation techniques, and analysis approaches. Applying our taxonomy to 86 user studies of uncertainty visualizations, we find that existing evaluation practice, particularly in visualization research, focuses on Performance and Satisfaction-based measures that assume more predictable and statistically-driven judgment behavior than is suggested by research on human judgment and decision making. We reflect on common themes in evaluation practice concerning the interpretation and semantics of uncertainty, the use of confidence reporting, and a bias toward evaluating performance as accuracy rather than decision quality. We conclude with a concrete set of recommendations for evaluators designed to reduce the mismatch between the conceptualization of uncertainty in visualization versus other fields.","container-title":"IEEE Transactions on Visualization and Computer Graphics","DOI":"10.1109/TVCG.2018.2864889","ISSN":"1077-2626","page":"1-1","source":"IEEE Xplore","title":"In Pursuit of Error: A Survey of Uncertainty Visualization Evaluation","title-short":"In Pursuit of Error","author":[{"family":"Hullman","given":"J."},{"family":"Qiao","given":"X."},{"family":"Correll","given":"M."},{"family":"Kale","given":"A."},{"family":"Kay","given":"M."}],"issued":{"date-parts":[["2018"]]},"citation-key":"hullman_pursuit_2018"}},{"id":1910,"uris":["http://zotero.org/users/4711545/items/HG2WATJL"],"itemData":{"id":1910,"type":"article-journal","abstract":"Animated representations of outcomes drawn from distributions (hypothetical outcome plots, or HOPs) are used in the media and other public venues to communicate uncertainty. HOPs greatly improve multivariate probability estimation over conventional static uncertainty visualizations and leverage the ability of the visual system to quickly, accurately, and automatically process the summary statistical properties of ensembles. However, it is unclear how well HOPs support applied tasks resembling real world judgments posed in uncertainty communication. We identify and motivate an appropriate task to investigate realistic judgments of uncertainty in the public domain through a qualitative analysis of uncertainty visualizations in the news. We contribute two crowdsourced experiments comparing the effectiveness of HOPs, error bars, and line ensembles for supporting perceptual decision-making from visualized uncertainty. Participants infer which of two possible underlying trends is more likely to have produced a sample of time series data by referencing uncertainty visualizations which depict the two trends with variability due to sampling error. By modeling each participant's accuracy as a function of the level of evidence presented over many repeated judgments, we find that observers are able to correctly infer the underlying trend in samples conveying a lower level of evidence when using HOPs rather than static aggregate uncertainty visualizations as a decision aid. Modeling approaches like ours contribute theoretically grounded and richly descriptive accounts of user perceptions to visualization evaluation.","container-title":"IEEE Transactions on Visualization and Computer Graphics","DOI":"10.1109/TVCG.2018.2864909","ISSN":"1077-2626","page":"1-1","source":"IEEE Xplore","title":"Hypothetical Outcome Plots Help Untrained Observers Judge Trends in Ambiguous Data","author":[{"family":"Kale","given":"A."},{"family":"Nguyen","given":"F."},{"family":"Kay","given":"M."},{"family":"Hullman","given":"J."}],"issued":{"date-parts":[["2018"]]},"citation-key":"kale_hypothetical_2018"}},{"id":23854,"uris":["http://zotero.org/users/4711545/items/IQ3Y5D45"],"itemData":{"id":23854,"type":"article-journal","abstract":"Clear presentation of uncertainty is an exception rather than rule in media articles, data-driven reports, and consumer applications, despite proposed techniques for communicating sources of uncertainty in data. This work considers, Why do so many visualization authors choose not to visualize uncertainty? I contribute a detailed characterization of practices, associations, and attitudes related to uncertainty communication among visualization authors, derived from the results of surveying 90 authors who regularly create visualizations fo</w:instrText>
      </w:r>
      <w:r w:rsidR="00734FC6" w:rsidRPr="009E33DF">
        <w:rPr>
          <w:rStyle w:val="dhqcitation"/>
          <w:lang w:val="de-DE"/>
        </w:rPr>
        <w:instrText xml:space="preserve">r others as part of their work, and interviewing thirteen influential visualization designers. My results highlight challenges that authors face and expose assumptions and inconsistencies in beliefs about the role of uncertainty in visualization. In particular, a clear contradiction arises between authors' acknowledgment of the value of depicting uncertainty and the norm of omitting direct depiction of uncertainty. To help explain this contradiction, I present a rhetorical model of uncertainty omission in visualization-based communication. I also adapt a formal statistical model of how viewers judge the strength of a signal in a visualization to visualization-based communication, to argue that uncertainty communication necessarily reduces degrees of freedom in viewers' statistical inferences. I conclude with recommendations for how visualization research on uncertainty communication could better serve practitioners' current needs and values while deepening understanding of assumptions that reinforce uncertainty omission.","container-title":"IEEE Transactions on Visualization and Computer Graphics","DOI":"10.1109/TVCG.2019.2934287","ISSN":"2160-9306","issue":"1","page":"130-139","source":"IEEE Xplore","title":"Why Authors Don't Visualize Uncertainty","volume":"26","author":[{"family":"Hullman","given":"Jessica"}],"issued":{"date-parts":[["2020",1]]},"citation-key":"hullman_why_2020"}}],"schema":"https://github.com/citation-style-language/schema/raw/master/csl-citation.json"} </w:instrText>
      </w:r>
      <w:r w:rsidR="00093079" w:rsidRPr="0086045B">
        <w:rPr>
          <w:rStyle w:val="dhqcitation"/>
        </w:rPr>
        <w:fldChar w:fldCharType="separate"/>
      </w:r>
      <w:r w:rsidR="005100C7" w:rsidRPr="009E33DF">
        <w:rPr>
          <w:rStyle w:val="dhqcitation"/>
          <w:lang w:val="de-DE"/>
        </w:rPr>
        <w:t xml:space="preserve">(Kay et al., 2016; Hullman et al., 2018; Kale et al., 2018; </w:t>
      </w:r>
      <w:proofErr w:type="spellStart"/>
      <w:r w:rsidR="005100C7" w:rsidRPr="009E33DF">
        <w:rPr>
          <w:rStyle w:val="dhqcitation"/>
          <w:lang w:val="de-DE"/>
        </w:rPr>
        <w:t>Hullman</w:t>
      </w:r>
      <w:proofErr w:type="spellEnd"/>
      <w:r w:rsidR="005100C7" w:rsidRPr="009E33DF">
        <w:rPr>
          <w:rStyle w:val="dhqcitation"/>
          <w:lang w:val="de-DE"/>
        </w:rPr>
        <w:t>, 2020)</w:t>
      </w:r>
      <w:r w:rsidR="00093079" w:rsidRPr="0086045B">
        <w:rPr>
          <w:rStyle w:val="dhqcitation"/>
        </w:rPr>
        <w:fldChar w:fldCharType="end"/>
      </w:r>
      <w:r w:rsidR="00BA26B7" w:rsidRPr="009E33DF">
        <w:rPr>
          <w:lang w:val="de-DE"/>
        </w:rPr>
        <w:t>.</w:t>
      </w:r>
      <w:r w:rsidRPr="009E33DF">
        <w:rPr>
          <w:lang w:val="de-DE"/>
        </w:rPr>
        <w:t xml:space="preserve"> </w:t>
      </w:r>
      <w:r w:rsidR="00BA26B7">
        <w:rPr>
          <w:lang w:val="en-GB"/>
        </w:rPr>
        <w:t>F</w:t>
      </w:r>
      <w:r w:rsidRPr="00093079">
        <w:rPr>
          <w:lang w:val="en-GB"/>
        </w:rPr>
        <w:t xml:space="preserve">or </w:t>
      </w:r>
      <w:r w:rsidR="00BA26B7">
        <w:rPr>
          <w:lang w:val="en-GB"/>
        </w:rPr>
        <w:t>this,</w:t>
      </w:r>
      <w:r w:rsidR="00BA26B7" w:rsidRPr="00093079">
        <w:rPr>
          <w:lang w:val="en-GB"/>
        </w:rPr>
        <w:t xml:space="preserve"> </w:t>
      </w:r>
      <w:r w:rsidRPr="00093079">
        <w:rPr>
          <w:lang w:val="en-GB"/>
        </w:rPr>
        <w:t>Digital Humanities represents an exciting field of experimentation</w:t>
      </w:r>
      <w:r w:rsidR="005100C7">
        <w:rPr>
          <w:lang w:val="en-GB"/>
        </w:rPr>
        <w:t xml:space="preserve"> </w:t>
      </w:r>
      <w:r w:rsidR="005100C7" w:rsidRPr="0086045B">
        <w:rPr>
          <w:rStyle w:val="dhqcitation"/>
        </w:rPr>
        <w:fldChar w:fldCharType="begin"/>
      </w:r>
      <w:r w:rsidR="00734FC6">
        <w:rPr>
          <w:rStyle w:val="dhqcitation"/>
        </w:rPr>
        <w:instrText xml:space="preserve"> ADDIN ZOTERO_ITEM CSL_CITATION {"citationID":"hPSmZzU9","properties":{"formattedCitation":"(Benito-Santos and Ther\\uc0\\u243{}n S\\uc0\\u225{}nchez, 2020)","plainCitation":"(Benito-Santos and Therón Sánchez, 2020)","noteIndex":0},"citationItems":[{"id":24312,"uris":["http://zotero.org/users/4711545/items/D9RIFPI2"],"itemData":{"id":24312,"type":"article-journal","abstract":"The newly rediscovered frontier between data visualization and the digital humanities has proven to be an exciting field of experimentation for scholars from both disciplines. This fruitful collaboration is attracting researchers from other areas of science who may be willing to create visual analysis tools that promote humanities research in its many forms. However, as the collaboration grows in complexity, it may become intimidating for these scholars to get engaged in the discipline. To facilitate this task, we have built an introduction to visualization for the digital humanities that sits on a data-driven stance adopted by the authors. In order to construct a dataset representative of the discipline, we analyze citations from a core corpus on 300 publications in visualization for the humanities obtained from recent editions of the InfoVis Vis4DH workshop, the ADHO Digital Humanities Conference, and the specialized digital humanities journal Digital Humanities Quarterly. From here, we extract referenced works and analyze more than 1900 publications in search of citation patterns, prominent authors in the field, and other interesting insights. Finally, following the path set by other researchers in the visualization and Human-Computer Interaction (HCI) communities, we analyze paper keywords to identify significant themes and research opportunities in the field.","container-title":"IEEE Computer Graphics and Applications","DOI":"10.1109/MCG.2020.2973945","ISSN":"1558-1756","issue":"3","license":"All rights reserved","note":"tex.ids= benito-santos_data-driven_2020\nevent-title: IEEE Computer Graphics and Applications","page":"45-57","source":"IEEE Xplore","title":"A Data-Driven Introduction to Authors, Readings, and Techniques in Visualization for the Digital Humanities","volume":"40","author":[{"family":"Benito-Santos","given":"A."},{"family":"Therón Sánchez","given":"Roberto"}],"issued":{"date-parts":[["2020",5]]},"citation-key":"benito-santos_data-driven_2020"}}],"schema":"https://github.com/citation-style-language/schema/raw/master/csl-citation.json"} </w:instrText>
      </w:r>
      <w:r w:rsidR="005100C7" w:rsidRPr="0086045B">
        <w:rPr>
          <w:rStyle w:val="dhqcitation"/>
        </w:rPr>
        <w:fldChar w:fldCharType="separate"/>
      </w:r>
      <w:r w:rsidR="005100C7" w:rsidRPr="0086045B">
        <w:rPr>
          <w:rStyle w:val="dhqcitation"/>
        </w:rPr>
        <w:t>(Benito-Santos and Therón Sánchez, 2020)</w:t>
      </w:r>
      <w:r w:rsidR="005100C7" w:rsidRPr="0086045B">
        <w:rPr>
          <w:rStyle w:val="dhqcitation"/>
        </w:rPr>
        <w:fldChar w:fldCharType="end"/>
      </w:r>
      <w:r w:rsidRPr="00093079">
        <w:rPr>
          <w:lang w:val="en-GB"/>
        </w:rPr>
        <w:t>. In this regard, the first notable efforts to address the visual representation of uncertainty originated in the fields of geography and spatial data visualisation with proposals describing uncertainty taxonomies whose categories could be mapped to the different available visual channels</w:t>
      </w:r>
      <w:r w:rsidR="005100C7">
        <w:rPr>
          <w:lang w:val="en-GB"/>
        </w:rPr>
        <w:t xml:space="preserve"> </w:t>
      </w:r>
      <w:r w:rsidR="005100C7" w:rsidRPr="0086045B">
        <w:rPr>
          <w:rStyle w:val="dhqcitation"/>
        </w:rPr>
        <w:fldChar w:fldCharType="begin"/>
      </w:r>
      <w:r w:rsidR="00734FC6">
        <w:rPr>
          <w:rStyle w:val="dhqcitation"/>
        </w:rPr>
        <w:instrText xml:space="preserve"> ADDIN ZOTERO_ITEM CSL_CITATION {"citationID":"Ty3GDxlQ","properties":{"formattedCitation":"(MacEachren, 1992; Fisher, 1999)","plainCitation":"(MacEachren, 1992; Fisher, 1999)","noteIndex":0},"citationItems":[{"id":52,"uris":["http://zotero.org/users/4711545/items/7CLBB8FV"],"itemData":{"id":52,"type":"article-journal","abstract":"When a GIS is used to drive map-based visualization, exploration of potential relationships takes precedence over presentation of facts. In these early stages of scientific analysis or policy formulation, providing a way for analysts to assess uncertainty in the data they are exploring is critical to the perspectives they form and the approaches they decide to pursue. As a basis from which to develop methods for visualizing uncertain information, this paper addresses the difference between data quality and uncertainty, the application of Berlin's graphic variables to the representation of uncertainty, conceptual models of spatial uncertainty as they relate to kinds of cartographic symbolization, and categories of user interfaces suited to presenting data and uncertainty about that data. Also touched on is the issue of how we might evaluate our attempts to depict uncertain information on maps.","container-title":"Cartographic Perspectives","DOI":"10.14714/CP13.1000","ISSN":"1048-9053","issue":"13","language":"en","license":"Authors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).","page":"10-19","source":"www.cartographicperspectives.org","title":"Visualizing Uncertain Information","volume":"0","author":[{"family":"MacEachren","given":"Alan M."}],"issued":{"date-parts":[["1992",1,6]]},"citation-key":"maceachren_visualizing_1992"}},{"id":258,"uris":["http://zotero.org/users/4711545/items/NSIF4K8A"],"itemData":{"id":258,"type":"article-journal","container-title":"Geographical information systems","page":"191–205","title":"Models of uncertainty in spatial data","volume":"1","author":[{"family":"Fisher","given":"Peter F"}],"issued":{"date-parts":[["1999"]]},"citation-key":"fisher_models_1999"}}],"schema":"https://github.com/citation-style-language/schema/raw/master/csl-citation.json"} </w:instrText>
      </w:r>
      <w:r w:rsidR="005100C7" w:rsidRPr="0086045B">
        <w:rPr>
          <w:rStyle w:val="dhqcitation"/>
        </w:rPr>
        <w:fldChar w:fldCharType="separate"/>
      </w:r>
      <w:r w:rsidR="005100C7" w:rsidRPr="0086045B">
        <w:rPr>
          <w:rStyle w:val="dhqcitation"/>
        </w:rPr>
        <w:t>(MacEachren, 1992; Fisher, 1999)</w:t>
      </w:r>
      <w:r w:rsidR="005100C7" w:rsidRPr="0086045B">
        <w:rPr>
          <w:rStyle w:val="dhqcitation"/>
        </w:rPr>
        <w:fldChar w:fldCharType="end"/>
      </w:r>
      <w:r w:rsidRPr="00093079">
        <w:rPr>
          <w:lang w:val="en-GB"/>
        </w:rPr>
        <w:t xml:space="preserve">. For example, </w:t>
      </w:r>
      <w:proofErr w:type="spellStart"/>
      <w:r w:rsidRPr="00093079">
        <w:rPr>
          <w:lang w:val="en-GB"/>
        </w:rPr>
        <w:t>MacEachren’s</w:t>
      </w:r>
      <w:proofErr w:type="spellEnd"/>
      <w:r w:rsidRPr="00093079">
        <w:rPr>
          <w:lang w:val="en-GB"/>
        </w:rPr>
        <w:t xml:space="preserve"> employed the concept of “quality” to build his first uncertainty taxonomy, and accounted for the different manners in which uncertainty could be introduced into the data according to the stages of the typical data analysis pipeline. </w:t>
      </w:r>
      <w:r w:rsidR="00BA26B7">
        <w:rPr>
          <w:lang w:val="en-GB"/>
        </w:rPr>
        <w:t>According to this</w:t>
      </w:r>
      <w:r w:rsidRPr="00093079">
        <w:rPr>
          <w:lang w:val="en-GB"/>
        </w:rPr>
        <w:t xml:space="preserve">, he described concepts such as accuracy </w:t>
      </w:r>
      <w:r w:rsidR="00BA26B7">
        <w:t>–</w:t>
      </w:r>
      <w:r w:rsidRPr="00093079">
        <w:rPr>
          <w:lang w:val="en-GB"/>
        </w:rPr>
        <w:t xml:space="preserve"> the exactness of data </w:t>
      </w:r>
      <w:r w:rsidR="00BA26B7">
        <w:t>–</w:t>
      </w:r>
      <w:r w:rsidRPr="00093079">
        <w:rPr>
          <w:lang w:val="en-GB"/>
        </w:rPr>
        <w:t xml:space="preserve">, and precision </w:t>
      </w:r>
      <w:r w:rsidR="00BA26B7">
        <w:t xml:space="preserve">– </w:t>
      </w:r>
      <w:r w:rsidRPr="00093079">
        <w:rPr>
          <w:lang w:val="en-GB"/>
        </w:rPr>
        <w:t xml:space="preserve">the degree of refinement with which a measurement is taken. Later in the text, </w:t>
      </w:r>
      <w:proofErr w:type="spellStart"/>
      <w:r w:rsidRPr="00093079">
        <w:rPr>
          <w:lang w:val="en-GB"/>
        </w:rPr>
        <w:t>MacEachren</w:t>
      </w:r>
      <w:proofErr w:type="spellEnd"/>
      <w:r w:rsidRPr="00093079">
        <w:rPr>
          <w:lang w:val="en-GB"/>
        </w:rPr>
        <w:t xml:space="preserve"> mapped these concepts to several visual variables (e.g., saturation), building on the famous previous work on semiology by the French cartographer </w:t>
      </w:r>
      <w:r w:rsidR="00667AD6">
        <w:rPr>
          <w:lang w:val="en-GB"/>
        </w:rPr>
        <w:t xml:space="preserve">Jacques </w:t>
      </w:r>
      <w:proofErr w:type="spellStart"/>
      <w:r w:rsidRPr="00093079">
        <w:rPr>
          <w:lang w:val="en-GB"/>
        </w:rPr>
        <w:t>Bertin</w:t>
      </w:r>
      <w:proofErr w:type="spellEnd"/>
      <w:r w:rsidR="005100C7">
        <w:rPr>
          <w:lang w:val="en-GB"/>
        </w:rPr>
        <w:t xml:space="preserve"> </w:t>
      </w:r>
      <w:r w:rsidR="00667AD6" w:rsidRPr="0086045B">
        <w:rPr>
          <w:rStyle w:val="dhqcitation"/>
        </w:rPr>
        <w:fldChar w:fldCharType="begin"/>
      </w:r>
      <w:r w:rsidR="00734FC6">
        <w:rPr>
          <w:rStyle w:val="dhqcitation"/>
        </w:rPr>
        <w:instrText xml:space="preserve"> ADDIN ZOTERO_ITEM CSL_CITATION {"citationID":"CPYj9QYu","properties":{"formattedCitation":"(Bertin, 1983)","plainCitation":"(Bertin, 1983)","noteIndex":0},"citationItems":[{"id":29993,"uris":["http://zotero.org/users/4711545/items/4SL9QCQ4"],"itemData":{"id":29993,"type":"book","event-place":"Madison","note":"Citation Key: bertin1983semiology","publisher":"University of Wisconsin Press","publisher-place":"Madison","title":"The semiology of graphics: Diagrams, networks, maps","author":[{"family":"Bertin","given":"Jacques"}],"translator":[{"family":"Berg","given":"William J."}],"issued":{"date-parts":[["1983"]]},"citation-key":"bertin1983semiology"}}],"schema":"https://github.com/citation-style-language/schema/raw/master/csl-citation.json"} </w:instrText>
      </w:r>
      <w:r w:rsidR="00667AD6" w:rsidRPr="0086045B">
        <w:rPr>
          <w:rStyle w:val="dhqcitation"/>
        </w:rPr>
        <w:fldChar w:fldCharType="separate"/>
      </w:r>
      <w:r w:rsidR="00667AD6" w:rsidRPr="0086045B">
        <w:rPr>
          <w:rStyle w:val="dhqcitation"/>
        </w:rPr>
        <w:t>(</w:t>
      </w:r>
      <w:proofErr w:type="spellStart"/>
      <w:r w:rsidR="00667AD6" w:rsidRPr="0086045B">
        <w:rPr>
          <w:rStyle w:val="dhqcitation"/>
        </w:rPr>
        <w:t>Bertin</w:t>
      </w:r>
      <w:proofErr w:type="spellEnd"/>
      <w:r w:rsidR="00667AD6" w:rsidRPr="0086045B">
        <w:rPr>
          <w:rStyle w:val="dhqcitation"/>
        </w:rPr>
        <w:t>, 1983)</w:t>
      </w:r>
      <w:r w:rsidR="00667AD6" w:rsidRPr="0086045B">
        <w:rPr>
          <w:rStyle w:val="dhqcitation"/>
        </w:rPr>
        <w:fldChar w:fldCharType="end"/>
      </w:r>
      <w:r w:rsidR="005100C7">
        <w:rPr>
          <w:lang w:val="en-GB"/>
        </w:rPr>
        <w:t>.</w:t>
      </w:r>
      <w:r w:rsidRPr="00093079">
        <w:rPr>
          <w:lang w:val="en-GB"/>
        </w:rPr>
        <w:t xml:space="preserve"> In more recent work, </w:t>
      </w:r>
      <w:proofErr w:type="spellStart"/>
      <w:r w:rsidRPr="00093079">
        <w:rPr>
          <w:lang w:val="en-GB"/>
        </w:rPr>
        <w:t>MacEachren</w:t>
      </w:r>
      <w:proofErr w:type="spellEnd"/>
      <w:r w:rsidRPr="00093079">
        <w:rPr>
          <w:lang w:val="en-GB"/>
        </w:rPr>
        <w:t xml:space="preserve"> completed his previous work with two empirical studies focused on uncertainty visualisation in which a typology of uncertainty was matched against the spatial, temporal and attribute components of data </w:t>
      </w:r>
      <w:r w:rsidR="00667AD6" w:rsidRPr="0086045B">
        <w:rPr>
          <w:rStyle w:val="dhqcitation"/>
        </w:rPr>
        <w:fldChar w:fldCharType="begin"/>
      </w:r>
      <w:r w:rsidR="00734FC6">
        <w:rPr>
          <w:rStyle w:val="dhqcitation"/>
        </w:rPr>
        <w:instrText xml:space="preserve"> ADDIN ZOTERO_ITEM CSL_CITATION {"citationID":"WrOdZfQ4","properties":{"formattedCitation":"(MacEachren {\\i{}et al.}, 2012)","plainCitation":"(MacEachren et al., 2012)","noteIndex":0},"citationItems":[{"id":23825,"uris":["http://zotero.org/users/4711545/items/RLAWY5ZX"],"itemData":{"id":23825,"type":"article-journal","abstract":"This paper presents two linked empirical studies focused on uncertainty visualization. The experiments are framed from two conceptual perspectives. First, a typology of uncertainty is used to delineate kinds of uncertainty matched with space, time, and attribute components of data. Second, concepts from visual semiotics are applied to characterize the kind of visual signification that is appropriate for representing those different categories of uncertainty. This framework guided the two experiments reported here. The first addresses representation intuitiveness, considering both visual variables and iconicity of representation. The second addresses relative performance of the most intuitive abstract and iconic representations of uncertainty on a map reading task. Combined results suggest initial guidelines for representing uncertainty and discussion focuses on practical applicability of results.","container-title":"IEEE Transactions on Visualization and Computer Graphics","DOI":"10.1109/TVCG.2012.279","ISSN":"1941-0506","issue":"12","note":"tex.ids: maceachren_visual_2012\nevent-title: IEEE Transactions on Visualization and Computer Graphics","page":"2496-2505","source":"IEEE Xplore","title":"Visual Semiotics Uncertainty Visualization: An Empirical Study","title-short":"Visual Semiotics Uncertainty Visualization","volume":"18","author":[{"family":"MacEachren","given":"Alan M."},{"family":"Roth","given":"Robert E."},{"family":"O'Brien","given":"James"},{"family":"Li","given":"Bonan"},{"family":"Swingley","given":"Derek"},{"family":"Gahegan","given":"Mark"}],"issued":{"date-parts":[["2012",12]]},"citation-key":"maceachren_visual_2012"}}],"schema":"https://github.com/citation-style-language/schema/raw/master/csl-citation.json"} </w:instrText>
      </w:r>
      <w:r w:rsidR="00667AD6" w:rsidRPr="0086045B">
        <w:rPr>
          <w:rStyle w:val="dhqcitation"/>
        </w:rPr>
        <w:fldChar w:fldCharType="separate"/>
      </w:r>
      <w:r w:rsidR="00667AD6" w:rsidRPr="0086045B">
        <w:rPr>
          <w:rStyle w:val="dhqcitation"/>
        </w:rPr>
        <w:t>(MacEachren et al., 2012)</w:t>
      </w:r>
      <w:r w:rsidR="00667AD6" w:rsidRPr="0086045B">
        <w:rPr>
          <w:rStyle w:val="dhqcitation"/>
        </w:rPr>
        <w:fldChar w:fldCharType="end"/>
      </w:r>
      <w:r w:rsidR="00667AD6">
        <w:rPr>
          <w:lang w:val="en-GB"/>
        </w:rPr>
        <w:t>.</w:t>
      </w:r>
    </w:p>
    <w:p w14:paraId="48565CFF" w14:textId="77777777" w:rsidR="00707559" w:rsidRDefault="00707559" w:rsidP="00707559">
      <w:pPr>
        <w:rPr>
          <w:lang w:val="en-GB"/>
        </w:rPr>
      </w:pPr>
    </w:p>
    <w:p w14:paraId="25E0C5AE" w14:textId="5FB49DA3" w:rsidR="00C51C29" w:rsidRDefault="00C51C29" w:rsidP="009E33DF">
      <w:pPr>
        <w:pStyle w:val="dhqtablelabel"/>
      </w:pPr>
      <w:r>
        <w:t xml:space="preserve">Table </w:t>
      </w:r>
      <w:fldSimple w:instr=" SEQ Table \* ARABIC ">
        <w:r>
          <w:rPr>
            <w:noProof/>
          </w:rPr>
          <w:t>1</w:t>
        </w:r>
      </w:fldSimple>
      <w:r>
        <w:t xml:space="preserve">. </w:t>
      </w:r>
      <w:r w:rsidRPr="00C753F5">
        <w:t>Variant definitions of Uncertainty and Decision-Making among the PROVIDEDH project partners.</w:t>
      </w:r>
    </w:p>
    <w:tbl>
      <w:tblPr>
        <w:tblStyle w:val="TableGrid"/>
        <w:tblW w:w="0" w:type="auto"/>
        <w:tblLook w:val="04A0" w:firstRow="1" w:lastRow="0" w:firstColumn="1" w:lastColumn="0" w:noHBand="0" w:noVBand="1"/>
      </w:tblPr>
      <w:tblGrid>
        <w:gridCol w:w="1870"/>
        <w:gridCol w:w="1870"/>
        <w:gridCol w:w="1870"/>
        <w:gridCol w:w="1870"/>
        <w:gridCol w:w="1870"/>
      </w:tblGrid>
      <w:tr w:rsidR="00707559" w14:paraId="1BE03CA7" w14:textId="77777777" w:rsidTr="00707559">
        <w:tc>
          <w:tcPr>
            <w:tcW w:w="1870" w:type="dxa"/>
          </w:tcPr>
          <w:p w14:paraId="3A12B896" w14:textId="77777777" w:rsidR="00707559" w:rsidRDefault="00707559" w:rsidP="00707559">
            <w:pPr>
              <w:rPr>
                <w:lang w:val="en-GB"/>
              </w:rPr>
            </w:pPr>
          </w:p>
        </w:tc>
        <w:tc>
          <w:tcPr>
            <w:tcW w:w="1870" w:type="dxa"/>
          </w:tcPr>
          <w:p w14:paraId="7B401C38" w14:textId="762F5366" w:rsidR="00707559" w:rsidRDefault="00707559" w:rsidP="008602F8">
            <w:pPr>
              <w:pStyle w:val="dhqtablelabel"/>
              <w:jc w:val="center"/>
              <w:rPr>
                <w:lang w:val="en-GB"/>
              </w:rPr>
            </w:pPr>
            <w:r w:rsidRPr="00707559">
              <w:rPr>
                <w:lang w:val="en-GB"/>
              </w:rPr>
              <w:t>Open Innovation</w:t>
            </w:r>
          </w:p>
        </w:tc>
        <w:tc>
          <w:tcPr>
            <w:tcW w:w="1870" w:type="dxa"/>
          </w:tcPr>
          <w:p w14:paraId="6587865B" w14:textId="33AD885B" w:rsidR="00707559" w:rsidRDefault="00B37CFD" w:rsidP="008602F8">
            <w:pPr>
              <w:pStyle w:val="dhqtablelabel"/>
              <w:jc w:val="center"/>
              <w:rPr>
                <w:lang w:val="en-GB"/>
              </w:rPr>
            </w:pPr>
            <w:r w:rsidRPr="00707559">
              <w:rPr>
                <w:lang w:val="en-GB"/>
              </w:rPr>
              <w:t>Humanities</w:t>
            </w:r>
          </w:p>
        </w:tc>
        <w:tc>
          <w:tcPr>
            <w:tcW w:w="1870" w:type="dxa"/>
          </w:tcPr>
          <w:p w14:paraId="1B3A2E32" w14:textId="54F35379" w:rsidR="00707559" w:rsidRDefault="00B37CFD" w:rsidP="008602F8">
            <w:pPr>
              <w:pStyle w:val="dhqtablelabel"/>
              <w:jc w:val="center"/>
              <w:rPr>
                <w:lang w:val="en-GB"/>
              </w:rPr>
            </w:pPr>
            <w:r w:rsidRPr="00707559">
              <w:rPr>
                <w:lang w:val="en-GB"/>
              </w:rPr>
              <w:t>HCI</w:t>
            </w:r>
          </w:p>
        </w:tc>
        <w:tc>
          <w:tcPr>
            <w:tcW w:w="1870" w:type="dxa"/>
          </w:tcPr>
          <w:p w14:paraId="220B058A" w14:textId="71C34203" w:rsidR="00707559" w:rsidRDefault="00B37CFD" w:rsidP="008602F8">
            <w:pPr>
              <w:pStyle w:val="dhqtablelabel"/>
              <w:jc w:val="center"/>
              <w:rPr>
                <w:lang w:val="en-GB"/>
              </w:rPr>
            </w:pPr>
            <w:r w:rsidRPr="00707559">
              <w:rPr>
                <w:lang w:val="en-GB"/>
              </w:rPr>
              <w:t>Standards</w:t>
            </w:r>
          </w:p>
        </w:tc>
      </w:tr>
      <w:tr w:rsidR="00707559" w14:paraId="15BF4E2E" w14:textId="77777777" w:rsidTr="00707559">
        <w:tc>
          <w:tcPr>
            <w:tcW w:w="1870" w:type="dxa"/>
          </w:tcPr>
          <w:p w14:paraId="04838B05" w14:textId="64EE5020" w:rsidR="00707559" w:rsidRDefault="003F16B9" w:rsidP="005B55BF">
            <w:pPr>
              <w:pStyle w:val="dhqtablelabel"/>
              <w:rPr>
                <w:lang w:val="en-GB"/>
              </w:rPr>
            </w:pPr>
            <w:r w:rsidRPr="00707559">
              <w:rPr>
                <w:lang w:val="en-GB"/>
              </w:rPr>
              <w:t>Definition of</w:t>
            </w:r>
            <w:r>
              <w:rPr>
                <w:lang w:val="en-GB"/>
              </w:rPr>
              <w:t xml:space="preserve"> </w:t>
            </w:r>
            <w:r w:rsidRPr="00707559">
              <w:rPr>
                <w:lang w:val="en-GB"/>
              </w:rPr>
              <w:t>Uncertainty</w:t>
            </w:r>
          </w:p>
        </w:tc>
        <w:tc>
          <w:tcPr>
            <w:tcW w:w="1870" w:type="dxa"/>
          </w:tcPr>
          <w:p w14:paraId="4578E2B5" w14:textId="4B7C124A" w:rsidR="00707559" w:rsidRDefault="003F16B9" w:rsidP="005B55BF">
            <w:pPr>
              <w:pStyle w:val="dhqtabledata"/>
              <w:rPr>
                <w:lang w:val="en-GB"/>
              </w:rPr>
            </w:pPr>
            <w:r w:rsidRPr="00707559">
              <w:rPr>
                <w:lang w:val="en-GB"/>
              </w:rPr>
              <w:t>Uncertainty can refer to a state of not knowing, not understanding, or not being aware of something; having incomplete or wrong information; not remembering certain information, or not knowing a certain outcome.</w:t>
            </w:r>
          </w:p>
        </w:tc>
        <w:tc>
          <w:tcPr>
            <w:tcW w:w="1870" w:type="dxa"/>
          </w:tcPr>
          <w:p w14:paraId="7D65265F" w14:textId="77777777" w:rsidR="003F16B9" w:rsidRPr="00707559" w:rsidRDefault="003F16B9" w:rsidP="005B55BF">
            <w:pPr>
              <w:pStyle w:val="dhqtabledata"/>
              <w:rPr>
                <w:lang w:val="en-GB"/>
              </w:rPr>
            </w:pPr>
            <w:r w:rsidRPr="00707559">
              <w:rPr>
                <w:lang w:val="en-GB"/>
              </w:rPr>
              <w:t>Uncertainty is a necessary condition for all humanistic research that can only be managed, never removed.</w:t>
            </w:r>
          </w:p>
          <w:p w14:paraId="499E13D1" w14:textId="77777777" w:rsidR="00707559" w:rsidRDefault="00707559" w:rsidP="005B55BF">
            <w:pPr>
              <w:pStyle w:val="dhqtabledata"/>
              <w:rPr>
                <w:lang w:val="en-GB"/>
              </w:rPr>
            </w:pPr>
          </w:p>
        </w:tc>
        <w:tc>
          <w:tcPr>
            <w:tcW w:w="1870" w:type="dxa"/>
          </w:tcPr>
          <w:p w14:paraId="1386C0FE" w14:textId="71D67C98" w:rsidR="003F16B9" w:rsidRPr="00707559" w:rsidRDefault="003F16B9" w:rsidP="005B55BF">
            <w:pPr>
              <w:pStyle w:val="dhqtabledata"/>
              <w:rPr>
                <w:lang w:val="en-GB"/>
              </w:rPr>
            </w:pPr>
            <w:r w:rsidRPr="00707559">
              <w:rPr>
                <w:lang w:val="en-GB"/>
              </w:rPr>
              <w:t>Uncertainty is a state of limited knowledge (imperfect or unknown information) where it is impossible to exactly describe the existing state or future outcome(s).</w:t>
            </w:r>
          </w:p>
          <w:p w14:paraId="506B1F80" w14:textId="77777777" w:rsidR="00707559" w:rsidRDefault="00707559" w:rsidP="005B55BF">
            <w:pPr>
              <w:pStyle w:val="dhqtabledata"/>
              <w:rPr>
                <w:lang w:val="en-GB"/>
              </w:rPr>
            </w:pPr>
          </w:p>
        </w:tc>
        <w:tc>
          <w:tcPr>
            <w:tcW w:w="1870" w:type="dxa"/>
          </w:tcPr>
          <w:p w14:paraId="2588D060" w14:textId="77777777" w:rsidR="003F16B9" w:rsidRPr="00707559" w:rsidRDefault="003F16B9" w:rsidP="005B55BF">
            <w:pPr>
              <w:pStyle w:val="dhqtabledata"/>
              <w:rPr>
                <w:lang w:val="en-GB"/>
              </w:rPr>
            </w:pPr>
            <w:r w:rsidRPr="00707559">
              <w:rPr>
                <w:lang w:val="en-GB"/>
              </w:rPr>
              <w:t>Uncertainty is a lack of comp</w:t>
            </w:r>
            <w:r>
              <w:rPr>
                <w:lang w:val="en-GB"/>
              </w:rPr>
              <w:t>l</w:t>
            </w:r>
            <w:r w:rsidRPr="00707559">
              <w:rPr>
                <w:lang w:val="en-GB"/>
              </w:rPr>
              <w:t>ete true knowledge about something.</w:t>
            </w:r>
          </w:p>
          <w:p w14:paraId="38A464E4" w14:textId="77777777" w:rsidR="00707559" w:rsidRDefault="00707559" w:rsidP="005B55BF">
            <w:pPr>
              <w:pStyle w:val="dhqtabledata"/>
              <w:rPr>
                <w:lang w:val="en-GB"/>
              </w:rPr>
            </w:pPr>
          </w:p>
        </w:tc>
      </w:tr>
      <w:tr w:rsidR="00707559" w14:paraId="490B8B52" w14:textId="77777777" w:rsidTr="00707559">
        <w:tc>
          <w:tcPr>
            <w:tcW w:w="1870" w:type="dxa"/>
          </w:tcPr>
          <w:p w14:paraId="6726FBE6" w14:textId="0511A8A1" w:rsidR="00707559" w:rsidRDefault="003F16B9" w:rsidP="005B55BF">
            <w:pPr>
              <w:pStyle w:val="dhqtablelabel"/>
              <w:rPr>
                <w:lang w:val="en-GB"/>
              </w:rPr>
            </w:pPr>
            <w:r w:rsidRPr="00707559">
              <w:rPr>
                <w:lang w:val="en-GB"/>
              </w:rPr>
              <w:t>Sources of Uncertainty</w:t>
            </w:r>
          </w:p>
        </w:tc>
        <w:tc>
          <w:tcPr>
            <w:tcW w:w="1870" w:type="dxa"/>
          </w:tcPr>
          <w:p w14:paraId="5D9A8171" w14:textId="611D2E98" w:rsidR="00707559" w:rsidRDefault="003F16B9" w:rsidP="005B55BF">
            <w:pPr>
              <w:pStyle w:val="dhqtabledata"/>
              <w:rPr>
                <w:lang w:val="en-GB"/>
              </w:rPr>
            </w:pPr>
            <w:r w:rsidRPr="00707559">
              <w:rPr>
                <w:lang w:val="en-GB"/>
              </w:rPr>
              <w:t xml:space="preserve">A more or less complex process involving one or more actors that are </w:t>
            </w:r>
            <w:r w:rsidRPr="00707559">
              <w:rPr>
                <w:lang w:val="en-GB"/>
              </w:rPr>
              <w:lastRenderedPageBreak/>
              <w:t>working towards a common goal.</w:t>
            </w:r>
          </w:p>
        </w:tc>
        <w:tc>
          <w:tcPr>
            <w:tcW w:w="1870" w:type="dxa"/>
          </w:tcPr>
          <w:p w14:paraId="0B64B28E" w14:textId="1C50A7D2" w:rsidR="00707559" w:rsidRDefault="003F16B9" w:rsidP="005B55BF">
            <w:pPr>
              <w:pStyle w:val="dhqtabledata"/>
              <w:rPr>
                <w:lang w:val="en-GB"/>
              </w:rPr>
            </w:pPr>
            <w:r w:rsidRPr="00707559">
              <w:rPr>
                <w:lang w:val="en-GB"/>
              </w:rPr>
              <w:lastRenderedPageBreak/>
              <w:t>As a part of the research process, a mechanism by which</w:t>
            </w:r>
            <w:r>
              <w:rPr>
                <w:lang w:val="en-GB"/>
              </w:rPr>
              <w:t xml:space="preserve"> </w:t>
            </w:r>
            <w:r w:rsidRPr="00707559">
              <w:rPr>
                <w:lang w:val="en-GB"/>
              </w:rPr>
              <w:t>to weigh</w:t>
            </w:r>
            <w:r>
              <w:rPr>
                <w:lang w:val="en-GB"/>
              </w:rPr>
              <w:t xml:space="preserve"> </w:t>
            </w:r>
            <w:r w:rsidRPr="00707559">
              <w:rPr>
                <w:lang w:val="en-GB"/>
              </w:rPr>
              <w:lastRenderedPageBreak/>
              <w:t>possible interpretations and choose avenues to explore</w:t>
            </w:r>
            <w:r w:rsidR="00F86425">
              <w:rPr>
                <w:lang w:val="en-GB"/>
              </w:rPr>
              <w:t xml:space="preserve"> </w:t>
            </w:r>
            <w:r w:rsidRPr="00707559">
              <w:rPr>
                <w:lang w:val="en-GB"/>
              </w:rPr>
              <w:t>and attempt to corroborate.</w:t>
            </w:r>
          </w:p>
        </w:tc>
        <w:tc>
          <w:tcPr>
            <w:tcW w:w="1870" w:type="dxa"/>
          </w:tcPr>
          <w:p w14:paraId="589F4207" w14:textId="7B6A60D9" w:rsidR="008602F8" w:rsidRPr="00707559" w:rsidRDefault="008602F8" w:rsidP="005B55BF">
            <w:pPr>
              <w:pStyle w:val="dhqtabledata"/>
              <w:rPr>
                <w:lang w:val="en-GB"/>
              </w:rPr>
            </w:pPr>
            <w:r w:rsidRPr="00707559">
              <w:rPr>
                <w:lang w:val="en-GB"/>
              </w:rPr>
              <w:lastRenderedPageBreak/>
              <w:t xml:space="preserve">The cognitive process resulting in the selection of a belief or a course of </w:t>
            </w:r>
            <w:r w:rsidRPr="00707559">
              <w:rPr>
                <w:lang w:val="en-GB"/>
              </w:rPr>
              <w:lastRenderedPageBreak/>
              <w:t>action among several possible alternative options.</w:t>
            </w:r>
          </w:p>
          <w:p w14:paraId="3122B7A5" w14:textId="77777777" w:rsidR="00707559" w:rsidRDefault="00707559" w:rsidP="005B55BF">
            <w:pPr>
              <w:pStyle w:val="dhqtabledata"/>
              <w:rPr>
                <w:lang w:val="en-GB"/>
              </w:rPr>
            </w:pPr>
          </w:p>
        </w:tc>
        <w:tc>
          <w:tcPr>
            <w:tcW w:w="1870" w:type="dxa"/>
          </w:tcPr>
          <w:p w14:paraId="01B1C9F3" w14:textId="77777777" w:rsidR="008602F8" w:rsidRPr="00707559" w:rsidRDefault="008602F8" w:rsidP="005B55BF">
            <w:pPr>
              <w:pStyle w:val="dhqtabledata"/>
              <w:rPr>
                <w:lang w:val="en-GB"/>
              </w:rPr>
            </w:pPr>
            <w:r w:rsidRPr="00707559">
              <w:rPr>
                <w:lang w:val="en-GB"/>
              </w:rPr>
              <w:lastRenderedPageBreak/>
              <w:t xml:space="preserve">A process in which the beings decide what to do in the near or far future in </w:t>
            </w:r>
            <w:r w:rsidRPr="00707559">
              <w:rPr>
                <w:lang w:val="en-GB"/>
              </w:rPr>
              <w:lastRenderedPageBreak/>
              <w:t>some aspects of their life</w:t>
            </w:r>
          </w:p>
          <w:p w14:paraId="1BEC086A" w14:textId="77777777" w:rsidR="00707559" w:rsidRDefault="00707559" w:rsidP="005B55BF">
            <w:pPr>
              <w:pStyle w:val="dhqtabledata"/>
              <w:rPr>
                <w:lang w:val="en-GB"/>
              </w:rPr>
            </w:pPr>
          </w:p>
        </w:tc>
      </w:tr>
    </w:tbl>
    <w:p w14:paraId="32DC69A1" w14:textId="77777777" w:rsidR="00707559" w:rsidRPr="00707559" w:rsidRDefault="00707559" w:rsidP="00707559">
      <w:pPr>
        <w:rPr>
          <w:lang w:val="en-GB"/>
        </w:rPr>
      </w:pPr>
    </w:p>
    <w:p w14:paraId="6245BC69" w14:textId="0A400458" w:rsidR="00707559" w:rsidRPr="00707559" w:rsidRDefault="00707559" w:rsidP="00707559">
      <w:pPr>
        <w:rPr>
          <w:lang w:val="en-GB"/>
        </w:rPr>
      </w:pPr>
    </w:p>
    <w:p w14:paraId="51C56812" w14:textId="77777777" w:rsidR="00707559" w:rsidRPr="00707559" w:rsidRDefault="00707559" w:rsidP="00707559">
      <w:pPr>
        <w:rPr>
          <w:lang w:val="en-GB"/>
        </w:rPr>
      </w:pPr>
    </w:p>
    <w:p w14:paraId="452B3AA5" w14:textId="77777777" w:rsidR="00707559" w:rsidRPr="00707559" w:rsidRDefault="00707559" w:rsidP="00707559">
      <w:pPr>
        <w:rPr>
          <w:lang w:val="en-GB"/>
        </w:rPr>
      </w:pPr>
    </w:p>
    <w:p w14:paraId="0996C4A5" w14:textId="77777777" w:rsidR="00707559" w:rsidRPr="00707559" w:rsidRDefault="00707559" w:rsidP="00707559">
      <w:pPr>
        <w:rPr>
          <w:lang w:val="en-GB"/>
        </w:rPr>
      </w:pPr>
    </w:p>
    <w:p w14:paraId="1D36652A" w14:textId="77777777" w:rsidR="00707559" w:rsidRPr="00707559" w:rsidRDefault="00707559" w:rsidP="00707559">
      <w:pPr>
        <w:rPr>
          <w:lang w:val="en-GB"/>
        </w:rPr>
      </w:pPr>
    </w:p>
    <w:p w14:paraId="6714ADA7" w14:textId="77777777" w:rsidR="00707559" w:rsidRPr="00707559" w:rsidRDefault="00707559" w:rsidP="00707559">
      <w:pPr>
        <w:rPr>
          <w:lang w:val="en-GB"/>
        </w:rPr>
      </w:pPr>
    </w:p>
    <w:p w14:paraId="31B21FBD" w14:textId="77777777" w:rsidR="00FB223C" w:rsidRDefault="00FB223C" w:rsidP="00A41453">
      <w:pPr>
        <w:rPr>
          <w:lang w:val="en-GB"/>
        </w:rPr>
      </w:pPr>
    </w:p>
    <w:p w14:paraId="3C8E10D8" w14:textId="77777777" w:rsidR="00FB223C" w:rsidRPr="00707559" w:rsidRDefault="00FB223C" w:rsidP="00A41453"/>
    <w:p w14:paraId="7C1694C5" w14:textId="265D5F11" w:rsidR="00A41453" w:rsidRPr="00093079" w:rsidRDefault="00A41453" w:rsidP="00A41453">
      <w:pPr>
        <w:rPr>
          <w:lang w:val="en-GB"/>
        </w:rPr>
      </w:pPr>
      <w:r w:rsidRPr="00093079">
        <w:rPr>
          <w:lang w:val="en-GB"/>
        </w:rPr>
        <w:t xml:space="preserve">In a different approach, </w:t>
      </w:r>
      <w:commentRangeStart w:id="0"/>
      <w:r w:rsidRPr="00093079">
        <w:rPr>
          <w:lang w:val="en-GB"/>
        </w:rPr>
        <w:t xml:space="preserve">Fisher </w:t>
      </w:r>
      <w:commentRangeEnd w:id="0"/>
      <w:r w:rsidR="008F3ACC">
        <w:rPr>
          <w:lang w:val="en-GB"/>
        </w:rPr>
        <w:t xml:space="preserve">(1999) </w:t>
      </w:r>
      <w:r w:rsidR="00C435BE">
        <w:rPr>
          <w:rStyle w:val="CommentReference"/>
        </w:rPr>
        <w:commentReference w:id="0"/>
      </w:r>
      <w:r w:rsidRPr="00093079">
        <w:rPr>
          <w:lang w:val="en-GB"/>
        </w:rPr>
        <w:t xml:space="preserve">proposed an uncertainty taxonomy elaborating the concepts of well- and poorly-defined objects, which are used to define the categories into which uncertainty can be classified. More concretely, Fisher’s taxonomy presents a particular point of view within the more verbose taxonomy of ignorance </w:t>
      </w:r>
      <w:r w:rsidR="00C736FE">
        <w:rPr>
          <w:lang w:val="en-GB"/>
        </w:rPr>
        <w:t xml:space="preserve">developed </w:t>
      </w:r>
      <w:r w:rsidRPr="00093079">
        <w:rPr>
          <w:lang w:val="en-GB"/>
        </w:rPr>
        <w:t xml:space="preserve">by </w:t>
      </w:r>
      <w:r w:rsidR="00667AD6" w:rsidRPr="0086045B">
        <w:rPr>
          <w:rStyle w:val="dhqcitation"/>
        </w:rPr>
        <w:fldChar w:fldCharType="begin"/>
      </w:r>
      <w:r w:rsidR="00734FC6">
        <w:rPr>
          <w:rStyle w:val="dhqcitation"/>
        </w:rPr>
        <w:instrText xml:space="preserve"> ADDIN ZOTERO_ITEM CSL_CITATION {"citationID":"DGWDI8hn","properties":{"formattedCitation":"(Smithson, 1989)","plainCitation":"(Smithson, 1989)","noteIndex":0},"citationItems":[{"id":256,"uris":["http://zotero.org/users/4711545/items/J84W2IZQ"],"itemData":{"id":256,"type":"book","collection-title":"Cognitive science","event-place":"New York","ISBN":"978-0-387-96945-9","publisher":"Springer-Verlag","publisher-place":"New York","title":"Ignorance and uncertainty: emerging paradigms","title-short":"Ignorance and uncertainty","author":[{"family":"Smithson","given":"Michael"}],"issued":{"date-parts":[["1989"]]},"citation-key":"smithson_ignorance_1989"}}],"schema":"https://github.com/citation-style-language/schema/raw/master/csl-citation.json"} </w:instrText>
      </w:r>
      <w:r w:rsidR="00667AD6" w:rsidRPr="0086045B">
        <w:rPr>
          <w:rStyle w:val="dhqcitation"/>
        </w:rPr>
        <w:fldChar w:fldCharType="separate"/>
      </w:r>
      <w:r w:rsidR="00667AD6" w:rsidRPr="0086045B">
        <w:rPr>
          <w:rStyle w:val="dhqcitation"/>
        </w:rPr>
        <w:t>(Smithson, 1989)</w:t>
      </w:r>
      <w:r w:rsidR="00667AD6" w:rsidRPr="0086045B">
        <w:rPr>
          <w:rStyle w:val="dhqcitation"/>
        </w:rPr>
        <w:fldChar w:fldCharType="end"/>
      </w:r>
      <w:r w:rsidRPr="00093079">
        <w:rPr>
          <w:lang w:val="en-GB"/>
        </w:rPr>
        <w:t xml:space="preserve">. According to Fisher’s views, uncertainty related to well-defined objects is caused by errors and is probabilistic in nature. This type of uncertainty is typically referred to as “aleatoric” or “irreducible”. On the contrary, poorly defined objects relate to the concept of epistemic uncertainty, which can in fact be reduced. More recently, Simon </w:t>
      </w:r>
      <w:r w:rsidR="00667AD6">
        <w:rPr>
          <w:lang w:val="en-GB"/>
        </w:rPr>
        <w:t>and his colleagues</w:t>
      </w:r>
      <w:r w:rsidRPr="00093079">
        <w:rPr>
          <w:lang w:val="en-GB"/>
        </w:rPr>
        <w:t xml:space="preserve"> adapted Fisher’s taxonomy in their work on numerical assessment of risk and dependability</w:t>
      </w:r>
      <w:r w:rsidR="00667AD6">
        <w:rPr>
          <w:lang w:val="en-GB"/>
        </w:rPr>
        <w:t xml:space="preserve"> </w:t>
      </w:r>
      <w:r w:rsidR="00667AD6" w:rsidRPr="0086045B">
        <w:rPr>
          <w:rStyle w:val="dhqcitation"/>
        </w:rPr>
        <w:fldChar w:fldCharType="begin"/>
      </w:r>
      <w:r w:rsidR="00734FC6">
        <w:rPr>
          <w:rStyle w:val="dhqcitation"/>
        </w:rPr>
        <w:instrText xml:space="preserve"> ADDIN ZOTERO_ITEM CSL_CITATION {"citationID":"no7c9ZxX","properties":{"formattedCitation":"(Simon, Weber and Sallak, 2018)","plainCitation":"(Simon, Weber and Sallak, 2018)","noteIndex":0},"citationItems":[{"id":24374,"uris":["http://zotero.org/users/4711545/items/JA3FG6E9"],"itemData":{"id":24374,"type":"book","abstract":"The first part of the book defines the concept of uncertainties and the mathematical frameworks that will be used for uncertainty modeling. The application to system reliability assessment illustrates the concept. In the second part, evidential networks as a new tool to model uncertainty in reliability and risk analysis is proposed and described. Then it is applied on SIS performance assessment and in risk analysis of a heat sink. In the third part, Bayesian and evidential networks are used to deal with important measures evaluation in the context of uncertainties.","ISBN":"978-1-119-48935-1","language":"en","note":"Google-Books-ID: w0RKDwAAQBAJ","number-of-pages":"255","publisher":"John Wiley &amp; Sons","source":"Google Books","title":"Data Uncertainty and Important Measures","author":[{"family":"Simon","given":"Christophe"},{"family":"Weber","given":"Philippe"},{"family":"Sallak","given":"Mohamed"}],"issued":{"date-parts":[["2018",1,19]]},"citation-key":"simon_data_2018"}}],"schema":"https://github.com/citation-style-language/schema/raw/master/csl-citation.json"} </w:instrText>
      </w:r>
      <w:r w:rsidR="00667AD6" w:rsidRPr="0086045B">
        <w:rPr>
          <w:rStyle w:val="dhqcitation"/>
        </w:rPr>
        <w:fldChar w:fldCharType="separate"/>
      </w:r>
      <w:r w:rsidR="00667AD6" w:rsidRPr="0086045B">
        <w:rPr>
          <w:rStyle w:val="dhqcitation"/>
        </w:rPr>
        <w:t>(Simon, Weber and Sallak, 2018)</w:t>
      </w:r>
      <w:r w:rsidR="00667AD6" w:rsidRPr="0086045B">
        <w:rPr>
          <w:rStyle w:val="dhqcitation"/>
        </w:rPr>
        <w:fldChar w:fldCharType="end"/>
      </w:r>
      <w:r w:rsidRPr="00093079">
        <w:rPr>
          <w:lang w:val="en-GB"/>
        </w:rPr>
        <w:t xml:space="preserve">, which in turn served us a starting point to propose our own uncertainty taxonomy in the context of </w:t>
      </w:r>
      <w:r w:rsidR="008F3ACC">
        <w:rPr>
          <w:lang w:val="en-GB"/>
        </w:rPr>
        <w:t>D</w:t>
      </w:r>
      <w:r w:rsidRPr="00093079">
        <w:rPr>
          <w:lang w:val="en-GB"/>
        </w:rPr>
        <w:t xml:space="preserve">igital </w:t>
      </w:r>
      <w:r w:rsidR="008F3ACC">
        <w:rPr>
          <w:lang w:val="en-GB"/>
        </w:rPr>
        <w:t>H</w:t>
      </w:r>
      <w:r w:rsidRPr="00093079">
        <w:rPr>
          <w:lang w:val="en-GB"/>
        </w:rPr>
        <w:t>umanities research. Simon et al.’s adaptation of Fisher’s taxonomy is reproduced in</w:t>
      </w:r>
      <w:r w:rsidR="0086045B">
        <w:rPr>
          <w:lang w:val="en-GB"/>
        </w:rPr>
        <w:t xml:space="preserve"> </w:t>
      </w:r>
      <w:r w:rsidR="0086045B">
        <w:rPr>
          <w:lang w:val="en-GB"/>
        </w:rPr>
        <w:fldChar w:fldCharType="begin"/>
      </w:r>
      <w:r w:rsidR="0086045B">
        <w:rPr>
          <w:lang w:val="en-GB"/>
        </w:rPr>
        <w:instrText xml:space="preserve"> REF _Ref134006707 \h </w:instrText>
      </w:r>
      <w:r w:rsidR="0086045B">
        <w:rPr>
          <w:lang w:val="en-GB"/>
        </w:rPr>
      </w:r>
      <w:r w:rsidR="0086045B">
        <w:rPr>
          <w:lang w:val="en-GB"/>
        </w:rPr>
        <w:fldChar w:fldCharType="separate"/>
      </w:r>
      <w:r w:rsidR="0086045B">
        <w:t xml:space="preserve">Figure </w:t>
      </w:r>
      <w:r w:rsidR="0086045B">
        <w:rPr>
          <w:noProof/>
        </w:rPr>
        <w:t>2</w:t>
      </w:r>
      <w:r w:rsidR="0086045B">
        <w:rPr>
          <w:lang w:val="en-GB"/>
        </w:rPr>
        <w:fldChar w:fldCharType="end"/>
      </w:r>
      <w:r w:rsidRPr="00093079">
        <w:rPr>
          <w:lang w:val="en-GB"/>
        </w:rPr>
        <w:t xml:space="preserve"> below:</w:t>
      </w:r>
    </w:p>
    <w:p w14:paraId="0956323F" w14:textId="5AA9FE9B" w:rsidR="00A41453" w:rsidRPr="00093079" w:rsidRDefault="006E7168" w:rsidP="00A41453">
      <w:pPr>
        <w:rPr>
          <w:lang w:val="en-GB"/>
        </w:rPr>
      </w:pPr>
      <w:r w:rsidRPr="00093079">
        <w:rPr>
          <w:noProof/>
          <w:lang w:val="en-GB"/>
        </w:rPr>
        <w:lastRenderedPageBreak/>
        <w:drawing>
          <wp:anchor distT="0" distB="0" distL="0" distR="0" simplePos="0" relativeHeight="251658241" behindDoc="0" locked="0" layoutInCell="1" hidden="0" allowOverlap="1" wp14:anchorId="6BC08978" wp14:editId="47B60FA2">
            <wp:simplePos x="0" y="0"/>
            <wp:positionH relativeFrom="column">
              <wp:posOffset>1238250</wp:posOffset>
            </wp:positionH>
            <wp:positionV relativeFrom="paragraph">
              <wp:posOffset>161290</wp:posOffset>
            </wp:positionV>
            <wp:extent cx="3330575" cy="3576320"/>
            <wp:effectExtent l="0" t="0" r="0" b="0"/>
            <wp:wrapTopAndBottom distT="0" distB="0"/>
            <wp:docPr id="66" name="Picture 66" descr="A picture containing text, diagram, screenshot, line&#10;&#10;Description automatically generated"/>
            <wp:cNvGraphicFramePr/>
            <a:graphic xmlns:a="http://schemas.openxmlformats.org/drawingml/2006/main">
              <a:graphicData uri="http://schemas.openxmlformats.org/drawingml/2006/picture">
                <pic:pic xmlns:pic="http://schemas.openxmlformats.org/drawingml/2006/picture">
                  <pic:nvPicPr>
                    <pic:cNvPr id="66" name="image2.png" descr="A picture containing text, diagram, screenshot, line&#10;&#10;Description automatically generated"/>
                    <pic:cNvPicPr preferRelativeResize="0"/>
                  </pic:nvPicPr>
                  <pic:blipFill>
                    <a:blip r:embed="rId10"/>
                    <a:srcRect/>
                    <a:stretch>
                      <a:fillRect/>
                    </a:stretch>
                  </pic:blipFill>
                  <pic:spPr>
                    <a:xfrm>
                      <a:off x="0" y="0"/>
                      <a:ext cx="3330575" cy="3576320"/>
                    </a:xfrm>
                    <a:prstGeom prst="rect">
                      <a:avLst/>
                    </a:prstGeom>
                    <a:ln/>
                  </pic:spPr>
                </pic:pic>
              </a:graphicData>
            </a:graphic>
          </wp:anchor>
        </w:drawing>
      </w:r>
    </w:p>
    <w:p w14:paraId="32D887BA" w14:textId="77777777" w:rsidR="003B4405" w:rsidRPr="00A81154" w:rsidRDefault="003B4405" w:rsidP="009E33DF">
      <w:pPr>
        <w:pStyle w:val="dhqfigdesc"/>
        <w:rPr>
          <w:noProof/>
        </w:rPr>
      </w:pPr>
      <w:r>
        <w:t xml:space="preserve">Figure </w:t>
      </w:r>
      <w:fldSimple w:instr=" SEQ Figure \* ARABIC ">
        <w:r>
          <w:rPr>
            <w:noProof/>
          </w:rPr>
          <w:t>2</w:t>
        </w:r>
      </w:fldSimple>
      <w:r>
        <w:t xml:space="preserve">. </w:t>
      </w:r>
      <w:r w:rsidRPr="00197B5C">
        <w:t>Simon et al.’s adaptation of Fisher’s taxonomy of uncertainty.</w:t>
      </w:r>
    </w:p>
    <w:p w14:paraId="7FAAE7C0" w14:textId="4E9DCFCB" w:rsidR="00A41453" w:rsidRPr="00093079" w:rsidRDefault="00A41453" w:rsidP="00A41453">
      <w:pPr>
        <w:rPr>
          <w:lang w:val="en-GB"/>
        </w:rPr>
      </w:pPr>
    </w:p>
    <w:p w14:paraId="022B6DA8" w14:textId="77777777" w:rsidR="00A41453" w:rsidRPr="00093079" w:rsidRDefault="00A41453" w:rsidP="00A41453">
      <w:pPr>
        <w:rPr>
          <w:lang w:val="en-GB"/>
        </w:rPr>
      </w:pPr>
    </w:p>
    <w:p w14:paraId="5A899EAB" w14:textId="7F086A10" w:rsidR="00A41453" w:rsidRPr="00093079" w:rsidRDefault="110E60D7" w:rsidP="00A41453">
      <w:pPr>
        <w:rPr>
          <w:lang w:val="en-GB"/>
        </w:rPr>
      </w:pPr>
      <w:r w:rsidRPr="110E60D7">
        <w:rPr>
          <w:lang w:val="en-GB"/>
        </w:rPr>
        <w:t>The original uncertainty taxonomy by Simon et al. includes four more categories into which epistemic uncertainty might be classified: imprecision, ignorance, credibility and incompleteness. According to the authors, “imprecision corresponds to the inability to express the true value because the absence of experimental values does not allow the definition of a probability distribution or because it is difficult to obtain the exact value of a measure.” The next category, ignorance (which can be partial or total), refers to “the inability to express knowledge on disjoint hypotheses.” Incompleteness makes reference to “the fact that not all situations are covered”. This is especially applicable to Digital Humanities research objects which may have been degraded or partially lost due to natural processes or the different transformations that may have been applied to the originals. Finally, credibility concerns “the weight that an agent can attach to its judgement,”</w:t>
      </w:r>
      <w:r w:rsidRPr="110E60D7">
        <w:rPr>
          <w:b/>
          <w:bCs/>
          <w:lang w:val="en-GB"/>
        </w:rPr>
        <w:t xml:space="preserve"> </w:t>
      </w:r>
      <w:r w:rsidR="5814150C" w:rsidRPr="110E60D7">
        <w:rPr>
          <w:b/>
          <w:bCs/>
          <w:lang w:val="en-GB"/>
        </w:rPr>
        <w:fldChar w:fldCharType="begin"/>
      </w:r>
      <w:r w:rsidR="5814150C" w:rsidRPr="110E60D7">
        <w:rPr>
          <w:b/>
          <w:bCs/>
          <w:lang w:val="en-GB"/>
        </w:rPr>
        <w:instrText xml:space="preserve"> ADDIN ZOTERO_ITEM CSL_CITATION {"citationID":"fkDRu2lI","properties":{"formattedCitation":"(Jarlbrink and Snickars, 2017)","plainCitation":"(Jarlbrink and Snickars, 2017)","noteIndex":0},"citationItems":[{"id":30001,"uris":["http://zotero.org/users/4711545/items/EGMJJKVE"],"itemData":{"id":30001,"type":"article-journal","abstract":"Purpose The purpose of this paper is to explore and analyze the digitized newspaper collection at the National Library of Sweden, focusing on cultural heritage as digital noise. In what specific ways are newspapers transformed in the digitization process? If the digitized document is not the same as the source document – is it still a historical record, or is it transformed into something else? Design/methodology/approach The authors have analyzed the XML files from Aftonbladet 1830 to 1862. The most frequent newspaper words not matching a high-quality references corpus were selected to zoom in on the noisiest part of the paper. The variety of the interpretations generated by optical character recognition (OCR) was examined, as well as texts generated by auto-segmentation. The authors have made a limited ethnographic study of the digitization process. Findings The research shows that the digital collection of Aftonbladet contains extreme amounts of noise: millions of misinterpreted words generated by OCR, and millions of texts re-edited by the auto-segmentation tool. How the tools work is mostly unknown to the staff involved in the digitization process? Sticking to any idea of a provenance chain is hence impossible, since many steps have been outsourced to unknown factors affecting the source document. Originality/value The detail examination of digitally transformed newspapers is valuable to scholars depending on newspaper databases in their research. The paper also highlights the fact that libraries outsourcing digitization processes run the risk of losing control over the quality of their collections.","container-title":"Journal of Documentation","DOI":"10.1108/JD-09-2016-0106","ISSN":"0022-0418","issue":"6","note":"publisher: Emerald Publishing Limited","page":"1228-1243","source":"Emerald Insight","title":"Cultural heritage as digital noise: nineteenth century newspapers in the digital archive","title-short":"Cultural heritage as digital noise","volume":"73","author":[{"family":"Jarlbrink","given":"Johan"},{"family":"Snickars","given":"Pelle"}],"issued":{"date-parts":[["2017",1,1]]},"citation-key":"jarlbrink_cultural_2017"}}],"schema":"https://github.com/citation-style-language/schema/raw/master/csl-citation.json"} </w:instrText>
      </w:r>
      <w:r w:rsidR="5814150C" w:rsidRPr="110E60D7">
        <w:rPr>
          <w:b/>
          <w:bCs/>
          <w:lang w:val="en-GB"/>
        </w:rPr>
        <w:fldChar w:fldCharType="separate"/>
      </w:r>
      <w:r w:rsidRPr="110E60D7">
        <w:rPr>
          <w:b/>
          <w:bCs/>
          <w:noProof/>
          <w:lang w:val="en-GB"/>
        </w:rPr>
        <w:t>(Jarlbrink and Snickars, 2017)</w:t>
      </w:r>
      <w:r w:rsidR="5814150C" w:rsidRPr="110E60D7">
        <w:rPr>
          <w:b/>
          <w:bCs/>
          <w:lang w:val="en-GB"/>
        </w:rPr>
        <w:fldChar w:fldCharType="end"/>
      </w:r>
      <w:r w:rsidRPr="110E60D7">
        <w:rPr>
          <w:lang w:val="en-GB"/>
        </w:rPr>
        <w:t xml:space="preserve"> and it is also of special importance to the aims of our project. For example, a researcher may or may not trust the observations made by other agents who have previously worked on the same data, according to her degree of grounded knowledge on the subject and personal preference and/or bias.</w:t>
      </w:r>
    </w:p>
    <w:p w14:paraId="6C98F1F1" w14:textId="52D1A7C4" w:rsidR="00A41453" w:rsidRPr="00093079" w:rsidRDefault="00A41453" w:rsidP="00A41453">
      <w:pPr>
        <w:rPr>
          <w:lang w:val="en-GB"/>
        </w:rPr>
      </w:pPr>
      <w:r w:rsidRPr="00093079">
        <w:rPr>
          <w:lang w:val="en-GB"/>
        </w:rPr>
        <w:t xml:space="preserve">Although a strong starting point, none of the existing taxonomies </w:t>
      </w:r>
      <w:r w:rsidR="009C46F3">
        <w:rPr>
          <w:lang w:val="en-GB"/>
        </w:rPr>
        <w:t>was</w:t>
      </w:r>
      <w:r w:rsidRPr="00093079">
        <w:rPr>
          <w:lang w:val="en-GB"/>
        </w:rPr>
        <w:t xml:space="preserve"> able to satisfy </w:t>
      </w:r>
      <w:proofErr w:type="gramStart"/>
      <w:r w:rsidRPr="00093079">
        <w:rPr>
          <w:lang w:val="en-GB"/>
        </w:rPr>
        <w:t>all of</w:t>
      </w:r>
      <w:proofErr w:type="gramEnd"/>
      <w:r w:rsidRPr="00093079">
        <w:rPr>
          <w:lang w:val="en-GB"/>
        </w:rPr>
        <w:t xml:space="preserve"> the partners in PROVIDEDH, as the balance between refinement and actionability was, in each case, never mutually recognisable. As Skeels </w:t>
      </w:r>
      <w:r w:rsidR="00667AD6">
        <w:rPr>
          <w:lang w:val="en-GB"/>
        </w:rPr>
        <w:t xml:space="preserve">and his colleagues </w:t>
      </w:r>
      <w:r w:rsidRPr="00093079">
        <w:rPr>
          <w:lang w:val="en-GB"/>
        </w:rPr>
        <w:t>noted</w:t>
      </w:r>
      <w:r w:rsidR="00667AD6">
        <w:rPr>
          <w:lang w:val="en-GB"/>
        </w:rPr>
        <w:t xml:space="preserve"> in 2008 </w:t>
      </w:r>
      <w:r w:rsidR="00667AD6" w:rsidRPr="0086045B">
        <w:rPr>
          <w:rStyle w:val="dhqcitation"/>
        </w:rPr>
        <w:fldChar w:fldCharType="begin"/>
      </w:r>
      <w:r w:rsidR="00734FC6">
        <w:rPr>
          <w:rStyle w:val="dhqcitation"/>
        </w:rPr>
        <w:instrText xml:space="preserve"> ADDIN ZOTERO_ITEM CSL_CITATION {"citationID":"IXumNGKR","properties":{"formattedCitation":"(Skeels {\\i{}et al.}, 2008)","plainCitation":"(Skeels et al., 2008)","noteIndex":0},"citationItems":[{"id":1925,"uris":["http://zotero.org/users/4711545/items/B9C5HS44"],"itemData":{"id":1925,"type":"paper-conference","abstract":"Uncertainty in data occurs in domains ranging from natural science to medicine to computer science. By developing ways to include uncertainty in our information visualizations we can provide more accurate visual depictions of critical datasets. One hindrance to visualizing uncertainty is that we must first understand what uncertainty is and how it is expressed by users. We reviewed existing work from several domains on uncertainty and conducted qualitative interviews with 18 people from diverse domains who self-identified as working with uncertainty. We created a classification of uncertainty representing commonalities in uncertainty across domains and that will be useful for developing appropriate visualizations of uncertainty.","collection-title":"AVI '08","container-title":"Proceedings of the Working Conference on Advanced Visual Interfaces","DOI":"10.1145/1385569.1385637","event-place":"New York, NY, USA","ISBN":"978-1-60558-141-5","page":"376–379","publisher":"ACM","publisher-place":"New York, NY, USA","source":"ACM Digital Library","title":"Revealing Uncertainty for Information Visualization","URL":"http://doi.acm.org/10.1145/1385569.1385637","author":[{"family":"Skeels","given":"Meredith"},{"family":"Lee","given":"Bongshin"},{"family":"Smith","given":"Greg"},{"family":"Robertson","given":"George"}],"accessed":{"date-parts":[["2018",10,27]]},"issued":{"date-parts":[["2008"]]},"citation-key":"skeels_revealing_2008"}}],"schema":"https://github.com/citation-style-language/schema/raw/master/csl-citation.json"} </w:instrText>
      </w:r>
      <w:r w:rsidR="00667AD6" w:rsidRPr="0086045B">
        <w:rPr>
          <w:rStyle w:val="dhqcitation"/>
        </w:rPr>
        <w:fldChar w:fldCharType="separate"/>
      </w:r>
      <w:r w:rsidR="00667AD6" w:rsidRPr="0086045B">
        <w:rPr>
          <w:rStyle w:val="dhqcitation"/>
        </w:rPr>
        <w:t>(Skeels et al., 2008)</w:t>
      </w:r>
      <w:r w:rsidR="00667AD6" w:rsidRPr="0086045B">
        <w:rPr>
          <w:rStyle w:val="dhqcitation"/>
        </w:rPr>
        <w:fldChar w:fldCharType="end"/>
      </w:r>
      <w:r w:rsidRPr="00093079">
        <w:rPr>
          <w:lang w:val="en-GB"/>
        </w:rPr>
        <w:t>, uncertainty is referred to inconsistently both within and among domains, they continue that “[w]</w:t>
      </w:r>
      <w:proofErr w:type="spellStart"/>
      <w:r w:rsidRPr="00093079">
        <w:rPr>
          <w:lang w:val="en-GB"/>
        </w:rPr>
        <w:t>ithin</w:t>
      </w:r>
      <w:proofErr w:type="spellEnd"/>
      <w:r w:rsidRPr="00093079">
        <w:rPr>
          <w:lang w:val="en-GB"/>
        </w:rPr>
        <w:t xml:space="preserve"> the amorphous concept of uncertainty there are many types of </w:t>
      </w:r>
      <w:r w:rsidRPr="00093079">
        <w:rPr>
          <w:lang w:val="en-GB"/>
        </w:rPr>
        <w:lastRenderedPageBreak/>
        <w:t>uncertainty that may warrant different visualisation techniques”. The challenge is, therefore, not to arrive at a single definition that obscures differences of uncertainty, but to build dialogue between different research domains while recognising their differences, and ensuring that any definition of uncertainty the project as a whole would adopt could be applied and implemented by all partners in their own research contexts. This challenges the idea that it is possible to create a single view of uncertainty. “While any group’s ontology is unlikely to match that of every individual within the group, the extent of mismatch tends to increase with the scale of the group and the differences between the purpose of individual and group ontologies”</w:t>
      </w:r>
      <w:r w:rsidR="00667AD6">
        <w:rPr>
          <w:lang w:val="en-GB"/>
        </w:rPr>
        <w:t xml:space="preserve"> </w:t>
      </w:r>
      <w:r w:rsidR="00667AD6" w:rsidRPr="0086045B">
        <w:rPr>
          <w:rStyle w:val="dhqcitation"/>
        </w:rPr>
        <w:fldChar w:fldCharType="begin"/>
      </w:r>
      <w:r w:rsidR="00667AD6" w:rsidRPr="0086045B">
        <w:rPr>
          <w:rStyle w:val="dhqcitation"/>
        </w:rPr>
        <w:instrText xml:space="preserve"> ADDIN ZOTERO_TEMP </w:instrText>
      </w:r>
      <w:r w:rsidR="00667AD6" w:rsidRPr="0086045B">
        <w:rPr>
          <w:rStyle w:val="dhqcitation"/>
        </w:rPr>
        <w:fldChar w:fldCharType="separate"/>
      </w:r>
      <w:r w:rsidR="00667AD6" w:rsidRPr="0086045B">
        <w:rPr>
          <w:rStyle w:val="dhqcitation"/>
        </w:rPr>
        <w:t>(Wallack and Srinivasan, 2009, p.2)</w:t>
      </w:r>
      <w:r w:rsidR="00667AD6" w:rsidRPr="0086045B">
        <w:rPr>
          <w:rStyle w:val="dhqcitation"/>
        </w:rPr>
        <w:fldChar w:fldCharType="end"/>
      </w:r>
      <w:r w:rsidRPr="0086045B">
        <w:rPr>
          <w:rStyle w:val="dhqcitation"/>
        </w:rPr>
        <w:t>.</w:t>
      </w:r>
      <w:r w:rsidRPr="00093079">
        <w:rPr>
          <w:lang w:val="en-GB"/>
        </w:rPr>
        <w:t xml:space="preserve"> The reality is that </w:t>
      </w:r>
      <w:r w:rsidR="009C46F3">
        <w:rPr>
          <w:lang w:val="en-GB"/>
        </w:rPr>
        <w:t xml:space="preserve">the </w:t>
      </w:r>
      <w:r w:rsidRPr="00093079">
        <w:rPr>
          <w:lang w:val="en-GB"/>
        </w:rPr>
        <w:t>development of a taxonomy</w:t>
      </w:r>
      <w:r w:rsidR="009C46F3">
        <w:rPr>
          <w:lang w:val="en-GB"/>
        </w:rPr>
        <w:t>,</w:t>
      </w:r>
      <w:r w:rsidRPr="00093079">
        <w:rPr>
          <w:lang w:val="en-GB"/>
        </w:rPr>
        <w:t xml:space="preserve"> which must cater to the needs of a range of disciplines and stakeholders, may often lead to a result in which the specific requirements of no</w:t>
      </w:r>
      <w:r w:rsidR="009C46F3">
        <w:rPr>
          <w:lang w:val="en-GB"/>
        </w:rPr>
        <w:t>t</w:t>
      </w:r>
      <w:r w:rsidRPr="00093079">
        <w:rPr>
          <w:lang w:val="en-GB"/>
        </w:rPr>
        <w:t xml:space="preserve"> one subject area or stakeholder group are fully met, and yet which all can still use at some level of granularity.</w:t>
      </w:r>
    </w:p>
    <w:p w14:paraId="42869300" w14:textId="58C15F51" w:rsidR="00A41453" w:rsidRPr="00093079" w:rsidRDefault="110E60D7" w:rsidP="00A41453">
      <w:pPr>
        <w:rPr>
          <w:lang w:val="en-GB"/>
        </w:rPr>
      </w:pPr>
      <w:r w:rsidRPr="110E60D7">
        <w:rPr>
          <w:lang w:val="en-GB"/>
        </w:rPr>
        <w:t>Building on these insights, the group organised a series of shared workshops exploring the issue of conceptions of uncertainty and its relationship to decision-making in different contexts. These workshops commenced from existing taxonomies, such as Fisher’s (reproduced above)</w:t>
      </w:r>
      <w:r w:rsidR="009C46F3">
        <w:rPr>
          <w:lang w:val="en-GB"/>
        </w:rPr>
        <w:t>,</w:t>
      </w:r>
      <w:r w:rsidRPr="110E60D7">
        <w:rPr>
          <w:lang w:val="en-GB"/>
        </w:rPr>
        <w:t xml:space="preserve"> and sought to revise them so as to reach consensus, if not agreement, about how conceptions of uncertainty might be made concrete and actionable in a historical research system. The three workshops each approached a different aspect of the overall challenge, focusing first on the historian’s requirements for decision-making as compared to the </w:t>
      </w:r>
      <w:r w:rsidR="009C46F3">
        <w:rPr>
          <w:lang w:val="en-GB"/>
        </w:rPr>
        <w:t>system's</w:t>
      </w:r>
      <w:r w:rsidRPr="110E60D7">
        <w:rPr>
          <w:lang w:val="en-GB"/>
        </w:rPr>
        <w:t xml:space="preserve"> needs for clarity and simplicity</w:t>
      </w:r>
      <w:r w:rsidR="009C46F3">
        <w:rPr>
          <w:lang w:val="en-GB"/>
        </w:rPr>
        <w:t>.</w:t>
      </w:r>
      <w:r w:rsidRPr="110E60D7">
        <w:rPr>
          <w:lang w:val="en-GB"/>
        </w:rPr>
        <w:t xml:space="preserve"> </w:t>
      </w:r>
      <w:r w:rsidR="009C46F3">
        <w:rPr>
          <w:lang w:val="en-GB"/>
        </w:rPr>
        <w:t>T</w:t>
      </w:r>
      <w:r w:rsidRPr="110E60D7">
        <w:rPr>
          <w:lang w:val="en-GB"/>
        </w:rPr>
        <w:t xml:space="preserve">he second continued this discussion with a wider and more diverse group of potential users, and the third looked at the same challenge from the perspective of open innovation. Robust discussions and negotiations about the taxonomy occurred at every one of these discussion points. For example, in the interaction designed to bridge what was perceived as a back-end processing ‘optimal’ with the perspective of the historian, nearly every term had to be renamed, </w:t>
      </w:r>
      <w:proofErr w:type="gramStart"/>
      <w:r w:rsidRPr="110E60D7">
        <w:rPr>
          <w:lang w:val="en-GB"/>
        </w:rPr>
        <w:t>glossed</w:t>
      </w:r>
      <w:proofErr w:type="gramEnd"/>
      <w:r w:rsidRPr="110E60D7">
        <w:rPr>
          <w:lang w:val="en-GB"/>
        </w:rPr>
        <w:t xml:space="preserve"> and refined, with, for example, the descriptor of ‘error’ being rejected as lacking sufficient precision. The domain experts also strongly advocated for the recognition of time-based element tracing the possible source of uncertainty from the original moment of a source’s creation through the many transformations over time (physical damage, cataloguing, transcribing, translating, digitisation, etc.) al</w:t>
      </w:r>
      <w:r w:rsidR="009B191A">
        <w:rPr>
          <w:lang w:val="en-GB"/>
        </w:rPr>
        <w:t>l</w:t>
      </w:r>
      <w:r w:rsidRPr="110E60D7">
        <w:rPr>
          <w:lang w:val="en-GB"/>
        </w:rPr>
        <w:t xml:space="preserve"> the way through to the task of the researcher itself. Although later discussions continued to be active and important for the purpose of converging both understanding and usage patterns (</w:t>
      </w:r>
      <w:proofErr w:type="gramStart"/>
      <w:r w:rsidRPr="110E60D7">
        <w:rPr>
          <w:lang w:val="en-GB"/>
        </w:rPr>
        <w:t>in particular the</w:t>
      </w:r>
      <w:proofErr w:type="gramEnd"/>
      <w:r w:rsidRPr="110E60D7">
        <w:rPr>
          <w:lang w:val="en-GB"/>
        </w:rPr>
        <w:t xml:space="preserve"> meeting to discuss how to further extend the taxonomy’s use in the Open Innovation context), fewer changes were implemented over time.</w:t>
      </w:r>
    </w:p>
    <w:p w14:paraId="0BFECBBE" w14:textId="23C08A82" w:rsidR="00A41453" w:rsidRPr="00093079" w:rsidRDefault="00A41453" w:rsidP="00A41453">
      <w:pPr>
        <w:rPr>
          <w:lang w:val="en-GB"/>
        </w:rPr>
      </w:pPr>
      <w:r w:rsidRPr="00093079">
        <w:rPr>
          <w:lang w:val="en-GB"/>
        </w:rPr>
        <w:t xml:space="preserve">Departing from the taxonomies proposed by </w:t>
      </w:r>
      <w:commentRangeStart w:id="1"/>
      <w:commentRangeStart w:id="2"/>
      <w:r w:rsidRPr="00093079">
        <w:rPr>
          <w:lang w:val="en-GB"/>
        </w:rPr>
        <w:t xml:space="preserve">Fisher </w:t>
      </w:r>
      <w:r w:rsidR="008F3ACC">
        <w:rPr>
          <w:lang w:val="en-GB"/>
        </w:rPr>
        <w:t xml:space="preserve">(1999) </w:t>
      </w:r>
      <w:r w:rsidRPr="00093079">
        <w:rPr>
          <w:lang w:val="en-GB"/>
        </w:rPr>
        <w:t xml:space="preserve">and Simon et al. </w:t>
      </w:r>
      <w:commentRangeEnd w:id="1"/>
      <w:r w:rsidR="009B191A">
        <w:rPr>
          <w:rStyle w:val="CommentReference"/>
        </w:rPr>
        <w:commentReference w:id="1"/>
      </w:r>
      <w:commentRangeEnd w:id="2"/>
      <w:r w:rsidR="00004831">
        <w:rPr>
          <w:rStyle w:val="CommentReference"/>
        </w:rPr>
        <w:commentReference w:id="2"/>
      </w:r>
      <w:r w:rsidR="008F3ACC">
        <w:rPr>
          <w:lang w:val="en-GB"/>
        </w:rPr>
        <w:t xml:space="preserve">(2018) </w:t>
      </w:r>
      <w:r w:rsidRPr="00093079">
        <w:rPr>
          <w:lang w:val="en-GB"/>
        </w:rPr>
        <w:t xml:space="preserve">that were introduced in </w:t>
      </w:r>
      <w:r w:rsidR="00E440D5">
        <w:rPr>
          <w:lang w:val="en-GB"/>
        </w:rPr>
        <w:t>the previous section</w:t>
      </w:r>
      <w:r w:rsidRPr="00093079">
        <w:rPr>
          <w:lang w:val="en-GB"/>
        </w:rPr>
        <w:t>, the project partners developed an HCI-inspired uncertainty taxonomy aimed at producing effective visualisations from humanities textual data and related annotations (see</w:t>
      </w:r>
      <w:r w:rsidR="001F6D7F">
        <w:rPr>
          <w:lang w:val="en-GB"/>
        </w:rPr>
        <w:t xml:space="preserve"> </w:t>
      </w:r>
      <w:r w:rsidR="001F6D7F">
        <w:rPr>
          <w:lang w:val="en-GB"/>
        </w:rPr>
        <w:fldChar w:fldCharType="begin"/>
      </w:r>
      <w:r w:rsidR="001F6D7F">
        <w:rPr>
          <w:lang w:val="en-GB"/>
        </w:rPr>
        <w:instrText xml:space="preserve"> REF _Ref133932200 \h </w:instrText>
      </w:r>
      <w:r w:rsidR="001F6D7F">
        <w:rPr>
          <w:lang w:val="en-GB"/>
        </w:rPr>
      </w:r>
      <w:r w:rsidR="001F6D7F">
        <w:rPr>
          <w:lang w:val="en-GB"/>
        </w:rPr>
        <w:fldChar w:fldCharType="separate"/>
      </w:r>
      <w:r w:rsidR="001F6D7F">
        <w:t xml:space="preserve">Figure </w:t>
      </w:r>
      <w:r w:rsidR="001F6D7F">
        <w:rPr>
          <w:noProof/>
        </w:rPr>
        <w:t>4</w:t>
      </w:r>
      <w:r w:rsidR="001F6D7F">
        <w:rPr>
          <w:lang w:val="en-GB"/>
        </w:rPr>
        <w:fldChar w:fldCharType="end"/>
      </w:r>
      <w:r w:rsidRPr="00093079">
        <w:rPr>
          <w:lang w:val="en-GB"/>
        </w:rPr>
        <w:t xml:space="preserve">). Findings in these workshops suggested that a matrix-based taxonomy would be of the most use to the project and the potential users of its outputs. This substantiated the earlier work conducted in the context of the KPLEX project (discussed above) which suggested that something like Peterson’s uncertainty matrix for simulation uncertainties in climate change </w:t>
      </w:r>
      <w:r w:rsidR="00667AD6" w:rsidRPr="0036411F">
        <w:rPr>
          <w:rStyle w:val="dhqcitation"/>
        </w:rPr>
        <w:fldChar w:fldCharType="begin"/>
      </w:r>
      <w:r w:rsidR="00734FC6">
        <w:rPr>
          <w:rStyle w:val="dhqcitation"/>
        </w:rPr>
        <w:instrText xml:space="preserve"> ADDIN ZOTERO_ITEM CSL_CITATION {"citationID":"hsmgXzcc","properties":{"formattedCitation":"(Petersen, 2012)","plainCitation":"(Petersen, 2012)","noteIndex":0},"citationItems":[{"id":24423,"uris":["http://zotero.org/users/4711545/items/6PS9W76Q"],"itemData":{"id":24423,"type":"book","abstract":"Computer simulation has become an important means for obtaining knowledge about nature. The practice of scientific simulation and the frequent use of uncertain simulation results in public policy raise a wide range of philosophical questions. Most prominently highlighted is the field of anthropogenic climate change—are humans currently changing the climate?  Referring to empirical results from science studies and political science, Simulating Nature: A Philosophical Study of Computer-Simulation Uncertainties and Their Role in Climate Science and Policy Advice, Second Edition addresses questions about the types of uncertainty associated with scientific simulation and about how these uncertainties can be communicated. The author, who participated in the United Nations’ Intergovernmental Panel on Climate Change (IPCC) plenaries in 2001 and 2007, discusses the assessment reports and workings of the IPCC. This second edition reflects the latest developments in climate change policy, including a thorough update and rewriting of sections that refer to the IPCC.","ISBN":"978-1-4665-0062-4","language":"en","note":"Google-Books-ID: I4GhNkiPv3EC","number-of-pages":"227","publisher":"CRC Press","source":"Google Books","title":"Simulating Nature: A Philosophical Study of Computer-Simulation Uncertainties and Their Role in Climate Science and Policy Advice, Second Edition","title-short":"Simulating Nature","author":[{"family":"Petersen","given":"Arthur C."}],"issued":{"date-parts":[["2012",4,24]]},"citation-key":"petersen_simulating_2012"}}],"schema":"https://github.com/citation-style-language/schema/raw/master/csl-citation.json"} </w:instrText>
      </w:r>
      <w:r w:rsidR="00667AD6" w:rsidRPr="0036411F">
        <w:rPr>
          <w:rStyle w:val="dhqcitation"/>
        </w:rPr>
        <w:fldChar w:fldCharType="separate"/>
      </w:r>
      <w:r w:rsidR="00667AD6" w:rsidRPr="0036411F">
        <w:rPr>
          <w:rStyle w:val="dhqcitation"/>
        </w:rPr>
        <w:t>(Petersen, 2012)</w:t>
      </w:r>
      <w:r w:rsidR="00667AD6" w:rsidRPr="0036411F">
        <w:rPr>
          <w:rStyle w:val="dhqcitation"/>
        </w:rPr>
        <w:fldChar w:fldCharType="end"/>
      </w:r>
      <w:r w:rsidRPr="00093079">
        <w:rPr>
          <w:lang w:val="en-GB"/>
        </w:rPr>
        <w:t xml:space="preserve"> would provide the most effective approach for all sides. The key differentiator was the </w:t>
      </w:r>
      <w:r w:rsidR="0036411F">
        <w:rPr>
          <w:lang w:val="en-GB"/>
        </w:rPr>
        <w:t>location</w:t>
      </w:r>
      <w:r w:rsidRPr="00093079">
        <w:rPr>
          <w:lang w:val="en-GB"/>
        </w:rPr>
        <w:t xml:space="preserve"> or site of uncertainty. For example, </w:t>
      </w:r>
      <w:r w:rsidR="00667AD6">
        <w:rPr>
          <w:lang w:val="en-GB"/>
        </w:rPr>
        <w:t>Pang and his collaborators</w:t>
      </w:r>
      <w:r w:rsidRPr="00093079">
        <w:rPr>
          <w:lang w:val="en-GB"/>
        </w:rPr>
        <w:t xml:space="preserve"> describe the different processes through which uncertainty can be introduced into data as: “the introduction of data uncertainty from models and measurements, derived uncertainty from transformation processes, and visualisation uncertainty from the visualisation process </w:t>
      </w:r>
      <w:r w:rsidRPr="00093079">
        <w:rPr>
          <w:lang w:val="en-GB"/>
        </w:rPr>
        <w:lastRenderedPageBreak/>
        <w:t>itself”</w:t>
      </w:r>
      <w:r w:rsidR="00667AD6">
        <w:rPr>
          <w:lang w:val="en-GB"/>
        </w:rPr>
        <w:t xml:space="preserve"> </w:t>
      </w:r>
      <w:r w:rsidR="00667AD6" w:rsidRPr="0036411F">
        <w:rPr>
          <w:rStyle w:val="dhqcitation"/>
        </w:rPr>
        <w:fldChar w:fldCharType="begin"/>
      </w:r>
      <w:r w:rsidR="00734FC6">
        <w:rPr>
          <w:rStyle w:val="dhqcitation"/>
        </w:rPr>
        <w:instrText xml:space="preserve"> ADDIN ZOTERO_ITEM CSL_CITATION {"citationID":"iNdFOPmh","properties":{"formattedCitation":"(Pang, Wittenbrink and Lodha, 1997)","plainCitation":"(Pang, Wittenbrink and Lodha, 1997)","noteIndex":0},"citationItems":[{"id":55,"uris":["http://zotero.org/users/4711545/items/973QUDXJ"],"itemData":{"id":55,"type":"article-journal","container-title":"The Visual Computer","DOI":"10.1007/s003710050111","ISSN":"0178-2789, 1432-2315","issue":"8","journalAbbreviation":"The Visual Computer","language":"en","page":"370-390","source":"link.springer.com","title":"Approaches to uncertainty visualization","volume":"13","author":[{"family":"Pang","given":"Alex T."},{"family":"Wittenbrink","given":"Craig M."},{"family":"Lodha","given":"Suresh K."}],"issued":{"date-parts":[["1997",11,1]]},"citation-key":"pang_approaches_1997"}}],"schema":"https://github.com/citation-style-language/schema/raw/master/csl-citation.json"} </w:instrText>
      </w:r>
      <w:r w:rsidR="00667AD6" w:rsidRPr="0036411F">
        <w:rPr>
          <w:rStyle w:val="dhqcitation"/>
        </w:rPr>
        <w:fldChar w:fldCharType="separate"/>
      </w:r>
      <w:r w:rsidR="00667AD6" w:rsidRPr="0036411F">
        <w:rPr>
          <w:rStyle w:val="dhqcitation"/>
        </w:rPr>
        <w:t>(Pang, Wittenbrink and Lodha, 1997)</w:t>
      </w:r>
      <w:r w:rsidR="00667AD6" w:rsidRPr="0036411F">
        <w:rPr>
          <w:rStyle w:val="dhqcitation"/>
        </w:rPr>
        <w:fldChar w:fldCharType="end"/>
      </w:r>
      <w:r w:rsidR="00196F50">
        <w:rPr>
          <w:rStyle w:val="dhqcitation"/>
        </w:rPr>
        <w:t>.</w:t>
      </w:r>
      <w:r w:rsidRPr="00093079">
        <w:rPr>
          <w:lang w:val="en-GB"/>
        </w:rPr>
        <w:t xml:space="preserve"> Petersen similarly distinguishes </w:t>
      </w:r>
      <w:proofErr w:type="gramStart"/>
      <w:r w:rsidRPr="00093079">
        <w:rPr>
          <w:lang w:val="en-GB"/>
        </w:rPr>
        <w:t>a number of</w:t>
      </w:r>
      <w:proofErr w:type="gramEnd"/>
      <w:r w:rsidRPr="00093079">
        <w:rPr>
          <w:lang w:val="en-GB"/>
        </w:rPr>
        <w:t xml:space="preserve"> locations of uncertainty: see his model below in </w:t>
      </w:r>
      <w:r w:rsidR="00667AD6">
        <w:rPr>
          <w:lang w:val="en-GB"/>
        </w:rPr>
        <w:fldChar w:fldCharType="begin"/>
      </w:r>
      <w:r w:rsidR="00667AD6">
        <w:rPr>
          <w:lang w:val="en-GB"/>
        </w:rPr>
        <w:instrText xml:space="preserve"> REF _Ref133932186 \h </w:instrText>
      </w:r>
      <w:r w:rsidR="00667AD6">
        <w:rPr>
          <w:lang w:val="en-GB"/>
        </w:rPr>
      </w:r>
      <w:r w:rsidR="00667AD6">
        <w:rPr>
          <w:lang w:val="en-GB"/>
        </w:rPr>
        <w:fldChar w:fldCharType="separate"/>
      </w:r>
      <w:r w:rsidR="00667AD6">
        <w:t xml:space="preserve">Figure </w:t>
      </w:r>
      <w:r w:rsidR="00667AD6">
        <w:rPr>
          <w:noProof/>
        </w:rPr>
        <w:t>3</w:t>
      </w:r>
      <w:r w:rsidR="00667AD6">
        <w:rPr>
          <w:lang w:val="en-GB"/>
        </w:rPr>
        <w:fldChar w:fldCharType="end"/>
      </w:r>
      <w:r w:rsidR="00667AD6">
        <w:rPr>
          <w:lang w:val="en-GB"/>
        </w:rPr>
        <w:t xml:space="preserve">. </w:t>
      </w:r>
    </w:p>
    <w:p w14:paraId="48DAE5CE" w14:textId="0D728A62" w:rsidR="00A41453" w:rsidRPr="00093079" w:rsidRDefault="00A41453" w:rsidP="00A41453">
      <w:pPr>
        <w:rPr>
          <w:lang w:val="en-GB"/>
        </w:rPr>
      </w:pPr>
      <w:r w:rsidRPr="00093079">
        <w:rPr>
          <w:noProof/>
          <w:lang w:val="en-GB"/>
        </w:rPr>
        <w:drawing>
          <wp:anchor distT="0" distB="0" distL="0" distR="0" simplePos="0" relativeHeight="251658243" behindDoc="0" locked="0" layoutInCell="1" hidden="0" allowOverlap="1" wp14:anchorId="3FAA3393" wp14:editId="7F89688A">
            <wp:simplePos x="0" y="0"/>
            <wp:positionH relativeFrom="column">
              <wp:posOffset>0</wp:posOffset>
            </wp:positionH>
            <wp:positionV relativeFrom="paragraph">
              <wp:posOffset>294640</wp:posOffset>
            </wp:positionV>
            <wp:extent cx="4265026" cy="2413236"/>
            <wp:effectExtent l="0" t="0" r="0" b="0"/>
            <wp:wrapTopAndBottom distT="0" distB="0"/>
            <wp:docPr id="60" name="Picture 60" descr="A picture containing text, receipt, screenshot, line&#10;&#10;Description automatically generated"/>
            <wp:cNvGraphicFramePr/>
            <a:graphic xmlns:a="http://schemas.openxmlformats.org/drawingml/2006/main">
              <a:graphicData uri="http://schemas.openxmlformats.org/drawingml/2006/picture">
                <pic:pic xmlns:pic="http://schemas.openxmlformats.org/drawingml/2006/picture">
                  <pic:nvPicPr>
                    <pic:cNvPr id="60" name="image5.jpg" descr="A picture containing text, receipt, screenshot, line&#10;&#10;Description automatically generated"/>
                    <pic:cNvPicPr preferRelativeResize="0"/>
                  </pic:nvPicPr>
                  <pic:blipFill>
                    <a:blip r:embed="rId11"/>
                    <a:srcRect/>
                    <a:stretch>
                      <a:fillRect/>
                    </a:stretch>
                  </pic:blipFill>
                  <pic:spPr>
                    <a:xfrm>
                      <a:off x="0" y="0"/>
                      <a:ext cx="4265026" cy="2413236"/>
                    </a:xfrm>
                    <a:prstGeom prst="rect">
                      <a:avLst/>
                    </a:prstGeom>
                    <a:ln/>
                  </pic:spPr>
                </pic:pic>
              </a:graphicData>
            </a:graphic>
          </wp:anchor>
        </w:drawing>
      </w:r>
    </w:p>
    <w:p w14:paraId="64412C82" w14:textId="77777777" w:rsidR="003B4405" w:rsidRPr="00EF5529" w:rsidRDefault="003B4405" w:rsidP="009E33DF">
      <w:pPr>
        <w:pStyle w:val="dhqfigdesc"/>
        <w:rPr>
          <w:noProof/>
        </w:rPr>
      </w:pPr>
      <w:r>
        <w:t xml:space="preserve">Figure </w:t>
      </w:r>
      <w:fldSimple w:instr=" SEQ Figure \* ARABIC ">
        <w:r>
          <w:rPr>
            <w:noProof/>
          </w:rPr>
          <w:t>3</w:t>
        </w:r>
      </w:fldSimple>
      <w:r>
        <w:t xml:space="preserve">. </w:t>
      </w:r>
      <w:r w:rsidRPr="00C21FA4">
        <w:t>Petersen’s Uncertainty Matrix (Petersen, 2012)</w:t>
      </w:r>
      <w:r>
        <w:t>.</w:t>
      </w:r>
    </w:p>
    <w:p w14:paraId="680F2227" w14:textId="77777777" w:rsidR="00A41453" w:rsidRPr="00093079" w:rsidRDefault="00A41453" w:rsidP="00A41453">
      <w:pPr>
        <w:rPr>
          <w:lang w:val="en-GB"/>
        </w:rPr>
      </w:pPr>
    </w:p>
    <w:p w14:paraId="77E2FC01" w14:textId="2CB6F89E" w:rsidR="00A41453" w:rsidRPr="00093079" w:rsidRDefault="009B191A" w:rsidP="00A41453">
      <w:pPr>
        <w:rPr>
          <w:lang w:val="en-GB"/>
        </w:rPr>
      </w:pPr>
      <w:r>
        <w:rPr>
          <w:lang w:val="en-GB"/>
        </w:rPr>
        <w:t>T</w:t>
      </w:r>
      <w:r w:rsidRPr="00093079">
        <w:rPr>
          <w:lang w:val="en-GB"/>
        </w:rPr>
        <w:t xml:space="preserve">he matrix shown in </w:t>
      </w:r>
      <w:r>
        <w:rPr>
          <w:lang w:val="en-GB"/>
        </w:rPr>
        <w:fldChar w:fldCharType="begin"/>
      </w:r>
      <w:r>
        <w:rPr>
          <w:lang w:val="en-GB"/>
        </w:rPr>
        <w:instrText xml:space="preserve"> REF _Ref133932200 \h </w:instrText>
      </w:r>
      <w:r>
        <w:rPr>
          <w:lang w:val="en-GB"/>
        </w:rPr>
      </w:r>
      <w:r>
        <w:rPr>
          <w:lang w:val="en-GB"/>
        </w:rPr>
        <w:fldChar w:fldCharType="separate"/>
      </w:r>
      <w:r>
        <w:t xml:space="preserve">Figure </w:t>
      </w:r>
      <w:r>
        <w:rPr>
          <w:noProof/>
        </w:rPr>
        <w:t>4</w:t>
      </w:r>
      <w:r>
        <w:rPr>
          <w:lang w:val="en-GB"/>
        </w:rPr>
        <w:fldChar w:fldCharType="end"/>
      </w:r>
      <w:r>
        <w:rPr>
          <w:lang w:val="en-GB"/>
        </w:rPr>
        <w:t xml:space="preserve"> </w:t>
      </w:r>
      <w:r w:rsidRPr="00093079">
        <w:rPr>
          <w:lang w:val="en-GB"/>
        </w:rPr>
        <w:t>was built</w:t>
      </w:r>
      <w:r w:rsidRPr="00093079" w:rsidDel="009B191A">
        <w:rPr>
          <w:lang w:val="en-GB"/>
        </w:rPr>
        <w:t xml:space="preserve"> </w:t>
      </w:r>
      <w:proofErr w:type="gramStart"/>
      <w:r>
        <w:rPr>
          <w:lang w:val="en-GB"/>
        </w:rPr>
        <w:t>a</w:t>
      </w:r>
      <w:r w:rsidR="00A41453" w:rsidRPr="00093079">
        <w:rPr>
          <w:lang w:val="en-GB"/>
        </w:rPr>
        <w:t>s a result of</w:t>
      </w:r>
      <w:proofErr w:type="gramEnd"/>
      <w:r w:rsidR="00A41453" w:rsidRPr="00093079">
        <w:rPr>
          <w:lang w:val="en-GB"/>
        </w:rPr>
        <w:t xml:space="preserve"> the PROVIDEDH development process.</w:t>
      </w:r>
    </w:p>
    <w:p w14:paraId="5262CA2D" w14:textId="026C9919" w:rsidR="00A41453" w:rsidRPr="00093079" w:rsidRDefault="00A41453" w:rsidP="00A41453">
      <w:pPr>
        <w:rPr>
          <w:lang w:val="en-GB"/>
        </w:rPr>
      </w:pPr>
      <w:r w:rsidRPr="00093079">
        <w:rPr>
          <w:noProof/>
          <w:lang w:val="en-GB"/>
        </w:rPr>
        <w:drawing>
          <wp:anchor distT="0" distB="0" distL="0" distR="0" simplePos="0" relativeHeight="251658245" behindDoc="0" locked="0" layoutInCell="1" hidden="0" allowOverlap="1" wp14:anchorId="3234E9EA" wp14:editId="26EA7CC3">
            <wp:simplePos x="0" y="0"/>
            <wp:positionH relativeFrom="column">
              <wp:posOffset>0</wp:posOffset>
            </wp:positionH>
            <wp:positionV relativeFrom="paragraph">
              <wp:posOffset>285115</wp:posOffset>
            </wp:positionV>
            <wp:extent cx="4229427" cy="1288500"/>
            <wp:effectExtent l="0" t="0" r="0" b="0"/>
            <wp:wrapTopAndBottom distT="0" distB="0"/>
            <wp:docPr id="64" name="Picture 64" descr="A picture containing text, screenshot, font, number&#10;&#10;Description automatically generated"/>
            <wp:cNvGraphicFramePr/>
            <a:graphic xmlns:a="http://schemas.openxmlformats.org/drawingml/2006/main">
              <a:graphicData uri="http://schemas.openxmlformats.org/drawingml/2006/picture">
                <pic:pic xmlns:pic="http://schemas.openxmlformats.org/drawingml/2006/picture">
                  <pic:nvPicPr>
                    <pic:cNvPr id="64" name="image6.jpg" descr="A picture containing text, screenshot, font, number&#10;&#10;Description automatically generated"/>
                    <pic:cNvPicPr preferRelativeResize="0"/>
                  </pic:nvPicPr>
                  <pic:blipFill>
                    <a:blip r:embed="rId12"/>
                    <a:srcRect/>
                    <a:stretch>
                      <a:fillRect/>
                    </a:stretch>
                  </pic:blipFill>
                  <pic:spPr>
                    <a:xfrm>
                      <a:off x="0" y="0"/>
                      <a:ext cx="4229427" cy="1288500"/>
                    </a:xfrm>
                    <a:prstGeom prst="rect">
                      <a:avLst/>
                    </a:prstGeom>
                    <a:ln/>
                  </pic:spPr>
                </pic:pic>
              </a:graphicData>
            </a:graphic>
          </wp:anchor>
        </w:drawing>
      </w:r>
    </w:p>
    <w:p w14:paraId="3714AB0F" w14:textId="77777777" w:rsidR="003B4405" w:rsidRPr="00D4022D" w:rsidRDefault="003B4405" w:rsidP="009E33DF">
      <w:pPr>
        <w:pStyle w:val="dhqfigdesc"/>
        <w:rPr>
          <w:noProof/>
        </w:rPr>
      </w:pPr>
      <w:r>
        <w:t xml:space="preserve">Figure </w:t>
      </w:r>
      <w:fldSimple w:instr=" SEQ Figure \* ARABIC ">
        <w:r>
          <w:rPr>
            <w:noProof/>
          </w:rPr>
          <w:t>4</w:t>
        </w:r>
      </w:fldSimple>
      <w:r>
        <w:t xml:space="preserve">. </w:t>
      </w:r>
      <w:r w:rsidRPr="003B4AED">
        <w:t>The PROVIDEDH Taxonomy</w:t>
      </w:r>
      <w:r>
        <w:t>.</w:t>
      </w:r>
    </w:p>
    <w:p w14:paraId="1A58A74B" w14:textId="77777777" w:rsidR="00A41453" w:rsidRPr="00093079" w:rsidRDefault="00A41453" w:rsidP="00A41453">
      <w:pPr>
        <w:rPr>
          <w:lang w:val="en-GB"/>
        </w:rPr>
      </w:pPr>
    </w:p>
    <w:p w14:paraId="7A759788" w14:textId="02D654CC" w:rsidR="00A41453" w:rsidRPr="00093079" w:rsidRDefault="110E60D7" w:rsidP="00A41453">
      <w:pPr>
        <w:rPr>
          <w:lang w:val="en-GB"/>
        </w:rPr>
      </w:pPr>
      <w:r w:rsidRPr="110E60D7">
        <w:rPr>
          <w:lang w:val="en-GB"/>
        </w:rPr>
        <w:t xml:space="preserve">Although it maintains the overall simplicity of having four categories of uncertainty (about which much negotiation of terminology was required) the final taxonomy also incorporates a number of other dimensions deemed important for the notation of uncertainty. First, on the y-axis, it incorporates a sensitivity to time and the possible actors that might have introduced uncertainty into a system. This is particularly important for historical research, as an uncertainty introduced by a more recent process (such as dirty OCR of historical texts) may be much easier to manage in a decision-making process than an original gap in what was seen or reported. Similarly, the matrix follows Fisher in applying the concepts of epistemic and aleatory uncertainty, with the former more likely to be a result of human lack of understanding, and the latter more likely to be one of imperfect sources and tools. Truly epistemic uncertainty is the hardest to address, but, as we can see in the taxonomy, there is only one of twelve </w:t>
      </w:r>
      <w:r w:rsidRPr="110E60D7">
        <w:rPr>
          <w:lang w:val="en-GB"/>
        </w:rPr>
        <w:lastRenderedPageBreak/>
        <w:t>possible states of uncertainty that is indeed fully epistemic, along with five others that are partially so. Knowing how uncertain a given uncertainty is</w:t>
      </w:r>
      <w:r w:rsidR="009B191A">
        <w:rPr>
          <w:lang w:val="en-GB"/>
        </w:rPr>
        <w:t>,</w:t>
      </w:r>
      <w:r w:rsidRPr="110E60D7">
        <w:rPr>
          <w:lang w:val="en-GB"/>
        </w:rPr>
        <w:t xml:space="preserve"> makes it much easier to build systems and annotation standards to accommodate it, but it also allows historians and citizen users to maintain their sense of uncertainty itself </w:t>
      </w:r>
      <w:r w:rsidR="009B191A">
        <w:rPr>
          <w:lang w:val="en-GB"/>
        </w:rPr>
        <w:t>which is</w:t>
      </w:r>
      <w:r w:rsidR="009B191A" w:rsidRPr="110E60D7">
        <w:rPr>
          <w:lang w:val="en-GB"/>
        </w:rPr>
        <w:t xml:space="preserve"> </w:t>
      </w:r>
      <w:r w:rsidRPr="110E60D7">
        <w:rPr>
          <w:lang w:val="en-GB"/>
        </w:rPr>
        <w:t>often a complex and potentially hybrid state. Through this instrument, we can see differences between those places that are likely to have wide agreement as to the nature of the uncertainty and what it would take to optimally resolve it (a gap in a primary source), and those areas where the questions are much more individualised, closer to the work of a single historian.</w:t>
      </w:r>
    </w:p>
    <w:p w14:paraId="7A8AF42B" w14:textId="51CCA8B3" w:rsidR="00A41453" w:rsidRPr="00093079" w:rsidRDefault="110E60D7" w:rsidP="00A41453">
      <w:pPr>
        <w:pStyle w:val="Heading1"/>
        <w:rPr>
          <w:lang w:val="en-GB"/>
        </w:rPr>
      </w:pPr>
      <w:r w:rsidRPr="110E60D7">
        <w:rPr>
          <w:lang w:val="en-GB"/>
        </w:rPr>
        <w:t>5. Implementing the Taxonomy</w:t>
      </w:r>
    </w:p>
    <w:p w14:paraId="3FC61560" w14:textId="1918DD6A" w:rsidR="00A41453" w:rsidRPr="00093079" w:rsidRDefault="00A41453" w:rsidP="00A41453">
      <w:pPr>
        <w:rPr>
          <w:lang w:val="en-GB"/>
        </w:rPr>
      </w:pPr>
      <w:r w:rsidRPr="00093079">
        <w:rPr>
          <w:lang w:val="en-GB"/>
        </w:rPr>
        <w:t>The final taxonomy was deployed as a fundamental element in the PROVIDEDH demonstrator platform for the investigation of uncertainty in historical texts. Its primary functionality was to structure the manner in which users could indicate the nature and level of uncertain passages in the text and to visualise patterns in these annotations. This enabled a like-with-like comparison of annotations across users and documents. The use of the taxonomy in the system (for example in the visual annotator, see Figure 5</w:t>
      </w:r>
      <w:r w:rsidR="00196F50">
        <w:rPr>
          <w:lang w:val="en-GB"/>
        </w:rPr>
        <w:t>,</w:t>
      </w:r>
      <w:r w:rsidRPr="00093079">
        <w:rPr>
          <w:lang w:val="en-GB"/>
        </w:rPr>
        <w:t xml:space="preserve"> is based upon a conceptualisation of uncertainty </w:t>
      </w:r>
      <w:r w:rsidR="003B4405">
        <w:rPr>
          <w:lang w:val="en-GB"/>
        </w:rPr>
        <w:t>that has</w:t>
      </w:r>
      <w:r w:rsidRPr="00093079">
        <w:rPr>
          <w:lang w:val="en-GB"/>
        </w:rPr>
        <w:t xml:space="preserve"> two well-defined sources: 1) tool-induced and 2) human-induced, which can be respectively mapped to the two main categories devised by </w:t>
      </w:r>
      <w:commentRangeStart w:id="3"/>
      <w:r w:rsidRPr="00093079">
        <w:rPr>
          <w:lang w:val="en-GB"/>
        </w:rPr>
        <w:t xml:space="preserve">Fisher </w:t>
      </w:r>
      <w:commentRangeEnd w:id="3"/>
      <w:r w:rsidR="003B4405">
        <w:rPr>
          <w:rStyle w:val="CommentReference"/>
        </w:rPr>
        <w:commentReference w:id="3"/>
      </w:r>
      <w:ins w:id="4" w:author="Author">
        <w:r w:rsidR="00C736FE">
          <w:rPr>
            <w:lang w:val="en-GB"/>
          </w:rPr>
          <w:t xml:space="preserve">(1999) </w:t>
        </w:r>
      </w:ins>
      <w:r w:rsidRPr="00093079">
        <w:rPr>
          <w:lang w:val="en-GB"/>
        </w:rPr>
        <w:t>that were introduced in previous sections of this paper.</w:t>
      </w:r>
    </w:p>
    <w:p w14:paraId="2D2ED22D" w14:textId="7FF03C07" w:rsidR="00A41453" w:rsidRPr="00093079" w:rsidRDefault="00A41453" w:rsidP="00A41453">
      <w:pPr>
        <w:rPr>
          <w:lang w:val="en-GB"/>
        </w:rPr>
      </w:pPr>
      <w:r w:rsidRPr="00093079">
        <w:rPr>
          <w:noProof/>
          <w:lang w:val="en-GB"/>
        </w:rPr>
        <w:drawing>
          <wp:anchor distT="0" distB="0" distL="0" distR="0" simplePos="0" relativeHeight="251658247" behindDoc="0" locked="0" layoutInCell="1" hidden="0" allowOverlap="1" wp14:anchorId="184EBC5A" wp14:editId="08E9C9BB">
            <wp:simplePos x="0" y="0"/>
            <wp:positionH relativeFrom="column">
              <wp:posOffset>0</wp:posOffset>
            </wp:positionH>
            <wp:positionV relativeFrom="paragraph">
              <wp:posOffset>295275</wp:posOffset>
            </wp:positionV>
            <wp:extent cx="5903595" cy="3295650"/>
            <wp:effectExtent l="0" t="0" r="1905" b="6350"/>
            <wp:wrapTopAndBottom distT="0" distB="0"/>
            <wp:docPr id="59" name="Picture 5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jpg" descr="A screenshot of a computer&#10;&#10;Description automatically generated with medium confidence"/>
                    <pic:cNvPicPr preferRelativeResize="0"/>
                  </pic:nvPicPr>
                  <pic:blipFill>
                    <a:blip r:embed="rId13"/>
                    <a:srcRect/>
                    <a:stretch>
                      <a:fillRect/>
                    </a:stretch>
                  </pic:blipFill>
                  <pic:spPr>
                    <a:xfrm>
                      <a:off x="0" y="0"/>
                      <a:ext cx="5903595" cy="3295650"/>
                    </a:xfrm>
                    <a:prstGeom prst="rect">
                      <a:avLst/>
                    </a:prstGeom>
                    <a:ln/>
                  </pic:spPr>
                </pic:pic>
              </a:graphicData>
            </a:graphic>
            <wp14:sizeRelH relativeFrom="margin">
              <wp14:pctWidth>0</wp14:pctWidth>
            </wp14:sizeRelH>
            <wp14:sizeRelV relativeFrom="margin">
              <wp14:pctHeight>0</wp14:pctHeight>
            </wp14:sizeRelV>
          </wp:anchor>
        </w:drawing>
      </w:r>
    </w:p>
    <w:p w14:paraId="7B6BEC26" w14:textId="77777777" w:rsidR="003B4405" w:rsidRPr="00B9721E" w:rsidRDefault="003B4405" w:rsidP="003B4405">
      <w:pPr>
        <w:pStyle w:val="dhqfigdesc"/>
        <w:rPr>
          <w:noProof/>
        </w:rPr>
      </w:pPr>
      <w:bookmarkStart w:id="5" w:name="_Ref133932229"/>
      <w:r>
        <w:t xml:space="preserve">Figure </w:t>
      </w:r>
      <w:r>
        <w:fldChar w:fldCharType="begin"/>
      </w:r>
      <w:r>
        <w:instrText xml:space="preserve"> SEQ Figure \* ARABIC </w:instrText>
      </w:r>
      <w:r>
        <w:fldChar w:fldCharType="separate"/>
      </w:r>
      <w:r>
        <w:rPr>
          <w:noProof/>
        </w:rPr>
        <w:t>5</w:t>
      </w:r>
      <w:r>
        <w:rPr>
          <w:noProof/>
        </w:rPr>
        <w:fldChar w:fldCharType="end"/>
      </w:r>
      <w:bookmarkEnd w:id="5"/>
      <w:r>
        <w:t xml:space="preserve">. </w:t>
      </w:r>
      <w:r w:rsidRPr="005816C7">
        <w:t>Screenshot of the visual annotator that was implemented in the project’s platform. Here, users can annotate texts using at least four categories of epistemic uncertainty (ignorance, non-credibility, imprecision and incompleteness)</w:t>
      </w:r>
      <w:r>
        <w:t>.</w:t>
      </w:r>
    </w:p>
    <w:p w14:paraId="117E0966" w14:textId="77777777" w:rsidR="00A41453" w:rsidRPr="009E33DF" w:rsidRDefault="00A41453" w:rsidP="00A41453"/>
    <w:p w14:paraId="0EE6A7A2" w14:textId="033EA32F" w:rsidR="00A41453" w:rsidRPr="00093079" w:rsidRDefault="00A41453" w:rsidP="00A41453">
      <w:pPr>
        <w:rPr>
          <w:lang w:val="en-GB"/>
        </w:rPr>
      </w:pPr>
      <w:r w:rsidRPr="00093079">
        <w:rPr>
          <w:lang w:val="en-GB"/>
        </w:rPr>
        <w:lastRenderedPageBreak/>
        <w:t>The first uncertainty category, tool (or machine)-induced (</w:t>
      </w:r>
      <w:r w:rsidR="00667AD6">
        <w:rPr>
          <w:lang w:val="en-GB"/>
        </w:rPr>
        <w:fldChar w:fldCharType="begin"/>
      </w:r>
      <w:r w:rsidR="00667AD6">
        <w:rPr>
          <w:lang w:val="en-GB"/>
        </w:rPr>
        <w:instrText xml:space="preserve"> REF _Ref133932229 \h </w:instrText>
      </w:r>
      <w:r w:rsidR="00667AD6">
        <w:rPr>
          <w:lang w:val="en-GB"/>
        </w:rPr>
      </w:r>
      <w:r w:rsidR="00667AD6">
        <w:rPr>
          <w:lang w:val="en-GB"/>
        </w:rPr>
        <w:fldChar w:fldCharType="separate"/>
      </w:r>
      <w:r w:rsidR="00667AD6">
        <w:t xml:space="preserve">Figure </w:t>
      </w:r>
      <w:r w:rsidR="00667AD6">
        <w:rPr>
          <w:noProof/>
        </w:rPr>
        <w:t>5</w:t>
      </w:r>
      <w:r w:rsidR="00667AD6">
        <w:rPr>
          <w:lang w:val="en-GB"/>
        </w:rPr>
        <w:fldChar w:fldCharType="end"/>
      </w:r>
      <w:r w:rsidR="00667AD6">
        <w:rPr>
          <w:lang w:val="en-GB"/>
        </w:rPr>
        <w:t xml:space="preserve">, </w:t>
      </w:r>
      <w:r w:rsidRPr="00093079">
        <w:rPr>
          <w:lang w:val="en-GB"/>
        </w:rPr>
        <w:t>bottom), can be mapped to aleatoric uncertainty (well-defined objects in Fisher’s taxonomy) and results from the application of computational algorithms (or other historic tools) to the data</w:t>
      </w:r>
      <w:r w:rsidR="003B4405">
        <w:rPr>
          <w:lang w:val="en-GB"/>
        </w:rPr>
        <w:t>.</w:t>
      </w:r>
      <w:r w:rsidRPr="00093079">
        <w:rPr>
          <w:lang w:val="en-GB"/>
        </w:rPr>
        <w:t xml:space="preserve"> </w:t>
      </w:r>
      <w:r w:rsidR="003B4405">
        <w:rPr>
          <w:lang w:val="en-GB"/>
        </w:rPr>
        <w:t>These</w:t>
      </w:r>
      <w:r w:rsidR="003B4405" w:rsidRPr="00093079">
        <w:rPr>
          <w:lang w:val="en-GB"/>
        </w:rPr>
        <w:t xml:space="preserve"> </w:t>
      </w:r>
      <w:r w:rsidRPr="00093079">
        <w:rPr>
          <w:lang w:val="en-GB"/>
        </w:rPr>
        <w:t xml:space="preserve">often give their results with a variable degree of bounded uncertainty (e.g., topic models </w:t>
      </w:r>
      <w:r w:rsidR="00667AD6" w:rsidRPr="0075291B">
        <w:rPr>
          <w:rStyle w:val="dhqcitation"/>
        </w:rPr>
        <w:fldChar w:fldCharType="begin"/>
      </w:r>
      <w:r w:rsidR="00734FC6">
        <w:rPr>
          <w:rStyle w:val="dhqcitation"/>
        </w:rPr>
        <w:instrText xml:space="preserve"> ADDIN ZOTERO_ITEM CSL_CITATION {"citationID":"WEgekOLK","properties":{"formattedCitation":"(Blei, 2012)","plainCitation":"(Blei, 2012)","noteIndex":0},"citationItems":[{"id":10817,"uris":["http://zotero.org/users/4711545/items/PE8LUAQ8"],"itemData":{"id":10817,"type":"article-journal","abstract":"Surveying a suite of algorithms that offer a solution to managing large document archives.","container-title":"Commun. ACM","DOI":"10.1145/2133806.2133826","ISSN":"0001-0782","issue":"4","note":"tex.ids= blei_probabilistic_2012-1","page":"77–84","source":"ACM Digital Library","title":"Probabilistic Topic Models","volume":"55","author":[{"family":"Blei","given":"David M."}],"issued":{"date-parts":[["2012",4]]},"citation-key":"blei_probabilistic_2012"}}],"schema":"https://github.com/citation-style-language/schema/raw/master/csl-citation.json"} </w:instrText>
      </w:r>
      <w:r w:rsidR="00667AD6" w:rsidRPr="0075291B">
        <w:rPr>
          <w:rStyle w:val="dhqcitation"/>
        </w:rPr>
        <w:fldChar w:fldCharType="separate"/>
      </w:r>
      <w:r w:rsidR="00667AD6" w:rsidRPr="0075291B">
        <w:rPr>
          <w:rStyle w:val="dhqcitation"/>
        </w:rPr>
        <w:t>(Blei, 2012)</w:t>
      </w:r>
      <w:r w:rsidR="00667AD6" w:rsidRPr="0075291B">
        <w:rPr>
          <w:rStyle w:val="dhqcitation"/>
        </w:rPr>
        <w:fldChar w:fldCharType="end"/>
      </w:r>
      <w:r w:rsidRPr="00093079">
        <w:rPr>
          <w:lang w:val="en-GB"/>
        </w:rPr>
        <w:t xml:space="preserve"> or word embeddings </w:t>
      </w:r>
      <w:r w:rsidR="00667AD6" w:rsidRPr="0075291B">
        <w:rPr>
          <w:rStyle w:val="dhqcitation"/>
        </w:rPr>
        <w:fldChar w:fldCharType="begin"/>
      </w:r>
      <w:r w:rsidR="00734FC6">
        <w:rPr>
          <w:rStyle w:val="dhqcitation"/>
        </w:rPr>
        <w:instrText xml:space="preserve"> ADDIN ZOTERO_ITEM CSL_CITATION {"citationID":"2hhEQmg2","properties":{"formattedCitation":"(Mikolov {\\i{}et al.}, 2013)","plainCitation":"(Mikolov et al., 2013)","noteIndex":0},"citationItems":[{"id":17286,"uris":["http://zotero.org/users/4711545/items/I5C9R4CH"],"itemData":{"id":17286,"type":"chapter","container-title":"Advances in Neural Information Processing Systems 26","page":"3111–3119","publisher":"Curran Associates, Inc.","title":"Distributed Representations of Words and Phrases and their Compositionality","URL":"http://papers.nips.cc/paper/5021-distributed-representations-of-words-and-phrases-and-their-compositionality.pdf","author":[{"family":"Mikolov","given":"Tomas"},{"family":"Sutskever","given":"Ilya"},{"family":"Chen","given":"Kai"},{"family":"Corrado","given":"Greg S"},{"family":"Dean","given":"Jeff"}],"editor":[{"family":"Burges","given":"C. J. C."},{"family":"Bottou","given":"L."},{"family":"Welling","given":"M."},{"family":"Ghahramani","given":"Z."},{"family":"Weinberger","given":"K. Q."}],"issued":{"date-parts":[["2013"]]},"citation-key":"mikolov_distributed_2013"}}],"schema":"https://github.com/citation-style-language/schema/raw/master/csl-citation.json"} </w:instrText>
      </w:r>
      <w:r w:rsidR="00667AD6" w:rsidRPr="0075291B">
        <w:rPr>
          <w:rStyle w:val="dhqcitation"/>
        </w:rPr>
        <w:fldChar w:fldCharType="separate"/>
      </w:r>
      <w:r w:rsidR="00667AD6" w:rsidRPr="0075291B">
        <w:rPr>
          <w:rStyle w:val="dhqcitation"/>
        </w:rPr>
        <w:t>(Mikolov et al., 2013)</w:t>
      </w:r>
      <w:r w:rsidR="00667AD6" w:rsidRPr="0075291B">
        <w:rPr>
          <w:rStyle w:val="dhqcitation"/>
        </w:rPr>
        <w:fldChar w:fldCharType="end"/>
      </w:r>
      <w:r w:rsidRPr="00093079">
        <w:rPr>
          <w:lang w:val="en-GB"/>
        </w:rPr>
        <w:t>). For this reason, this type of uncertainty is better represented as a continuous probability distribution.</w:t>
      </w:r>
    </w:p>
    <w:p w14:paraId="41B9A28E" w14:textId="77777777" w:rsidR="00A41453" w:rsidRPr="00093079" w:rsidRDefault="00A41453" w:rsidP="00A41453">
      <w:pPr>
        <w:rPr>
          <w:lang w:val="en-GB"/>
        </w:rPr>
      </w:pPr>
    </w:p>
    <w:p w14:paraId="0D2511E0" w14:textId="77777777" w:rsidR="00A41453" w:rsidRPr="00093079" w:rsidRDefault="00A41453" w:rsidP="00A41453">
      <w:pPr>
        <w:rPr>
          <w:lang w:val="en-GB"/>
        </w:rPr>
      </w:pPr>
    </w:p>
    <w:p w14:paraId="63CB5E29" w14:textId="77777777" w:rsidR="00A41453" w:rsidRPr="00093079" w:rsidRDefault="00A41453" w:rsidP="00A41453">
      <w:pPr>
        <w:rPr>
          <w:lang w:val="en-GB"/>
        </w:rPr>
      </w:pPr>
    </w:p>
    <w:p w14:paraId="4C22540F" w14:textId="77777777" w:rsidR="00667AD6" w:rsidRDefault="00A41453" w:rsidP="00667AD6">
      <w:pPr>
        <w:keepNext/>
      </w:pPr>
      <w:r w:rsidRPr="00093079">
        <w:rPr>
          <w:noProof/>
          <w:lang w:val="en-GB"/>
        </w:rPr>
        <w:drawing>
          <wp:inline distT="0" distB="0" distL="0" distR="0" wp14:anchorId="3EF17FC2" wp14:editId="17A33791">
            <wp:extent cx="5698918" cy="3457575"/>
            <wp:effectExtent l="0" t="0" r="3810" b="0"/>
            <wp:docPr id="6" name="Picture 6"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diagram, plot&#10;&#10;Description automatically generated"/>
                    <pic:cNvPicPr/>
                  </pic:nvPicPr>
                  <pic:blipFill>
                    <a:blip r:embed="rId14"/>
                    <a:stretch>
                      <a:fillRect/>
                    </a:stretch>
                  </pic:blipFill>
                  <pic:spPr>
                    <a:xfrm>
                      <a:off x="0" y="0"/>
                      <a:ext cx="5726790" cy="3474485"/>
                    </a:xfrm>
                    <a:prstGeom prst="rect">
                      <a:avLst/>
                    </a:prstGeom>
                  </pic:spPr>
                </pic:pic>
              </a:graphicData>
            </a:graphic>
          </wp:inline>
        </w:drawing>
      </w:r>
    </w:p>
    <w:p w14:paraId="47F4083B" w14:textId="0C628CB6" w:rsidR="00A41453" w:rsidRDefault="00667AD6" w:rsidP="00D07A49">
      <w:pPr>
        <w:pStyle w:val="dhqfigdesc"/>
      </w:pPr>
      <w:r>
        <w:t xml:space="preserve">Figure </w:t>
      </w:r>
      <w:fldSimple w:instr=" SEQ Figure \* ARABIC ">
        <w:r>
          <w:rPr>
            <w:noProof/>
          </w:rPr>
          <w:t>6</w:t>
        </w:r>
      </w:fldSimple>
      <w:r>
        <w:t xml:space="preserve">. </w:t>
      </w:r>
      <w:r w:rsidR="007C5105" w:rsidRPr="007C5105">
        <w:t xml:space="preserve">Proposed n+1 uncertainty taxonomy model. Top: </w:t>
      </w:r>
      <w:r w:rsidR="001C3A5E">
        <w:t>h</w:t>
      </w:r>
      <w:r w:rsidR="007C5105" w:rsidRPr="007C5105">
        <w:t xml:space="preserve">uman-Induced category with four predefined categories that map to the epistemic categories previously introduced by Simon and Fisher. </w:t>
      </w:r>
      <w:r w:rsidR="0061758C">
        <w:t>To the right</w:t>
      </w:r>
      <w:r w:rsidR="001C3A5E">
        <w:t xml:space="preserve">, user-defined categories can be added during the project’s lifetime. </w:t>
      </w:r>
      <w:r w:rsidR="007C5105" w:rsidRPr="007C5105">
        <w:t xml:space="preserve">Users can add more categories if required. Bottom: </w:t>
      </w:r>
      <w:r w:rsidR="001C3A5E">
        <w:t>m</w:t>
      </w:r>
      <w:r w:rsidR="007C5105" w:rsidRPr="007C5105">
        <w:t>achine-induced uncertainty showing different runs of the same or different algorithms.</w:t>
      </w:r>
    </w:p>
    <w:p w14:paraId="5E764058" w14:textId="77777777" w:rsidR="00667AD6" w:rsidRPr="00667AD6" w:rsidRDefault="00667AD6" w:rsidP="00667AD6">
      <w:pPr>
        <w:rPr>
          <w:lang w:val="en-GB"/>
        </w:rPr>
      </w:pPr>
    </w:p>
    <w:p w14:paraId="4240852A" w14:textId="6C3BBEC8" w:rsidR="00A41453" w:rsidRPr="00093079" w:rsidRDefault="5814150C" w:rsidP="5814150C">
      <w:pPr>
        <w:rPr>
          <w:lang w:val="en-GB"/>
        </w:rPr>
      </w:pPr>
      <w:r w:rsidRPr="5814150C">
        <w:rPr>
          <w:lang w:val="en-GB"/>
        </w:rPr>
        <w:t>In addition, this representation allows a better understanding of speculative runs of a given algorithm and enhances the what-if analysis process. For example, a researcher could parametrise an algorithm with a fixed set of inputs and launch it a number of times, obtaining a range of mean values and deviations encoded in a document which, if correctly displayed, would allow her to get an idea of how the algorithm behaves. Analogously, the algorithm could be parametrised with a variable set of inputs created by the user running the computation or, as we will see next, by other past researchers. This operation mode would provide an answer to the question “</w:t>
      </w:r>
      <w:r w:rsidR="003B4405">
        <w:rPr>
          <w:lang w:val="en-GB"/>
        </w:rPr>
        <w:t>What</w:t>
      </w:r>
      <w:r w:rsidRPr="5814150C">
        <w:rPr>
          <w:lang w:val="en-GB"/>
        </w:rPr>
        <w:t xml:space="preserve"> happens if I run the algorithm a million times using my assumptions?” or “</w:t>
      </w:r>
      <w:r w:rsidR="003B4405">
        <w:rPr>
          <w:lang w:val="en-GB"/>
        </w:rPr>
        <w:t>What</w:t>
      </w:r>
      <w:r w:rsidRPr="5814150C">
        <w:rPr>
          <w:lang w:val="en-GB"/>
        </w:rPr>
        <w:t xml:space="preserve"> happens if I run the algorithm a million times using </w:t>
      </w:r>
      <w:r w:rsidRPr="5814150C">
        <w:rPr>
          <w:lang w:val="en-GB"/>
        </w:rPr>
        <w:lastRenderedPageBreak/>
        <w:t>another person’s assumptions?”</w:t>
      </w:r>
      <w:r w:rsidR="003B4405">
        <w:rPr>
          <w:lang w:val="en-GB"/>
        </w:rPr>
        <w:t>.</w:t>
      </w:r>
      <w:r w:rsidRPr="5814150C">
        <w:rPr>
          <w:lang w:val="en-GB"/>
        </w:rPr>
        <w:t xml:space="preserve"> As in the case of running the algorithm with the same parameters many times, the results of running the algorithm with different parameters many times could also be summarised in a continuous document allowing the said kind of what-if analysis. This would answer the question of “</w:t>
      </w:r>
      <w:r w:rsidR="003B4405">
        <w:rPr>
          <w:lang w:val="en-GB"/>
        </w:rPr>
        <w:t>What</w:t>
      </w:r>
      <w:r w:rsidRPr="5814150C">
        <w:rPr>
          <w:lang w:val="en-GB"/>
        </w:rPr>
        <w:t xml:space="preserve"> happens if I use these other person’s assumptions?” or “</w:t>
      </w:r>
      <w:r w:rsidR="003B4405">
        <w:rPr>
          <w:lang w:val="en-GB"/>
        </w:rPr>
        <w:t>What</w:t>
      </w:r>
      <w:r w:rsidRPr="5814150C">
        <w:rPr>
          <w:lang w:val="en-GB"/>
        </w:rPr>
        <w:t xml:space="preserve"> happens if I decide not to trust another actor’s assumptions?”. We argue that the insights obtained from the described experiments are highly valuable for the user, specifically in the case of algorithms that are probabilistic in nature, such as topic models, and whose results</w:t>
      </w:r>
      <w:r w:rsidR="003B4405" w:rsidRPr="00093079">
        <w:rPr>
          <w:lang w:val="en-GB"/>
        </w:rPr>
        <w:t xml:space="preserve"> </w:t>
      </w:r>
      <w:r w:rsidR="003B4405">
        <w:t>–</w:t>
      </w:r>
      <w:r w:rsidR="003B4405" w:rsidRPr="00093079">
        <w:rPr>
          <w:lang w:val="en-GB"/>
        </w:rPr>
        <w:t xml:space="preserve"> </w:t>
      </w:r>
      <w:r w:rsidRPr="5814150C">
        <w:rPr>
          <w:lang w:val="en-GB"/>
        </w:rPr>
        <w:t>and interpretations</w:t>
      </w:r>
      <w:r w:rsidR="003B4405" w:rsidRPr="00093079">
        <w:rPr>
          <w:lang w:val="en-GB"/>
        </w:rPr>
        <w:t xml:space="preserve"> </w:t>
      </w:r>
      <w:r w:rsidR="003B4405">
        <w:t>–</w:t>
      </w:r>
      <w:r w:rsidRPr="5814150C">
        <w:rPr>
          <w:lang w:val="en-GB"/>
        </w:rPr>
        <w:t xml:space="preserve"> can vary greatly between different runs </w:t>
      </w:r>
      <w:r w:rsidR="00A41453" w:rsidRPr="5814150C">
        <w:rPr>
          <w:rStyle w:val="dhqcitation"/>
        </w:rPr>
        <w:fldChar w:fldCharType="begin"/>
      </w:r>
      <w:r w:rsidR="00734FC6">
        <w:rPr>
          <w:rStyle w:val="dhqcitation"/>
        </w:rPr>
        <w:instrText xml:space="preserve"> ADDIN ZOTERO_ITEM CSL_CITATION {"citationID":"kgkWRPCh","properties":{"formattedCitation":"(Alexander and Gleicher, 2016)","plainCitation":"(Alexander and Gleicher, 2016)","noteIndex":0},"citationItems":[{"id":18282,"uris":["http://zotero.org/users/4711545/items/K65VI6CL"],"itemData":{"id":18282,"type":"article-journal","abstract":"Topic modeling, a method of statistically extracting thematic content from a large collection of texts, is used for a wide variety of tasks within text analysis. Though there are a growing number of tools and techniques for exploring single models, comparisons between models are generally reduced to a small set of numerical metrics. These metrics may or may not reflect a model's performance on the analyst's intended task, and can therefore be insufficient to diagnose what causes differences between models. In this paper, we explore task-centric topic model comparison, considering how we can both provide detail for a more nuanced understanding of differences and address the wealth of tasks for which topic models are used. We derive comparison tasks from single-model uses of topic models, which predominantly fall into the categories of understanding topics, understanding similarity, and understanding change. Finally, we provide several visualization techniques that facilitate these tasks, including buddy plots, which combine color and position encodings to allow analysts to readily view changes in document similarity.","container-title":"IEEE Transactions on Visualization and Computer Graphics","DOI":"10.1109/TVCG.2015.2467618","ISSN":"1077-2626","issue":"1","note":"tex.ids= alexander_task-driven_2016","page":"320-329","source":"IEEE Xplore","title":"Task-Driven Comparison of Topic Models","volume":"22","author":[{"family":"Alexander","given":"E."},{"family":"Gleicher","given":"M."}],"issued":{"date-parts":[["2016",1]]},"citation-key":"alexander_task-driven_2016"}}],"schema":"https://github.com/citation-style-language/schema/raw/master/csl-citation.json"} </w:instrText>
      </w:r>
      <w:r w:rsidR="00A41453" w:rsidRPr="5814150C">
        <w:rPr>
          <w:rStyle w:val="dhqcitation"/>
        </w:rPr>
        <w:fldChar w:fldCharType="separate"/>
      </w:r>
      <w:r w:rsidRPr="5814150C">
        <w:rPr>
          <w:rStyle w:val="dhqcitation"/>
        </w:rPr>
        <w:t xml:space="preserve">(Alexander and </w:t>
      </w:r>
      <w:proofErr w:type="spellStart"/>
      <w:r w:rsidRPr="5814150C">
        <w:rPr>
          <w:rStyle w:val="dhqcitation"/>
        </w:rPr>
        <w:t>Gleicher</w:t>
      </w:r>
      <w:proofErr w:type="spellEnd"/>
      <w:r w:rsidRPr="5814150C">
        <w:rPr>
          <w:rStyle w:val="dhqcitation"/>
        </w:rPr>
        <w:t>, 2016)</w:t>
      </w:r>
      <w:r w:rsidR="00A41453" w:rsidRPr="5814150C">
        <w:rPr>
          <w:rStyle w:val="dhqcitation"/>
        </w:rPr>
        <w:fldChar w:fldCharType="end"/>
      </w:r>
      <w:r w:rsidRPr="5814150C">
        <w:rPr>
          <w:lang w:val="en-GB"/>
        </w:rPr>
        <w:t>.</w:t>
      </w:r>
    </w:p>
    <w:p w14:paraId="4CEBAB24" w14:textId="5664600A" w:rsidR="00A41453" w:rsidRPr="00093079" w:rsidRDefault="00A41453" w:rsidP="00A41453">
      <w:pPr>
        <w:rPr>
          <w:lang w:val="en-GB"/>
        </w:rPr>
      </w:pPr>
      <w:r w:rsidRPr="00093079">
        <w:rPr>
          <w:lang w:val="en-GB"/>
        </w:rPr>
        <w:t>The other category, human-induced uncertainty (bottom), arises from 1) direct interpretations of the raw data (which in turn may be based on others’ previous interpretations and grounded expert knowledge of the user) and 2) interpretations of computational analyses performed on the data or 3) a combination of the two. This category is reported by users of our system in a 5-point Likert scale and thus it is best modelled as a discrete probability function. Moreover, we devised the dependency</w:t>
      </w:r>
      <w:r w:rsidR="00FC7D88">
        <w:rPr>
          <w:lang w:val="en-GB"/>
        </w:rPr>
        <w:t xml:space="preserve"> </w:t>
      </w:r>
      <w:r w:rsidR="00FC7D88" w:rsidRPr="00093079">
        <w:rPr>
          <w:lang w:val="en-GB"/>
        </w:rPr>
        <w:t>relationships</w:t>
      </w:r>
      <w:r w:rsidRPr="00093079">
        <w:rPr>
          <w:lang w:val="en-GB"/>
        </w:rPr>
        <w:t xml:space="preserve"> between the categories in our taxonomy to be bidirectional and self-recurring, since</w:t>
      </w:r>
      <w:r w:rsidR="00005088">
        <w:rPr>
          <w:lang w:val="en-GB"/>
        </w:rPr>
        <w:t>,</w:t>
      </w:r>
      <w:r w:rsidRPr="00093079">
        <w:rPr>
          <w:lang w:val="en-GB"/>
        </w:rPr>
        <w:t xml:space="preserve"> for example</w:t>
      </w:r>
      <w:r w:rsidR="00005088">
        <w:rPr>
          <w:lang w:val="en-GB"/>
        </w:rPr>
        <w:t>,</w:t>
      </w:r>
      <w:r w:rsidR="00FC7D88">
        <w:rPr>
          <w:lang w:val="en-GB"/>
        </w:rPr>
        <w:t xml:space="preserve"> the</w:t>
      </w:r>
      <w:r w:rsidRPr="00093079">
        <w:rPr>
          <w:lang w:val="en-GB"/>
        </w:rPr>
        <w:t xml:space="preserve"> input parameters and data fed to the algorithms</w:t>
      </w:r>
      <w:r w:rsidR="00005088" w:rsidRPr="00093079">
        <w:rPr>
          <w:lang w:val="en-GB"/>
        </w:rPr>
        <w:t xml:space="preserve"> </w:t>
      </w:r>
      <w:r w:rsidR="00005088">
        <w:t>–</w:t>
      </w:r>
      <w:r w:rsidR="00005088" w:rsidRPr="00093079">
        <w:rPr>
          <w:lang w:val="en-GB"/>
        </w:rPr>
        <w:t xml:space="preserve"> </w:t>
      </w:r>
      <w:r w:rsidRPr="00093079">
        <w:rPr>
          <w:lang w:val="en-GB"/>
        </w:rPr>
        <w:t>and therefore their results</w:t>
      </w:r>
      <w:r w:rsidR="00005088" w:rsidRPr="00093079">
        <w:rPr>
          <w:lang w:val="en-GB"/>
        </w:rPr>
        <w:t xml:space="preserve"> </w:t>
      </w:r>
      <w:r w:rsidR="00005088">
        <w:t>–</w:t>
      </w:r>
      <w:r w:rsidR="00005088" w:rsidRPr="00093079">
        <w:rPr>
          <w:lang w:val="en-GB"/>
        </w:rPr>
        <w:t xml:space="preserve"> </w:t>
      </w:r>
      <w:r w:rsidRPr="00093079">
        <w:rPr>
          <w:lang w:val="en-GB"/>
        </w:rPr>
        <w:t xml:space="preserve">are derived from a user’s previous interpretations of textual data and related machine- or human-generated annotations. In turn, these interpretations must necessarily be built upon previous insight obtained by the same or other users who apply computational techniques to the data, effectively forming a temporal belief network </w:t>
      </w:r>
      <w:r w:rsidR="00667AD6" w:rsidRPr="0075291B">
        <w:rPr>
          <w:rStyle w:val="dhqcitation"/>
        </w:rPr>
        <w:fldChar w:fldCharType="begin"/>
      </w:r>
      <w:r w:rsidR="00734FC6">
        <w:rPr>
          <w:rStyle w:val="dhqcitation"/>
        </w:rPr>
        <w:instrText xml:space="preserve"> ADDIN ZOTERO_ITEM CSL_CITATION {"citationID":"6KNAKVem","properties":{"formattedCitation":"(Druzdzel and Simon, 1993)","plainCitation":"(Druzdzel and Simon, 1993)","noteIndex":0},"citationItems":[{"id":24131,"uris":["http://zotero.org/users/4711545/items/QWL49PGG"],"itemData":{"id":24131,"type":"chapter","abstract":"We address the problem of causal interpretation of the graphical structure of Bayesian belief networks (BBNs). We review the concept of causality explicated in the domain of structural equations models and show that it is applicable to BBNs. In this view, which we call mechanism-based, causality is defined within models and causal asymmetries arise when mechanisms are placed in the context of a system. We lay the link between structural equations models and BBNs models and formulate the conditions under which the latter can be given causal interpretation.","container-title":"Uncertainty in Artificial Intelligence","ISBN":"978-1-4832-1451-1","language":"en","note":"DOI: 10.1016/B978-1-4832-1451-1.50005-6","page":"3-11","publisher":"Morgan Kaufmann","source":"ScienceDirect","title":"Causality in Bayesian Belief Networks","URL":"http://www.sciencedirect.com/science/article/pii/B9781483214511500056","author":[{"family":"Druzdzel","given":"Marek J."},{"family":"Simon","given":"Herbert A."}],"editor":[{"family":"Heckerman","given":"David"},{"family":"Mamdani","given":"Abe"}],"accessed":{"date-parts":[["2020",12,2]]},"issued":{"date-parts":[["1993",1,1]]},"citation-key":"druzdzel_causality_1993"}}],"schema":"https://github.com/citation-style-language/schema/raw/master/csl-citation.json"} </w:instrText>
      </w:r>
      <w:r w:rsidR="00667AD6" w:rsidRPr="0075291B">
        <w:rPr>
          <w:rStyle w:val="dhqcitation"/>
        </w:rPr>
        <w:fldChar w:fldCharType="separate"/>
      </w:r>
      <w:r w:rsidR="00667AD6" w:rsidRPr="0075291B">
        <w:rPr>
          <w:rStyle w:val="dhqcitation"/>
        </w:rPr>
        <w:t>(Druzdzel and Simon, 1993)</w:t>
      </w:r>
      <w:r w:rsidR="00667AD6" w:rsidRPr="0075291B">
        <w:rPr>
          <w:rStyle w:val="dhqcitation"/>
        </w:rPr>
        <w:fldChar w:fldCharType="end"/>
      </w:r>
      <w:r w:rsidRPr="00093079">
        <w:rPr>
          <w:lang w:val="en-GB"/>
        </w:rPr>
        <w:t xml:space="preserve"> that is fixated on the different versions of a dataset. In a first stage, we modelled human-induced uncertainty according to the uncertainty taxonomy of </w:t>
      </w:r>
      <w:r w:rsidR="00667AD6">
        <w:rPr>
          <w:lang w:val="en-GB"/>
        </w:rPr>
        <w:fldChar w:fldCharType="begin"/>
      </w:r>
      <w:r w:rsidR="00667AD6">
        <w:rPr>
          <w:lang w:val="en-GB"/>
        </w:rPr>
        <w:instrText xml:space="preserve"> REF _Ref133932200 \h </w:instrText>
      </w:r>
      <w:r w:rsidR="00667AD6">
        <w:rPr>
          <w:lang w:val="en-GB"/>
        </w:rPr>
      </w:r>
      <w:r w:rsidR="00667AD6">
        <w:rPr>
          <w:lang w:val="en-GB"/>
        </w:rPr>
        <w:fldChar w:fldCharType="separate"/>
      </w:r>
      <w:r w:rsidR="00667AD6">
        <w:t xml:space="preserve">Figure </w:t>
      </w:r>
      <w:r w:rsidR="00667AD6">
        <w:rPr>
          <w:noProof/>
        </w:rPr>
        <w:t>4</w:t>
      </w:r>
      <w:r w:rsidR="00667AD6">
        <w:rPr>
          <w:lang w:val="en-GB"/>
        </w:rPr>
        <w:fldChar w:fldCharType="end"/>
      </w:r>
      <w:r w:rsidR="00667AD6">
        <w:rPr>
          <w:lang w:val="en-GB"/>
        </w:rPr>
        <w:t xml:space="preserve"> </w:t>
      </w:r>
      <w:r w:rsidRPr="00093079">
        <w:rPr>
          <w:lang w:val="en-GB"/>
        </w:rPr>
        <w:t xml:space="preserve">in what was called the 4+1 uncertainty model. Later, and following a series of evaluation sessions and workshops, we evolved the model to support a variable number of human-induced categories. This change was introduced after a series of user-driven experiments and evaluations in which we asked the participants to annotate different types of historical texts (poetry and historical recipes). </w:t>
      </w:r>
      <w:r w:rsidR="000572EB" w:rsidRPr="000572EB">
        <w:rPr>
          <w:lang w:val="en-GB"/>
        </w:rPr>
        <w:t xml:space="preserve">As we describe in our previous contribution, the uncertainty taxonomy was received positively by the </w:t>
      </w:r>
      <w:r w:rsidR="008F3ACC">
        <w:rPr>
          <w:lang w:val="en-GB"/>
        </w:rPr>
        <w:t>Digital Humanities</w:t>
      </w:r>
      <w:r w:rsidR="000572EB" w:rsidRPr="000572EB">
        <w:rPr>
          <w:lang w:val="en-GB"/>
        </w:rPr>
        <w:t xml:space="preserve"> experts and lay users we engaged with during the design sessions that took part throughout the project</w:t>
      </w:r>
      <w:r w:rsidR="00C220E2">
        <w:rPr>
          <w:lang w:val="en-GB"/>
        </w:rPr>
        <w:t xml:space="preserve"> </w:t>
      </w:r>
      <w:r w:rsidRPr="110E60D7">
        <w:rPr>
          <w:b/>
          <w:bCs/>
          <w:lang w:val="en-GB"/>
        </w:rPr>
        <w:fldChar w:fldCharType="begin"/>
      </w:r>
      <w:r w:rsidRPr="110E60D7">
        <w:rPr>
          <w:b/>
          <w:bCs/>
          <w:lang w:val="en-GB"/>
        </w:rPr>
        <w:instrText xml:space="preserve"> ADDIN ZOTERO_ITEM CSL_CITATION {"citationID":"8vBy9GZE","properties":{"formattedCitation":"(Benito-Santos {\\i{}et al.}, 2021)","plainCitation":"(Benito-Santos et al., 2021)","noteIndex":0},"citationItems":[{"id":24367,"uris":["http://zotero.org/users/4711545/items/2HQPRCTY"],"itemData":{"id":24367,"type":"article-journal","abstract":"The capture, modelling and visualisation of uncertainty has become a hot topic in many areas of science, such as the digital humanities (DH). Fuelled by critical voices among the DH community, DH scholars are becoming more aware of the intrinsic advantages that incorporating the notion of uncertainty into their workflows may bring. Additionally, the increasing availability of ubiquitous, web-based technologies has given rise to many collaborative tools that aim to support DH scholars in performing remote work alongside distant peers from other parts of the world. In this context, this paper describes two user studies seeking to evaluate a taxonomy of textual uncertainty aimed at enabling remote collaborations on digital humanities (DH) research objects in a digital medium. Our study focuses on the task of free annotation of uncertainty in texts in two different scenarios, seeking to establish the requirements of the underlying data and uncertainty models that would be needed to implement a hypothetical collaborative annotation system (CAS) that uses information visualisation and visual analytics techniques to leverage the cognitive effort implied by these tasks. To identify user needs and other requirements, we held two user-driven design experiences with DH experts and lay users, focusing on the annotation of uncertainty in historical recipes and literary texts. The lessons learned from these experiments are gathered in a series of insights and observations on how these different user groups collaborated to adapt an uncertainty taxonomy to solve the proposed exercises. Furthermore, we extract a series of recommendations and future lines of work that we share with the community in an attempt to establish a common agenda of DH research that focuses on collaboration around the idea of uncertainty.","container-title":"Information","DOI":"10.3390/info12110436","issue":"11","language":"en","license":"http://creativecommons.org/licenses/by/3.0/","note":"number: 11\npublisher: Multidisciplinary Digital Publishing Institute","page":"436","source":"www.mdpi.com","title":"Evaluating a Taxonomy of Textual Uncertainty for Collaborative Visualisation in the Digital Humanities","volume":"12","author":[{"family":"Benito-Santos","given":"Alejandro"},{"family":"Doran","given":"Michelle"},{"family":"Rocha","given":"Aleyda"},{"family":"Wandl-Vogt","given":"Eveline"},{"family":"Edmond","given":"Jennifer"},{"family":"Therón","given":"Roberto"}],"issued":{"date-parts":[["2021",11]]},"citation-key":"benito-santos_evaluating_2021"}}],"schema":"https://github.com/citation-style-language/schema/raw/master/csl-citation.json"} </w:instrText>
      </w:r>
      <w:r w:rsidRPr="110E60D7">
        <w:rPr>
          <w:b/>
          <w:bCs/>
          <w:lang w:val="en-GB"/>
        </w:rPr>
        <w:fldChar w:fldCharType="separate"/>
      </w:r>
      <w:r w:rsidR="00976E96" w:rsidRPr="00976E96">
        <w:rPr>
          <w:b/>
          <w:bCs/>
        </w:rPr>
        <w:t xml:space="preserve">(Benito-Santos </w:t>
      </w:r>
      <w:r w:rsidR="00976E96" w:rsidRPr="009E33DF">
        <w:rPr>
          <w:b/>
          <w:bCs/>
        </w:rPr>
        <w:t>et al.</w:t>
      </w:r>
      <w:r w:rsidR="00976E96" w:rsidRPr="00976E96">
        <w:rPr>
          <w:b/>
          <w:bCs/>
        </w:rPr>
        <w:t>, 2021)</w:t>
      </w:r>
      <w:r w:rsidRPr="110E60D7">
        <w:rPr>
          <w:b/>
          <w:bCs/>
          <w:lang w:val="en-GB"/>
        </w:rPr>
        <w:fldChar w:fldCharType="end"/>
      </w:r>
      <w:r w:rsidR="110E60D7" w:rsidRPr="110E60D7">
        <w:rPr>
          <w:lang w:val="en-GB"/>
        </w:rPr>
        <w:t xml:space="preserve">. From these experiences, we could check first-hand the latent need, as perceived by the participants, for a more nuanced and flexible way of communicating uncertainty in </w:t>
      </w:r>
      <w:r w:rsidR="008F3ACC">
        <w:rPr>
          <w:lang w:val="en-GB"/>
        </w:rPr>
        <w:t>Digital Humanities</w:t>
      </w:r>
      <w:r w:rsidR="110E60D7" w:rsidRPr="110E60D7">
        <w:rPr>
          <w:lang w:val="en-GB"/>
        </w:rPr>
        <w:t xml:space="preserve"> projects, as well as the potential benefits that this could bring for collaborative work on </w:t>
      </w:r>
      <w:r w:rsidR="008F3ACC">
        <w:rPr>
          <w:lang w:val="en-GB"/>
        </w:rPr>
        <w:t>Digital Humanities</w:t>
      </w:r>
      <w:r w:rsidR="110E60D7" w:rsidRPr="110E60D7">
        <w:rPr>
          <w:lang w:val="en-GB"/>
        </w:rPr>
        <w:t xml:space="preserve"> datasets. </w:t>
      </w:r>
      <w:r w:rsidR="000572EB" w:rsidRPr="000572EB">
        <w:rPr>
          <w:lang w:val="en-GB"/>
        </w:rPr>
        <w:t>Specifically</w:t>
      </w:r>
      <w:r w:rsidR="000572EB">
        <w:rPr>
          <w:lang w:val="en-GB"/>
        </w:rPr>
        <w:t xml:space="preserve">, </w:t>
      </w:r>
      <w:r w:rsidRPr="00093079">
        <w:rPr>
          <w:lang w:val="en-GB"/>
        </w:rPr>
        <w:t>we discovered that</w:t>
      </w:r>
      <w:r w:rsidR="00C220E2">
        <w:rPr>
          <w:lang w:val="en-GB"/>
        </w:rPr>
        <w:t xml:space="preserve">, </w:t>
      </w:r>
      <w:r w:rsidRPr="00093079">
        <w:rPr>
          <w:lang w:val="en-GB"/>
        </w:rPr>
        <w:t xml:space="preserve">sometimes, users </w:t>
      </w:r>
      <w:r w:rsidR="00976E96">
        <w:rPr>
          <w:lang w:val="en-GB"/>
        </w:rPr>
        <w:t>could not</w:t>
      </w:r>
      <w:r w:rsidRPr="00093079">
        <w:rPr>
          <w:lang w:val="en-GB"/>
        </w:rPr>
        <w:t xml:space="preserve"> pick one of the predefined categories when making annotations on the texts. Furthermore, we also detected</w:t>
      </w:r>
      <w:r w:rsidR="00FC7D88">
        <w:rPr>
          <w:lang w:val="en-GB"/>
        </w:rPr>
        <w:t xml:space="preserve"> that</w:t>
      </w:r>
      <w:r w:rsidRPr="00093079">
        <w:rPr>
          <w:lang w:val="en-GB"/>
        </w:rPr>
        <w:t xml:space="preserve"> there almost never was a 100% consensus on the uncertainty type different users chose to annotate the same portion of text: e.g., whereas for some a linguistic variant of a word implied imprecision (e.g., they were more or less sure about a word’s meaning, but the word varied from a standard form), for others</w:t>
      </w:r>
      <w:r w:rsidR="00FC7D88">
        <w:rPr>
          <w:lang w:val="en-GB"/>
        </w:rPr>
        <w:t xml:space="preserve"> it</w:t>
      </w:r>
      <w:r w:rsidRPr="00093079">
        <w:rPr>
          <w:lang w:val="en-GB"/>
        </w:rPr>
        <w:t xml:space="preserve"> meant ignorance (e.g., they did not know what the word meant). These differences, we argue, are often subtle and very much depend on the mental state, ground knowledge on the subject and other traits of the </w:t>
      </w:r>
      <w:proofErr w:type="gramStart"/>
      <w:r w:rsidRPr="00093079">
        <w:rPr>
          <w:lang w:val="en-GB"/>
        </w:rPr>
        <w:t>particular user</w:t>
      </w:r>
      <w:proofErr w:type="gramEnd"/>
      <w:r w:rsidRPr="00093079">
        <w:rPr>
          <w:lang w:val="en-GB"/>
        </w:rPr>
        <w:t xml:space="preserve"> making the annotation. Beyond that, some users showed preference for labelling uncertainty in a particular annotation as a combination of different types. For example, a user could be more or less sure that a word found in the text represents a dialectal variation but at the same time not be sure of the word’s meaning in a certain context. In this case, the user should be able to reflect her views using a combination of categories (e.g., imprecision + ignorance + 0/5 </w:t>
      </w:r>
      <w:r w:rsidR="006F191A">
        <w:rPr>
          <w:lang w:val="en-GB"/>
        </w:rPr>
        <w:t>non-credibility</w:t>
      </w:r>
      <w:r w:rsidRPr="00093079">
        <w:rPr>
          <w:lang w:val="en-GB"/>
        </w:rPr>
        <w:t xml:space="preserve"> + 0/5 gaps). This way of communicating uncertainty, </w:t>
      </w:r>
      <w:r w:rsidRPr="00093079">
        <w:rPr>
          <w:lang w:val="en-GB"/>
        </w:rPr>
        <w:lastRenderedPageBreak/>
        <w:t>we argue, allows a higher level of expressiveness and is able to capture the nuances of the user’s mental state that needs to be captured and presented to other users working in the same dataset. To allow for even better communication of uncertainty between actors, we allow users to dynamically create new categories as required, which are established on a per project-basis in what is called the n+1 uncertainty model. This departs from the observed effect in our experiments that a group of users working on the same data will naturally establish their own uncertainty taxonomy that covers the needs and particularities of the specific tasks to be performed on the data. As such, they will use it as a communication tool to collaborate in a distributed manner in time and space by appending their annotations to the dataset according to these ad-hoc categories, effectively fulfilling one of the project’s main objectives.</w:t>
      </w:r>
    </w:p>
    <w:p w14:paraId="081167D0" w14:textId="77777777" w:rsidR="00A41453" w:rsidRPr="00093079" w:rsidRDefault="00A41453" w:rsidP="00A41453">
      <w:pPr>
        <w:rPr>
          <w:lang w:val="en-GB"/>
        </w:rPr>
      </w:pPr>
    </w:p>
    <w:p w14:paraId="037162F5" w14:textId="4D4795F3" w:rsidR="00A41453" w:rsidRPr="00093079" w:rsidRDefault="110E60D7" w:rsidP="00A41453">
      <w:pPr>
        <w:pStyle w:val="Heading1"/>
        <w:rPr>
          <w:lang w:val="en-GB"/>
        </w:rPr>
      </w:pPr>
      <w:r w:rsidRPr="110E60D7">
        <w:rPr>
          <w:lang w:val="en-GB"/>
        </w:rPr>
        <w:t>6. Conclusion</w:t>
      </w:r>
    </w:p>
    <w:p w14:paraId="13CE61B3" w14:textId="1FBC2E52" w:rsidR="00A41453" w:rsidRPr="00093079" w:rsidRDefault="110E60D7" w:rsidP="00A41453">
      <w:pPr>
        <w:rPr>
          <w:lang w:val="en-GB"/>
        </w:rPr>
      </w:pPr>
      <w:r w:rsidRPr="110E60D7">
        <w:rPr>
          <w:lang w:val="en-GB"/>
        </w:rPr>
        <w:t xml:space="preserve">The function of the system ultimately built by the PROVIDEDH team, as a visualisation supported tool for historical research under conditions of uncertainty, was predicated upon the deployment of the taxonomy that underpins it. Interestingly, however, it was also the process of negotiating the taxonomy that allowed the team to function, overcoming the challenges inherent in interdisciplinary work and achieving the goals of their collaborative project. Lee described the effect of “boundary-negotiating artifacts” as twofold, having (1) an effect on the recipient, for whom information is more easily grasped, and 2) an effect on the artifact creator, who must strive to construct an artifact that is easily grasped </w:t>
      </w:r>
      <w:r w:rsidR="00A41453" w:rsidRPr="110E60D7">
        <w:rPr>
          <w:b/>
          <w:bCs/>
          <w:lang w:val="en-GB"/>
        </w:rPr>
        <w:fldChar w:fldCharType="begin"/>
      </w:r>
      <w:r w:rsidR="00A41453" w:rsidRPr="110E60D7">
        <w:rPr>
          <w:b/>
          <w:bCs/>
          <w:lang w:val="en-GB"/>
        </w:rPr>
        <w:instrText xml:space="preserve"> ADDIN ZOTERO_ITEM CSL_CITATION {"citationID":"a1T444zP","properties":{"formattedCitation":"(Lee, 2007)","plainCitation":"(Lee, 2007)","noteIndex":0},"citationItems":[{"id":29999,"uris":["http://zotero.org/users/4711545/items/EV6Q3GQJ"],"itemData":{"id":29999,"type":"article-journal","abstract":"Empirical studies of material artifacts in practice continue to be a rich source of theoretical concepts for CSCW. This paper explores the foundational concept of boundary objects and questions the conception that all objects that move between communities of practice are boundary objects. This research presents the results of a year-long ethnographic study of collaborative work, specifically the multidisciplinary collaborative design of a museum exhibition. I suggest that artifacts can serve to establish and destabilize protocols themselves and that artifacts can be used to push boundaries rather than merely sailing across them. Artifacts used for collaboration do not necessarily exist within a web of standardized processes and disorderly processes should not be treated as “special cases”.","container-title":"Computer Supported Cooperative Work (CSCW)","DOI":"10.1007/s10606-007-9044-5","ISSN":"1573-7551","issue":"3","journalAbbreviation":"Comput Supported Coop Work","language":"en","page":"307-339","source":"Springer Link","title":"Boundary Negotiating Artifacts: Unbinding the Routine of Boundary Objects and Embracing Chaos in Collaborative Work","title-short":"Boundary Negotiating Artifacts","volume":"16","author":[{"family":"Lee","given":"Charlotte P."}],"issued":{"date-parts":[["2007",6,1]]},"citation-key":"lee_boundary_2007"}}],"schema":"https://github.com/citation-style-language/schema/raw/master/csl-citation.json"} </w:instrText>
      </w:r>
      <w:r w:rsidR="00A41453" w:rsidRPr="110E60D7">
        <w:rPr>
          <w:b/>
          <w:bCs/>
          <w:lang w:val="en-GB"/>
        </w:rPr>
        <w:fldChar w:fldCharType="separate"/>
      </w:r>
      <w:r w:rsidRPr="110E60D7">
        <w:rPr>
          <w:b/>
          <w:bCs/>
          <w:noProof/>
          <w:lang w:val="en-GB"/>
        </w:rPr>
        <w:t>(Lee, 2007)</w:t>
      </w:r>
      <w:r w:rsidR="00A41453" w:rsidRPr="110E60D7">
        <w:rPr>
          <w:b/>
          <w:bCs/>
          <w:lang w:val="en-GB"/>
        </w:rPr>
        <w:fldChar w:fldCharType="end"/>
      </w:r>
      <w:r w:rsidRPr="110E60D7">
        <w:rPr>
          <w:lang w:val="en-GB"/>
        </w:rPr>
        <w:t>. The results of the PROVIDEDH project can certainly attest to this effect and to the largely invisible, but essential, taxonomy and its development delivered.</w:t>
      </w:r>
    </w:p>
    <w:p w14:paraId="2373B618" w14:textId="77777777" w:rsidR="00A41453" w:rsidRPr="00093079" w:rsidRDefault="00A41453" w:rsidP="00A41453">
      <w:pPr>
        <w:rPr>
          <w:lang w:val="en-GB"/>
        </w:rPr>
      </w:pPr>
    </w:p>
    <w:p w14:paraId="2BED909C" w14:textId="6F86DA5B" w:rsidR="00A41453" w:rsidRPr="00093079" w:rsidRDefault="00A41453" w:rsidP="00A41453">
      <w:pPr>
        <w:pStyle w:val="Heading1"/>
        <w:rPr>
          <w:lang w:val="en-GB"/>
        </w:rPr>
      </w:pPr>
      <w:r w:rsidRPr="00093079">
        <w:rPr>
          <w:lang w:val="en-GB"/>
        </w:rPr>
        <w:t>Acknowledgements</w:t>
      </w:r>
    </w:p>
    <w:p w14:paraId="365CEC91" w14:textId="2F853E3E" w:rsidR="00A41453" w:rsidRDefault="00A41453" w:rsidP="00A41453">
      <w:pPr>
        <w:rPr>
          <w:lang w:val="en-GB"/>
        </w:rPr>
      </w:pPr>
      <w:r w:rsidRPr="00093079">
        <w:rPr>
          <w:lang w:val="en-GB"/>
        </w:rPr>
        <w:t>This research was funded by the CHIST-ERA programme under the following national grant agreements PCIN-2017-064 (MINECO Spain), 2017/25/Z/ST6/03045 (National Science Centre, Poland), national grant agreement FWF (Project number I 3441-N33, Austrian Science Fund, Austria).</w:t>
      </w:r>
    </w:p>
    <w:p w14:paraId="2A2C971E" w14:textId="4B2D736C" w:rsidR="00F556F2" w:rsidRPr="00093079" w:rsidRDefault="00D82FE9" w:rsidP="00A41453">
      <w:pPr>
        <w:rPr>
          <w:lang w:val="en-GB"/>
        </w:rPr>
      </w:pPr>
      <w:r w:rsidRPr="00D82FE9">
        <w:rPr>
          <w:lang w:val="en-GB"/>
        </w:rPr>
        <w:t>Alejandro Benito-Santos acknowledges support from the postdoctoral grant ’Margarita Salas’, awarded</w:t>
      </w:r>
      <w:r>
        <w:rPr>
          <w:lang w:val="en-GB"/>
        </w:rPr>
        <w:t xml:space="preserve"> </w:t>
      </w:r>
      <w:r w:rsidRPr="00D82FE9">
        <w:rPr>
          <w:lang w:val="en-GB"/>
        </w:rPr>
        <w:t>by the Spanish Ministry of Universities.</w:t>
      </w:r>
    </w:p>
    <w:p w14:paraId="25EC3851" w14:textId="3D26D74E" w:rsidR="00A41453" w:rsidRPr="00093079" w:rsidRDefault="00A41453" w:rsidP="00F556F2">
      <w:pPr>
        <w:pStyle w:val="Heading1"/>
        <w:rPr>
          <w:lang w:val="en-GB"/>
        </w:rPr>
      </w:pPr>
      <w:r w:rsidRPr="00093079">
        <w:rPr>
          <w:lang w:val="en-GB"/>
        </w:rPr>
        <w:t>Conflict of Interest</w:t>
      </w:r>
    </w:p>
    <w:p w14:paraId="5D0E3017" w14:textId="59E5064A" w:rsidR="00554AB4" w:rsidRDefault="00A41453" w:rsidP="00554AB4">
      <w:pPr>
        <w:rPr>
          <w:lang w:val="en-GB"/>
        </w:rPr>
      </w:pPr>
      <w:r w:rsidRPr="00093079">
        <w:rPr>
          <w:lang w:val="en-GB"/>
        </w:rPr>
        <w:t>The authors declared that they have no conflict of interest.</w:t>
      </w:r>
    </w:p>
    <w:p w14:paraId="28E7C0C5" w14:textId="77777777" w:rsidR="002860F3" w:rsidRPr="00093079" w:rsidRDefault="002860F3" w:rsidP="00554AB4">
      <w:pPr>
        <w:rPr>
          <w:lang w:val="en-GB"/>
        </w:rPr>
      </w:pPr>
    </w:p>
    <w:p w14:paraId="3E9723DA" w14:textId="0BE00D5C" w:rsidR="00F556F2" w:rsidRPr="00093079" w:rsidRDefault="00F556F2" w:rsidP="00F556F2">
      <w:pPr>
        <w:pStyle w:val="Heading1"/>
        <w:rPr>
          <w:lang w:val="en-GB"/>
        </w:rPr>
      </w:pPr>
      <w:r w:rsidRPr="00093079">
        <w:rPr>
          <w:lang w:val="en-GB"/>
        </w:rPr>
        <w:lastRenderedPageBreak/>
        <w:t>References</w:t>
      </w:r>
    </w:p>
    <w:p w14:paraId="27713F53" w14:textId="77777777" w:rsidR="00F556F2" w:rsidRPr="00093079" w:rsidRDefault="00F556F2" w:rsidP="00554AB4">
      <w:pPr>
        <w:rPr>
          <w:lang w:val="en-GB"/>
        </w:rPr>
      </w:pPr>
    </w:p>
    <w:sectPr w:rsidR="00F556F2" w:rsidRPr="00093079" w:rsidSect="00E40902">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6FA2FE1A" w14:textId="66004330" w:rsidR="00C435BE" w:rsidRDefault="00C435BE">
      <w:pPr>
        <w:pStyle w:val="CommentText"/>
      </w:pPr>
      <w:r>
        <w:rPr>
          <w:rStyle w:val="CommentReference"/>
        </w:rPr>
        <w:annotationRef/>
      </w:r>
      <w:r w:rsidR="00C736FE">
        <w:t xml:space="preserve"> </w:t>
      </w:r>
      <w:r w:rsidR="00C736FE" w:rsidRPr="00C736FE">
        <w:rPr>
          <w:lang w:val="en-GB"/>
        </w:rPr>
        <w:t>Fisher, P. 1999. “Models of Uncertainty in spatial data”, Geographical Information Systems, John Wiley &amp; Sons.</w:t>
      </w:r>
    </w:p>
  </w:comment>
  <w:comment w:id="1" w:author="Author" w:initials="A">
    <w:p w14:paraId="2222EF0B" w14:textId="34DB800E" w:rsidR="009B191A" w:rsidRDefault="009B191A">
      <w:pPr>
        <w:pStyle w:val="CommentText"/>
      </w:pPr>
      <w:r>
        <w:rPr>
          <w:rStyle w:val="CommentReference"/>
        </w:rPr>
        <w:annotationRef/>
      </w:r>
      <w:r>
        <w:t>which references?</w:t>
      </w:r>
    </w:p>
  </w:comment>
  <w:comment w:id="2" w:author="Author" w:initials="A">
    <w:p w14:paraId="0A81A31B" w14:textId="77777777" w:rsidR="00004831" w:rsidRDefault="00004831">
      <w:pPr>
        <w:pStyle w:val="CommentText"/>
        <w:rPr>
          <w:rFonts w:ascii="AppleSystemUIFont" w:hAnsi="AppleSystemUIFont" w:cs="AppleSystemUIFont"/>
          <w:sz w:val="24"/>
          <w:szCs w:val="24"/>
          <w:lang w:val="en-GB"/>
        </w:rPr>
      </w:pPr>
      <w:r>
        <w:rPr>
          <w:rStyle w:val="CommentReference"/>
        </w:rPr>
        <w:annotationRef/>
      </w:r>
      <w:r w:rsidR="00C736FE">
        <w:rPr>
          <w:rFonts w:ascii="AppleSystemUIFont" w:hAnsi="AppleSystemUIFont" w:cs="AppleSystemUIFont"/>
          <w:sz w:val="24"/>
          <w:szCs w:val="24"/>
          <w:lang w:val="en-GB"/>
        </w:rPr>
        <w:t>Fisher, P. 1999. “Models of Uncertainty in spatial data”, Geographical Information Systems, John Wiley &amp; Sons.</w:t>
      </w:r>
    </w:p>
    <w:p w14:paraId="61A6C085" w14:textId="77777777" w:rsidR="00C736FE" w:rsidRDefault="00C736FE">
      <w:pPr>
        <w:pStyle w:val="CommentText"/>
        <w:rPr>
          <w:rFonts w:ascii="AppleSystemUIFont" w:hAnsi="AppleSystemUIFont" w:cs="AppleSystemUIFont"/>
          <w:sz w:val="24"/>
          <w:szCs w:val="24"/>
          <w:lang w:val="en-GB"/>
        </w:rPr>
      </w:pPr>
    </w:p>
    <w:p w14:paraId="22519BA3" w14:textId="77777777" w:rsidR="00C736FE" w:rsidRPr="00C736FE" w:rsidRDefault="00C736FE" w:rsidP="00C736FE">
      <w:pPr>
        <w:pStyle w:val="CommentText"/>
      </w:pPr>
      <w:r w:rsidRPr="00C736FE">
        <w:t xml:space="preserve">Simon, Christophe; Philippe Weber; and Mohamed </w:t>
      </w:r>
      <w:proofErr w:type="spellStart"/>
      <w:r w:rsidRPr="00C736FE">
        <w:t>Sallak</w:t>
      </w:r>
      <w:proofErr w:type="spellEnd"/>
      <w:r w:rsidRPr="00C736FE">
        <w:t xml:space="preserve"> (2018). </w:t>
      </w:r>
      <w:r w:rsidRPr="00C736FE">
        <w:rPr>
          <w:i/>
        </w:rPr>
        <w:t>Data Uncertainty and Important Measures</w:t>
      </w:r>
      <w:r w:rsidRPr="00C736FE">
        <w:t>. John Wiley &amp; Sons.</w:t>
      </w:r>
    </w:p>
    <w:p w14:paraId="543903B4" w14:textId="5C527030" w:rsidR="00C736FE" w:rsidRDefault="00C736FE">
      <w:pPr>
        <w:pStyle w:val="CommentText"/>
      </w:pPr>
    </w:p>
  </w:comment>
  <w:comment w:id="3" w:author="Author" w:initials="A">
    <w:p w14:paraId="63E875F8" w14:textId="6D4233A3" w:rsidR="003B4405" w:rsidRDefault="003B4405">
      <w:pPr>
        <w:pStyle w:val="CommentText"/>
      </w:pPr>
      <w:r>
        <w:rPr>
          <w:rStyle w:val="CommentReference"/>
        </w:rPr>
        <w:annotationRef/>
      </w:r>
      <w:r>
        <w:t xml:space="preserve">reference indication </w:t>
      </w:r>
      <w:proofErr w:type="gramStart"/>
      <w:r>
        <w:t>needed?</w:t>
      </w:r>
      <w:proofErr w:type="gramEnd"/>
    </w:p>
    <w:p w14:paraId="1FC3DFAA" w14:textId="664F7790" w:rsidR="00C736FE" w:rsidRDefault="00C736FE">
      <w:pPr>
        <w:pStyle w:val="CommentText"/>
      </w:pPr>
    </w:p>
    <w:p w14:paraId="11AAC0D5" w14:textId="371F7B06" w:rsidR="00C736FE" w:rsidRDefault="00C736FE">
      <w:pPr>
        <w:pStyle w:val="CommentText"/>
      </w:pPr>
      <w:r w:rsidRPr="00C736FE">
        <w:rPr>
          <w:lang w:val="en-GB"/>
        </w:rPr>
        <w:t>Fisher, P. 1999. “Models of Uncertainty in spatial data”, Geographical Information Systems, John Wiley &amp; Sons.</w:t>
      </w:r>
    </w:p>
    <w:p w14:paraId="7367EA72" w14:textId="033002CF" w:rsidR="00C736FE" w:rsidRDefault="00C736F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A2FE1A" w15:done="0"/>
  <w15:commentEx w15:paraId="2222EF0B" w15:done="0"/>
  <w15:commentEx w15:paraId="543903B4" w15:paraIdParent="2222EF0B" w15:done="0"/>
  <w15:commentEx w15:paraId="7367EA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A2FE1A" w16cid:durableId="28243748"/>
  <w16cid:commentId w16cid:paraId="2222EF0B" w16cid:durableId="28243B7A"/>
  <w16cid:commentId w16cid:paraId="543903B4" w16cid:durableId="28331108"/>
  <w16cid:commentId w16cid:paraId="7367EA72" w16cid:durableId="28243D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B3596" w14:textId="77777777" w:rsidR="00637C36" w:rsidRDefault="00637C36" w:rsidP="00554AB4">
      <w:pPr>
        <w:spacing w:after="0" w:line="240" w:lineRule="auto"/>
      </w:pPr>
      <w:r>
        <w:separator/>
      </w:r>
    </w:p>
  </w:endnote>
  <w:endnote w:type="continuationSeparator" w:id="0">
    <w:p w14:paraId="49E4332C" w14:textId="77777777" w:rsidR="00637C36" w:rsidRDefault="00637C36" w:rsidP="00554AB4">
      <w:pPr>
        <w:spacing w:after="0" w:line="240" w:lineRule="auto"/>
      </w:pPr>
      <w:r>
        <w:continuationSeparator/>
      </w:r>
    </w:p>
  </w:endnote>
  <w:endnote w:type="continuationNotice" w:id="1">
    <w:p w14:paraId="5ECFD40C" w14:textId="77777777" w:rsidR="00637C36" w:rsidRDefault="00637C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8796AD7" w14:paraId="54FCA13A" w14:textId="77777777" w:rsidTr="38796AD7">
      <w:trPr>
        <w:trHeight w:val="300"/>
      </w:trPr>
      <w:tc>
        <w:tcPr>
          <w:tcW w:w="3120" w:type="dxa"/>
        </w:tcPr>
        <w:p w14:paraId="24C02DE5" w14:textId="42572B65" w:rsidR="38796AD7" w:rsidRDefault="38796AD7" w:rsidP="38796AD7">
          <w:pPr>
            <w:pStyle w:val="Header"/>
            <w:ind w:left="-115"/>
          </w:pPr>
        </w:p>
      </w:tc>
      <w:tc>
        <w:tcPr>
          <w:tcW w:w="3120" w:type="dxa"/>
        </w:tcPr>
        <w:p w14:paraId="63A6B52F" w14:textId="0BAFCDBD" w:rsidR="38796AD7" w:rsidRDefault="38796AD7" w:rsidP="38796AD7">
          <w:pPr>
            <w:pStyle w:val="Header"/>
            <w:jc w:val="center"/>
          </w:pPr>
        </w:p>
      </w:tc>
      <w:tc>
        <w:tcPr>
          <w:tcW w:w="3120" w:type="dxa"/>
        </w:tcPr>
        <w:p w14:paraId="238004F9" w14:textId="4FD7E270" w:rsidR="38796AD7" w:rsidRDefault="38796AD7" w:rsidP="38796AD7">
          <w:pPr>
            <w:pStyle w:val="Header"/>
            <w:ind w:right="-115"/>
            <w:jc w:val="right"/>
          </w:pPr>
        </w:p>
      </w:tc>
    </w:tr>
  </w:tbl>
  <w:p w14:paraId="1DE67380" w14:textId="2DB8B0BC" w:rsidR="00056CB9" w:rsidRDefault="00056C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A8AC5" w14:textId="77777777" w:rsidR="00637C36" w:rsidRDefault="00637C36" w:rsidP="00554AB4">
      <w:pPr>
        <w:spacing w:after="0" w:line="240" w:lineRule="auto"/>
      </w:pPr>
      <w:r>
        <w:separator/>
      </w:r>
    </w:p>
  </w:footnote>
  <w:footnote w:type="continuationSeparator" w:id="0">
    <w:p w14:paraId="54E8072F" w14:textId="77777777" w:rsidR="00637C36" w:rsidRDefault="00637C36" w:rsidP="00554AB4">
      <w:pPr>
        <w:spacing w:after="0" w:line="240" w:lineRule="auto"/>
      </w:pPr>
      <w:r>
        <w:continuationSeparator/>
      </w:r>
    </w:p>
  </w:footnote>
  <w:footnote w:type="continuationNotice" w:id="1">
    <w:p w14:paraId="19B92638" w14:textId="77777777" w:rsidR="00637C36" w:rsidRDefault="00637C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8796AD7" w14:paraId="015642D8" w14:textId="77777777" w:rsidTr="38796AD7">
      <w:trPr>
        <w:trHeight w:val="300"/>
      </w:trPr>
      <w:tc>
        <w:tcPr>
          <w:tcW w:w="3120" w:type="dxa"/>
        </w:tcPr>
        <w:p w14:paraId="0A4B5FD4" w14:textId="1DFB3D2E" w:rsidR="38796AD7" w:rsidRDefault="38796AD7" w:rsidP="38796AD7">
          <w:pPr>
            <w:pStyle w:val="Header"/>
            <w:ind w:left="-115"/>
          </w:pPr>
        </w:p>
      </w:tc>
      <w:tc>
        <w:tcPr>
          <w:tcW w:w="3120" w:type="dxa"/>
        </w:tcPr>
        <w:p w14:paraId="4F0CA490" w14:textId="61FC4B77" w:rsidR="38796AD7" w:rsidRDefault="38796AD7" w:rsidP="38796AD7">
          <w:pPr>
            <w:pStyle w:val="Header"/>
            <w:jc w:val="center"/>
          </w:pPr>
        </w:p>
      </w:tc>
      <w:tc>
        <w:tcPr>
          <w:tcW w:w="3120" w:type="dxa"/>
        </w:tcPr>
        <w:p w14:paraId="7B7E8DAA" w14:textId="2450A121" w:rsidR="38796AD7" w:rsidRDefault="38796AD7" w:rsidP="38796AD7">
          <w:pPr>
            <w:pStyle w:val="Header"/>
            <w:ind w:right="-115"/>
            <w:jc w:val="right"/>
          </w:pPr>
        </w:p>
      </w:tc>
    </w:tr>
  </w:tbl>
  <w:p w14:paraId="3AF016FC" w14:textId="4B860A24" w:rsidR="00056CB9" w:rsidRDefault="00056C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removePersonalInformation/>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177"/>
    <w:rsid w:val="00004831"/>
    <w:rsid w:val="00005088"/>
    <w:rsid w:val="000556ED"/>
    <w:rsid w:val="00055DCF"/>
    <w:rsid w:val="00056CB9"/>
    <w:rsid w:val="000572EB"/>
    <w:rsid w:val="00093079"/>
    <w:rsid w:val="00097445"/>
    <w:rsid w:val="000A0AC7"/>
    <w:rsid w:val="000F1871"/>
    <w:rsid w:val="00101177"/>
    <w:rsid w:val="0019566A"/>
    <w:rsid w:val="00196F50"/>
    <w:rsid w:val="001C3A5E"/>
    <w:rsid w:val="001C57F0"/>
    <w:rsid w:val="001F6D7F"/>
    <w:rsid w:val="00210626"/>
    <w:rsid w:val="00254116"/>
    <w:rsid w:val="0026181B"/>
    <w:rsid w:val="00262E4D"/>
    <w:rsid w:val="00272B02"/>
    <w:rsid w:val="00282F6B"/>
    <w:rsid w:val="002860F3"/>
    <w:rsid w:val="002E332A"/>
    <w:rsid w:val="002E4CA0"/>
    <w:rsid w:val="00321CDC"/>
    <w:rsid w:val="00346E69"/>
    <w:rsid w:val="00357764"/>
    <w:rsid w:val="0036411F"/>
    <w:rsid w:val="0037185A"/>
    <w:rsid w:val="00372FE2"/>
    <w:rsid w:val="00382F56"/>
    <w:rsid w:val="00394037"/>
    <w:rsid w:val="003A6ACB"/>
    <w:rsid w:val="003B4405"/>
    <w:rsid w:val="003F16B9"/>
    <w:rsid w:val="00413971"/>
    <w:rsid w:val="00433472"/>
    <w:rsid w:val="0048633A"/>
    <w:rsid w:val="004952D5"/>
    <w:rsid w:val="004B3E6A"/>
    <w:rsid w:val="004C3462"/>
    <w:rsid w:val="004D3795"/>
    <w:rsid w:val="004E33BE"/>
    <w:rsid w:val="005100C7"/>
    <w:rsid w:val="00523106"/>
    <w:rsid w:val="00527BEA"/>
    <w:rsid w:val="00530CC3"/>
    <w:rsid w:val="00541893"/>
    <w:rsid w:val="005508A7"/>
    <w:rsid w:val="00554AB4"/>
    <w:rsid w:val="00561033"/>
    <w:rsid w:val="0058073D"/>
    <w:rsid w:val="00580A99"/>
    <w:rsid w:val="005B55BF"/>
    <w:rsid w:val="005D33F9"/>
    <w:rsid w:val="005E4B77"/>
    <w:rsid w:val="005E6A77"/>
    <w:rsid w:val="0060299B"/>
    <w:rsid w:val="0061758C"/>
    <w:rsid w:val="00622BDE"/>
    <w:rsid w:val="006257C1"/>
    <w:rsid w:val="00637C36"/>
    <w:rsid w:val="0066329F"/>
    <w:rsid w:val="00667AD6"/>
    <w:rsid w:val="006B18CC"/>
    <w:rsid w:val="006E7168"/>
    <w:rsid w:val="006F191A"/>
    <w:rsid w:val="007011EE"/>
    <w:rsid w:val="00707559"/>
    <w:rsid w:val="00716E8F"/>
    <w:rsid w:val="007261F8"/>
    <w:rsid w:val="00734FC6"/>
    <w:rsid w:val="0075291B"/>
    <w:rsid w:val="00783A2D"/>
    <w:rsid w:val="007B2570"/>
    <w:rsid w:val="007C069E"/>
    <w:rsid w:val="007C5105"/>
    <w:rsid w:val="007F0FE3"/>
    <w:rsid w:val="008003DB"/>
    <w:rsid w:val="00803A82"/>
    <w:rsid w:val="00843CB2"/>
    <w:rsid w:val="008513A8"/>
    <w:rsid w:val="008602F8"/>
    <w:rsid w:val="0086045B"/>
    <w:rsid w:val="008673A6"/>
    <w:rsid w:val="008B7C2B"/>
    <w:rsid w:val="008C4DD1"/>
    <w:rsid w:val="008C6098"/>
    <w:rsid w:val="008D37FA"/>
    <w:rsid w:val="008D48DA"/>
    <w:rsid w:val="008D4FFD"/>
    <w:rsid w:val="008E36EA"/>
    <w:rsid w:val="008F3ACC"/>
    <w:rsid w:val="0091343E"/>
    <w:rsid w:val="00976E96"/>
    <w:rsid w:val="00986FD2"/>
    <w:rsid w:val="009878AB"/>
    <w:rsid w:val="009A42A7"/>
    <w:rsid w:val="009B191A"/>
    <w:rsid w:val="009B699D"/>
    <w:rsid w:val="009C46F3"/>
    <w:rsid w:val="009C649F"/>
    <w:rsid w:val="009D6B02"/>
    <w:rsid w:val="009E33DF"/>
    <w:rsid w:val="00A0266A"/>
    <w:rsid w:val="00A41453"/>
    <w:rsid w:val="00A42753"/>
    <w:rsid w:val="00A83E10"/>
    <w:rsid w:val="00A86BC8"/>
    <w:rsid w:val="00AC69FE"/>
    <w:rsid w:val="00AD2DB1"/>
    <w:rsid w:val="00AE22D0"/>
    <w:rsid w:val="00B00795"/>
    <w:rsid w:val="00B11497"/>
    <w:rsid w:val="00B26BE6"/>
    <w:rsid w:val="00B37CFD"/>
    <w:rsid w:val="00B46773"/>
    <w:rsid w:val="00B51232"/>
    <w:rsid w:val="00B51FA7"/>
    <w:rsid w:val="00B84DFF"/>
    <w:rsid w:val="00B8674E"/>
    <w:rsid w:val="00BA0E6D"/>
    <w:rsid w:val="00BA26B7"/>
    <w:rsid w:val="00BB01DC"/>
    <w:rsid w:val="00BC5792"/>
    <w:rsid w:val="00BE13DD"/>
    <w:rsid w:val="00BE45F4"/>
    <w:rsid w:val="00BE723F"/>
    <w:rsid w:val="00BF54A8"/>
    <w:rsid w:val="00BF6CC7"/>
    <w:rsid w:val="00C207DE"/>
    <w:rsid w:val="00C220E2"/>
    <w:rsid w:val="00C435BE"/>
    <w:rsid w:val="00C51C29"/>
    <w:rsid w:val="00C736FE"/>
    <w:rsid w:val="00C90A96"/>
    <w:rsid w:val="00C930CC"/>
    <w:rsid w:val="00CB04DD"/>
    <w:rsid w:val="00CE2EE4"/>
    <w:rsid w:val="00CF5233"/>
    <w:rsid w:val="00D07A49"/>
    <w:rsid w:val="00D25C1A"/>
    <w:rsid w:val="00D46A4E"/>
    <w:rsid w:val="00D82FE9"/>
    <w:rsid w:val="00D91934"/>
    <w:rsid w:val="00DA21D5"/>
    <w:rsid w:val="00DB1621"/>
    <w:rsid w:val="00DD7D24"/>
    <w:rsid w:val="00DD7E7F"/>
    <w:rsid w:val="00E01E1F"/>
    <w:rsid w:val="00E06194"/>
    <w:rsid w:val="00E40902"/>
    <w:rsid w:val="00E42F3D"/>
    <w:rsid w:val="00E440D5"/>
    <w:rsid w:val="00E646B0"/>
    <w:rsid w:val="00E65F2A"/>
    <w:rsid w:val="00E84DB6"/>
    <w:rsid w:val="00E853EE"/>
    <w:rsid w:val="00EB546C"/>
    <w:rsid w:val="00EF7108"/>
    <w:rsid w:val="00F03857"/>
    <w:rsid w:val="00F117A6"/>
    <w:rsid w:val="00F41D70"/>
    <w:rsid w:val="00F556F2"/>
    <w:rsid w:val="00F73B56"/>
    <w:rsid w:val="00F86425"/>
    <w:rsid w:val="00F876B1"/>
    <w:rsid w:val="00FA0F8C"/>
    <w:rsid w:val="00FB223C"/>
    <w:rsid w:val="00FB2DEE"/>
    <w:rsid w:val="00FC2127"/>
    <w:rsid w:val="00FC7D88"/>
    <w:rsid w:val="00FD1EC4"/>
    <w:rsid w:val="0565017F"/>
    <w:rsid w:val="0A962D47"/>
    <w:rsid w:val="0B888E79"/>
    <w:rsid w:val="110E60D7"/>
    <w:rsid w:val="23098675"/>
    <w:rsid w:val="27F38F44"/>
    <w:rsid w:val="38796AD7"/>
    <w:rsid w:val="55A7FAE5"/>
    <w:rsid w:val="5814150C"/>
    <w:rsid w:val="5F464EBA"/>
    <w:rsid w:val="60F98110"/>
    <w:rsid w:val="657AB1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74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033"/>
    <w:pPr>
      <w:spacing w:after="120" w:line="360" w:lineRule="auto"/>
    </w:pPr>
    <w:rPr>
      <w:rFonts w:ascii="Times New Roman" w:hAnsi="Times New Roman" w:cs="Times New Roman"/>
      <w:sz w:val="20"/>
      <w:szCs w:val="20"/>
    </w:rPr>
  </w:style>
  <w:style w:type="paragraph" w:styleId="Heading1">
    <w:name w:val="heading 1"/>
    <w:basedOn w:val="Normal"/>
    <w:next w:val="Normal"/>
    <w:link w:val="Heading1Char"/>
    <w:uiPriority w:val="9"/>
    <w:qFormat/>
    <w:rsid w:val="00101177"/>
    <w:pPr>
      <w:keepNext/>
      <w:keepLines/>
      <w:spacing w:before="240"/>
      <w:outlineLvl w:val="0"/>
    </w:pPr>
    <w:rPr>
      <w:rFonts w:eastAsiaTheme="majorEastAsia"/>
      <w:color w:val="000000" w:themeColor="text1"/>
      <w:sz w:val="32"/>
      <w:szCs w:val="32"/>
    </w:rPr>
  </w:style>
  <w:style w:type="paragraph" w:styleId="Heading2">
    <w:name w:val="heading 2"/>
    <w:basedOn w:val="Normal"/>
    <w:next w:val="Normal"/>
    <w:link w:val="Heading2Char"/>
    <w:uiPriority w:val="9"/>
    <w:unhideWhenUsed/>
    <w:qFormat/>
    <w:rsid w:val="00101177"/>
    <w:pPr>
      <w:keepNext/>
      <w:keepLines/>
      <w:spacing w:before="40"/>
      <w:outlineLvl w:val="1"/>
    </w:pPr>
    <w:rPr>
      <w:rFonts w:eastAsiaTheme="majorEastAsia"/>
      <w:i/>
      <w:iCs/>
      <w:color w:val="000000" w:themeColor="text1"/>
      <w:sz w:val="26"/>
      <w:szCs w:val="26"/>
    </w:rPr>
  </w:style>
  <w:style w:type="paragraph" w:styleId="Heading3">
    <w:name w:val="heading 3"/>
    <w:basedOn w:val="Normal"/>
    <w:next w:val="Normal"/>
    <w:link w:val="Heading3Char"/>
    <w:uiPriority w:val="9"/>
    <w:unhideWhenUsed/>
    <w:qFormat/>
    <w:rsid w:val="00101177"/>
    <w:pPr>
      <w:outlineLvl w:val="2"/>
    </w:pPr>
    <w:rPr>
      <w:b/>
      <w:bCs/>
      <w:sz w:val="22"/>
      <w:szCs w:val="22"/>
    </w:rPr>
  </w:style>
  <w:style w:type="paragraph" w:styleId="Heading4">
    <w:name w:val="heading 4"/>
    <w:basedOn w:val="Normal"/>
    <w:next w:val="Normal"/>
    <w:link w:val="Heading4Char"/>
    <w:uiPriority w:val="9"/>
    <w:unhideWhenUsed/>
    <w:qFormat/>
    <w:rsid w:val="000A0AC7"/>
    <w:pPr>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177"/>
    <w:rPr>
      <w:rFonts w:ascii="Times New Roman" w:eastAsiaTheme="majorEastAsia" w:hAnsi="Times New Roman" w:cs="Times New Roman"/>
      <w:color w:val="000000" w:themeColor="text1"/>
      <w:sz w:val="32"/>
      <w:szCs w:val="32"/>
    </w:rPr>
  </w:style>
  <w:style w:type="character" w:customStyle="1" w:styleId="Heading2Char">
    <w:name w:val="Heading 2 Char"/>
    <w:basedOn w:val="DefaultParagraphFont"/>
    <w:link w:val="Heading2"/>
    <w:uiPriority w:val="9"/>
    <w:rsid w:val="00101177"/>
    <w:rPr>
      <w:rFonts w:ascii="Times New Roman" w:eastAsiaTheme="majorEastAsia" w:hAnsi="Times New Roman" w:cs="Times New Roman"/>
      <w:i/>
      <w:iCs/>
      <w:color w:val="000000" w:themeColor="text1"/>
      <w:sz w:val="26"/>
      <w:szCs w:val="26"/>
    </w:rPr>
  </w:style>
  <w:style w:type="character" w:customStyle="1" w:styleId="Heading3Char">
    <w:name w:val="Heading 3 Char"/>
    <w:basedOn w:val="DefaultParagraphFont"/>
    <w:link w:val="Heading3"/>
    <w:uiPriority w:val="9"/>
    <w:rsid w:val="00101177"/>
    <w:rPr>
      <w:rFonts w:ascii="Times New Roman" w:hAnsi="Times New Roman" w:cs="Times New Roman"/>
      <w:b/>
      <w:bCs/>
      <w:sz w:val="22"/>
      <w:szCs w:val="22"/>
    </w:rPr>
  </w:style>
  <w:style w:type="character" w:customStyle="1" w:styleId="dhqitalictitle">
    <w:name w:val="dhq_italic_title"/>
    <w:basedOn w:val="DefaultParagraphFont"/>
    <w:uiPriority w:val="1"/>
    <w:qFormat/>
    <w:rsid w:val="00101177"/>
    <w:rPr>
      <w:rFonts w:ascii="Times New Roman" w:hAnsi="Times New Roman"/>
      <w:i/>
    </w:rPr>
  </w:style>
  <w:style w:type="character" w:styleId="Emphasis">
    <w:name w:val="Emphasis"/>
    <w:basedOn w:val="DefaultParagraphFont"/>
    <w:uiPriority w:val="20"/>
    <w:qFormat/>
    <w:rsid w:val="00101177"/>
    <w:rPr>
      <w:rFonts w:ascii="Times New Roman" w:hAnsi="Times New Roman"/>
      <w:i/>
      <w:iCs/>
    </w:rPr>
  </w:style>
  <w:style w:type="character" w:customStyle="1" w:styleId="dhqcitation">
    <w:name w:val="dhq_citation"/>
    <w:basedOn w:val="DefaultParagraphFont"/>
    <w:uiPriority w:val="1"/>
    <w:qFormat/>
    <w:rsid w:val="009B699D"/>
    <w:rPr>
      <w:rFonts w:ascii="Times New Roman" w:hAnsi="Times New Roman"/>
      <w:b/>
      <w:bCs/>
    </w:rPr>
  </w:style>
  <w:style w:type="character" w:customStyle="1" w:styleId="dhqterm">
    <w:name w:val="dhq_term"/>
    <w:basedOn w:val="DefaultParagraphFont"/>
    <w:uiPriority w:val="1"/>
    <w:qFormat/>
    <w:rsid w:val="009B699D"/>
    <w:rPr>
      <w:rFonts w:ascii="Times New Roman" w:hAnsi="Times New Roman"/>
      <w:i/>
    </w:rPr>
  </w:style>
  <w:style w:type="character" w:customStyle="1" w:styleId="dhqemphasis">
    <w:name w:val="dhq_emphasis"/>
    <w:basedOn w:val="DefaultParagraphFont"/>
    <w:uiPriority w:val="1"/>
    <w:qFormat/>
    <w:rsid w:val="00E42F3D"/>
    <w:rPr>
      <w:rFonts w:ascii="Times New Roman" w:hAnsi="Times New Roman"/>
      <w:i/>
    </w:rPr>
  </w:style>
  <w:style w:type="paragraph" w:styleId="ListParagraph">
    <w:name w:val="List Paragraph"/>
    <w:basedOn w:val="Normal"/>
    <w:uiPriority w:val="34"/>
    <w:qFormat/>
    <w:rsid w:val="00E42F3D"/>
    <w:pPr>
      <w:ind w:left="720"/>
      <w:contextualSpacing/>
    </w:pPr>
  </w:style>
  <w:style w:type="character" w:customStyle="1" w:styleId="Heading4Char">
    <w:name w:val="Heading 4 Char"/>
    <w:basedOn w:val="DefaultParagraphFont"/>
    <w:link w:val="Heading4"/>
    <w:uiPriority w:val="9"/>
    <w:rsid w:val="000A0AC7"/>
    <w:rPr>
      <w:rFonts w:ascii="Times New Roman" w:hAnsi="Times New Roman" w:cs="Times New Roman"/>
      <w:b/>
      <w:bCs/>
      <w:sz w:val="20"/>
      <w:szCs w:val="20"/>
    </w:rPr>
  </w:style>
  <w:style w:type="paragraph" w:customStyle="1" w:styleId="dhqcaption">
    <w:name w:val="dhq_caption"/>
    <w:basedOn w:val="Normal"/>
    <w:next w:val="Normal"/>
    <w:qFormat/>
    <w:rsid w:val="00561033"/>
    <w:pPr>
      <w:spacing w:after="0" w:line="240" w:lineRule="auto"/>
    </w:pPr>
    <w:rPr>
      <w:rFonts w:ascii="Arial" w:hAnsi="Arial" w:cs="Arial"/>
      <w:color w:val="000000" w:themeColor="text1"/>
    </w:rPr>
  </w:style>
  <w:style w:type="paragraph" w:customStyle="1" w:styleId="dhqfigdesc">
    <w:name w:val="dhq_figdesc"/>
    <w:basedOn w:val="Normal"/>
    <w:next w:val="Normal"/>
    <w:qFormat/>
    <w:rsid w:val="00561033"/>
    <w:pPr>
      <w:spacing w:line="240" w:lineRule="auto"/>
    </w:pPr>
    <w:rPr>
      <w:rFonts w:ascii="Arial" w:hAnsi="Arial" w:cs="Arial"/>
      <w:color w:val="4472C4" w:themeColor="accent1"/>
    </w:rPr>
  </w:style>
  <w:style w:type="table" w:styleId="TableGrid">
    <w:name w:val="Table Grid"/>
    <w:basedOn w:val="TableNormal"/>
    <w:uiPriority w:val="39"/>
    <w:rsid w:val="00CE2E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hqtabledata">
    <w:name w:val="dhq_table_data"/>
    <w:basedOn w:val="Normal"/>
    <w:qFormat/>
    <w:rsid w:val="00CE2EE4"/>
  </w:style>
  <w:style w:type="paragraph" w:customStyle="1" w:styleId="dhqtablelabel">
    <w:name w:val="dhq_table_label"/>
    <w:basedOn w:val="dhqtabledata"/>
    <w:qFormat/>
    <w:rsid w:val="00CE2EE4"/>
    <w:rPr>
      <w:b/>
      <w:bCs/>
    </w:rPr>
  </w:style>
  <w:style w:type="character" w:styleId="Hyperlink">
    <w:name w:val="Hyperlink"/>
    <w:basedOn w:val="DefaultParagraphFont"/>
    <w:uiPriority w:val="99"/>
    <w:unhideWhenUsed/>
    <w:rsid w:val="00BA0E6D"/>
    <w:rPr>
      <w:rFonts w:ascii="Times New Roman" w:hAnsi="Times New Roman"/>
      <w:color w:val="0563C1" w:themeColor="hyperlink"/>
      <w:u w:val="single"/>
    </w:rPr>
  </w:style>
  <w:style w:type="character" w:styleId="UnresolvedMention">
    <w:name w:val="Unresolved Mention"/>
    <w:basedOn w:val="DefaultParagraphFont"/>
    <w:uiPriority w:val="99"/>
    <w:semiHidden/>
    <w:unhideWhenUsed/>
    <w:rsid w:val="00BA0E6D"/>
    <w:rPr>
      <w:rFonts w:ascii="Times New Roman" w:hAnsi="Times New Roman"/>
      <w:color w:val="605E5C"/>
      <w:shd w:val="clear" w:color="auto" w:fill="E1DFDD"/>
    </w:rPr>
  </w:style>
  <w:style w:type="paragraph" w:styleId="Title">
    <w:name w:val="Title"/>
    <w:basedOn w:val="Normal"/>
    <w:next w:val="Normal"/>
    <w:link w:val="TitleChar"/>
    <w:uiPriority w:val="10"/>
    <w:qFormat/>
    <w:rsid w:val="00DB16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62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B1621"/>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A4145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0F1871"/>
    <w:pPr>
      <w:spacing w:after="240" w:line="240" w:lineRule="auto"/>
    </w:pPr>
  </w:style>
  <w:style w:type="paragraph" w:styleId="Header">
    <w:name w:val="header"/>
    <w:basedOn w:val="Normal"/>
    <w:link w:val="HeaderChar"/>
    <w:uiPriority w:val="99"/>
    <w:unhideWhenUsed/>
    <w:rsid w:val="00DA2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1D5"/>
    <w:rPr>
      <w:rFonts w:ascii="Times New Roman" w:hAnsi="Times New Roman" w:cs="Times New Roman"/>
      <w:sz w:val="20"/>
      <w:szCs w:val="20"/>
    </w:rPr>
  </w:style>
  <w:style w:type="paragraph" w:styleId="Footer">
    <w:name w:val="footer"/>
    <w:basedOn w:val="Normal"/>
    <w:link w:val="FooterChar"/>
    <w:uiPriority w:val="99"/>
    <w:unhideWhenUsed/>
    <w:rsid w:val="00DA2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1D5"/>
    <w:rPr>
      <w:rFonts w:ascii="Times New Roman" w:hAnsi="Times New Roman" w:cs="Times New Roman"/>
      <w:sz w:val="20"/>
      <w:szCs w:val="20"/>
    </w:rPr>
  </w:style>
  <w:style w:type="character" w:styleId="CommentReference">
    <w:name w:val="annotation reference"/>
    <w:basedOn w:val="DefaultParagraphFont"/>
    <w:uiPriority w:val="99"/>
    <w:semiHidden/>
    <w:unhideWhenUsed/>
    <w:rsid w:val="00AD2DB1"/>
    <w:rPr>
      <w:sz w:val="16"/>
      <w:szCs w:val="16"/>
    </w:rPr>
  </w:style>
  <w:style w:type="paragraph" w:styleId="CommentText">
    <w:name w:val="annotation text"/>
    <w:basedOn w:val="Normal"/>
    <w:link w:val="CommentTextChar"/>
    <w:uiPriority w:val="99"/>
    <w:semiHidden/>
    <w:unhideWhenUsed/>
    <w:rsid w:val="00AD2DB1"/>
    <w:pPr>
      <w:spacing w:line="240" w:lineRule="auto"/>
    </w:pPr>
  </w:style>
  <w:style w:type="character" w:customStyle="1" w:styleId="CommentTextChar">
    <w:name w:val="Comment Text Char"/>
    <w:basedOn w:val="DefaultParagraphFont"/>
    <w:link w:val="CommentText"/>
    <w:uiPriority w:val="99"/>
    <w:semiHidden/>
    <w:rsid w:val="00AD2DB1"/>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2DB1"/>
    <w:rPr>
      <w:b/>
      <w:bCs/>
    </w:rPr>
  </w:style>
  <w:style w:type="character" w:customStyle="1" w:styleId="CommentSubjectChar">
    <w:name w:val="Comment Subject Char"/>
    <w:basedOn w:val="CommentTextChar"/>
    <w:link w:val="CommentSubject"/>
    <w:uiPriority w:val="99"/>
    <w:semiHidden/>
    <w:rsid w:val="00AD2DB1"/>
    <w:rPr>
      <w:rFonts w:ascii="Times New Roman" w:hAnsi="Times New Roman" w:cs="Times New Roman"/>
      <w:b/>
      <w:bCs/>
      <w:sz w:val="20"/>
      <w:szCs w:val="20"/>
    </w:rPr>
  </w:style>
  <w:style w:type="paragraph" w:styleId="Revision">
    <w:name w:val="Revision"/>
    <w:hidden/>
    <w:uiPriority w:val="99"/>
    <w:semiHidden/>
    <w:rsid w:val="00F876B1"/>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928958">
      <w:bodyDiv w:val="1"/>
      <w:marLeft w:val="0"/>
      <w:marRight w:val="0"/>
      <w:marTop w:val="0"/>
      <w:marBottom w:val="0"/>
      <w:divBdr>
        <w:top w:val="none" w:sz="0" w:space="0" w:color="auto"/>
        <w:left w:val="none" w:sz="0" w:space="0" w:color="auto"/>
        <w:bottom w:val="none" w:sz="0" w:space="0" w:color="auto"/>
        <w:right w:val="none" w:sz="0" w:space="0" w:color="auto"/>
      </w:divBdr>
    </w:div>
    <w:div w:id="119947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jp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17675</Words>
  <Characters>100748</Characters>
  <Application>Microsoft Office Word</Application>
  <DocSecurity>0</DocSecurity>
  <Lines>839</Lines>
  <Paragraphs>236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2023-06-13T14:55:00Z</dcterms:created>
  <dcterms:modified xsi:type="dcterms:W3CDTF">2023-06-15T14:40:00Z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zotero-version="6.0.27-beta.2+2f0d41c0c"&gt;&lt;session id="DZVGNXEC"/&gt;&lt;style id="http://www.zotero.org/styles/harvard-cite-them-right" hasBibliography="1" bibliographyStyleHasBeenSet="1"/&gt;&lt;prefs&gt;&lt;pref name="fieldType" value="Field"/&gt;&lt;/pr</vt:lpwstr>
  </property>
  <property fmtid="{D5CDD505-2E9C-101B-9397-08002B2CF9AE}" pid="3" name="ZOTERO_PREF_2">
    <vt:lpwstr>efs&gt;&lt;/data&gt;</vt:lpwstr>
  </property>
</Properties>
</file>