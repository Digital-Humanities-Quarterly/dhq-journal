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57991" w:rsidRPr="00DF40EC" w:rsidRDefault="00257991" w:rsidP="008E1D70">
      <w:pPr>
        <w:pStyle w:val="Heading1"/>
        <w:spacing w:after="280" w:afterAutospacing="1"/>
        <w:rPr>
          <w:rFonts w:ascii="Times New Roman" w:hAnsi="Times New Roman" w:cs="Times New Roman"/>
        </w:rPr>
      </w:pPr>
      <w:bookmarkStart w:id="0" w:name="A_Day_in_the_Life_of_the_Digit_001585898"/>
      <w:bookmarkEnd w:id="0"/>
      <w:r w:rsidRPr="00DF40EC">
        <w:rPr>
          <w:rFonts w:ascii="Times New Roman" w:hAnsi="Times New Roman" w:cs="Times New Roman"/>
        </w:rPr>
        <w:t>The Design of an International Social Media Event: A Day in the Life of the Digital Humanities 2009</w:t>
      </w:r>
    </w:p>
    <w:p w:rsidR="00257991" w:rsidRPr="00DF40EC" w:rsidRDefault="00257991" w:rsidP="008E1D70">
      <w:pPr>
        <w:spacing w:after="280" w:afterAutospacing="1"/>
        <w:rPr>
          <w:rFonts w:ascii="Times New Roman" w:hAnsi="Times New Roman" w:cs="Times New Roman"/>
        </w:rPr>
      </w:pPr>
      <w:r w:rsidRPr="00DF40EC">
        <w:rPr>
          <w:rFonts w:ascii="Times New Roman" w:hAnsi="Times New Roman" w:cs="Times New Roman"/>
          <w:i/>
        </w:rPr>
        <w:t>Geoffrey Rockwell, Peter Organisciak, Megan Meredith-Lobay, Kamal Ranaweera, Stan Ruecker</w:t>
      </w:r>
      <w:r w:rsidRPr="00DF40EC">
        <w:rPr>
          <w:rFonts w:ascii="Times New Roman" w:hAnsi="Times New Roman" w:cs="Times New Roman"/>
        </w:rPr>
        <w:t xml:space="preserve">, </w:t>
      </w:r>
      <w:r w:rsidRPr="00DF40EC">
        <w:rPr>
          <w:rFonts w:ascii="Times New Roman" w:hAnsi="Times New Roman" w:cs="Times New Roman"/>
          <w:i/>
        </w:rPr>
        <w:t>Julianne Nyhan</w:t>
      </w:r>
      <w:ins w:id="1" w:author="Amy Johnson" w:date="2012-04-29T13:41:00Z">
        <w:r w:rsidR="005600DE" w:rsidRPr="005600DE">
          <w:rPr>
            <w:rFonts w:ascii="Times New Roman" w:hAnsi="Times New Roman" w:cs="Times New Roman"/>
          </w:rPr>
          <w:t>,</w:t>
        </w:r>
      </w:ins>
      <w:r w:rsidRPr="00DF40EC">
        <w:rPr>
          <w:rFonts w:ascii="Times New Roman" w:hAnsi="Times New Roman" w:cs="Times New Roman"/>
        </w:rPr>
        <w:t xml:space="preserve"> and </w:t>
      </w:r>
      <w:r w:rsidR="002D6659" w:rsidRPr="00DF40EC">
        <w:rPr>
          <w:rFonts w:ascii="Times New Roman" w:hAnsi="Times New Roman" w:cs="Times New Roman"/>
        </w:rPr>
        <w:t>all the participating</w:t>
      </w:r>
      <w:r w:rsidRPr="00DF40EC">
        <w:rPr>
          <w:rFonts w:ascii="Times New Roman" w:hAnsi="Times New Roman" w:cs="Times New Roman"/>
        </w:rPr>
        <w:t xml:space="preserve"> other digital humanists around the world.</w:t>
      </w:r>
    </w:p>
    <w:p w:rsidR="00257991" w:rsidRPr="00DF40EC" w:rsidRDefault="00257991" w:rsidP="008E1D70">
      <w:pPr>
        <w:pStyle w:val="Heading2"/>
        <w:spacing w:after="280" w:afterAutospacing="1"/>
        <w:ind w:left="0"/>
        <w:rPr>
          <w:rFonts w:ascii="Times New Roman" w:hAnsi="Times New Roman" w:cs="Times New Roman"/>
        </w:rPr>
      </w:pPr>
      <w:bookmarkStart w:id="2" w:name="Abstract_09228215739130974_1017211358994"/>
      <w:bookmarkEnd w:id="2"/>
      <w:r w:rsidRPr="00DF40EC">
        <w:rPr>
          <w:rFonts w:ascii="Times New Roman" w:hAnsi="Times New Roman" w:cs="Times New Roman"/>
        </w:rPr>
        <w:t>Abstract</w:t>
      </w:r>
    </w:p>
    <w:p w:rsidR="00257991" w:rsidRPr="00DF40EC" w:rsidRDefault="00257991" w:rsidP="008E1D70">
      <w:pPr>
        <w:spacing w:after="280" w:afterAutospacing="1"/>
        <w:rPr>
          <w:rFonts w:ascii="Times New Roman" w:hAnsi="Times New Roman" w:cs="Times New Roman"/>
        </w:rPr>
      </w:pPr>
      <w:r w:rsidRPr="00DF40EC">
        <w:rPr>
          <w:rFonts w:ascii="Times New Roman" w:hAnsi="Times New Roman" w:cs="Times New Roman"/>
        </w:rPr>
        <w:t>A Day in the Life of the Digital Humanities (</w:t>
      </w:r>
      <w:r w:rsidR="00CE7060" w:rsidRPr="00DF40EC">
        <w:rPr>
          <w:rFonts w:ascii="Times New Roman" w:hAnsi="Times New Roman" w:cs="Times New Roman"/>
        </w:rPr>
        <w:t>Day of DH</w:t>
      </w:r>
      <w:r w:rsidRPr="00DF40EC">
        <w:rPr>
          <w:rFonts w:ascii="Times New Roman" w:hAnsi="Times New Roman" w:cs="Times New Roman"/>
        </w:rPr>
        <w:t xml:space="preserve">) is a community documentation project that </w:t>
      </w:r>
      <w:r w:rsidR="00CE7060" w:rsidRPr="00DF40EC">
        <w:rPr>
          <w:rFonts w:ascii="Times New Roman" w:hAnsi="Times New Roman" w:cs="Times New Roman"/>
        </w:rPr>
        <w:t>brings</w:t>
      </w:r>
      <w:r w:rsidRPr="00DF40EC">
        <w:rPr>
          <w:rFonts w:ascii="Times New Roman" w:hAnsi="Times New Roman" w:cs="Times New Roman"/>
        </w:rPr>
        <w:t xml:space="preserve"> together digital humanists from around the world to do</w:t>
      </w:r>
      <w:r w:rsidR="00CE7060" w:rsidRPr="00DF40EC">
        <w:rPr>
          <w:rFonts w:ascii="Times New Roman" w:hAnsi="Times New Roman" w:cs="Times New Roman"/>
        </w:rPr>
        <w:t>cument what they do on one day, typically</w:t>
      </w:r>
      <w:r w:rsidRPr="00DF40EC">
        <w:rPr>
          <w:rFonts w:ascii="Times New Roman" w:hAnsi="Times New Roman" w:cs="Times New Roman"/>
        </w:rPr>
        <w:t xml:space="preserve"> March 18. The goal of the project</w:t>
      </w:r>
      <w:r w:rsidR="00CE7060" w:rsidRPr="00DF40EC">
        <w:rPr>
          <w:rFonts w:ascii="Times New Roman" w:hAnsi="Times New Roman" w:cs="Times New Roman"/>
        </w:rPr>
        <w:t>, which has been run three times since 2009,</w:t>
      </w:r>
      <w:r w:rsidRPr="00DF40EC">
        <w:rPr>
          <w:rFonts w:ascii="Times New Roman" w:hAnsi="Times New Roman" w:cs="Times New Roman"/>
        </w:rPr>
        <w:t xml:space="preserve"> </w:t>
      </w:r>
      <w:r w:rsidR="00CE7060" w:rsidRPr="00DF40EC">
        <w:rPr>
          <w:rFonts w:ascii="Times New Roman" w:hAnsi="Times New Roman" w:cs="Times New Roman"/>
        </w:rPr>
        <w:t>is</w:t>
      </w:r>
      <w:r w:rsidRPr="00DF40EC">
        <w:rPr>
          <w:rFonts w:ascii="Times New Roman" w:hAnsi="Times New Roman" w:cs="Times New Roman"/>
        </w:rPr>
        <w:t xml:space="preserve"> to </w:t>
      </w:r>
      <w:r w:rsidR="00CE7060" w:rsidRPr="00DF40EC">
        <w:rPr>
          <w:rFonts w:ascii="Times New Roman" w:hAnsi="Times New Roman" w:cs="Times New Roman"/>
        </w:rPr>
        <w:t>bring</w:t>
      </w:r>
      <w:r w:rsidRPr="00DF40EC">
        <w:rPr>
          <w:rFonts w:ascii="Times New Roman" w:hAnsi="Times New Roman" w:cs="Times New Roman"/>
        </w:rPr>
        <w:t xml:space="preserve"> together participants </w:t>
      </w:r>
      <w:r w:rsidR="00D306AA" w:rsidRPr="00DF40EC">
        <w:rPr>
          <w:rFonts w:ascii="Times New Roman" w:hAnsi="Times New Roman" w:cs="Times New Roman"/>
        </w:rPr>
        <w:t>to reflect on</w:t>
      </w:r>
      <w:r w:rsidRPr="00DF40EC">
        <w:rPr>
          <w:rFonts w:ascii="Times New Roman" w:hAnsi="Times New Roman" w:cs="Times New Roman"/>
        </w:rPr>
        <w:t xml:space="preserve"> the question, “</w:t>
      </w:r>
      <w:ins w:id="3" w:author="Patel Parasvil" w:date="2012-04-01T09:34:00Z">
        <w:r w:rsidR="00FE3F33" w:rsidRPr="00DF40EC">
          <w:rPr>
            <w:rFonts w:ascii="Times New Roman" w:hAnsi="Times New Roman" w:cs="Times New Roman"/>
          </w:rPr>
          <w:t>J</w:t>
        </w:r>
      </w:ins>
      <w:r w:rsidRPr="00DF40EC">
        <w:rPr>
          <w:rFonts w:ascii="Times New Roman" w:hAnsi="Times New Roman" w:cs="Times New Roman"/>
        </w:rPr>
        <w:t>ust what do computing humanists rea</w:t>
      </w:r>
      <w:r w:rsidR="00D306AA" w:rsidRPr="00DF40EC">
        <w:rPr>
          <w:rFonts w:ascii="Times New Roman" w:hAnsi="Times New Roman" w:cs="Times New Roman"/>
        </w:rPr>
        <w:t>lly do?” To do this, participants document</w:t>
      </w:r>
      <w:r w:rsidRPr="00DF40EC">
        <w:rPr>
          <w:rFonts w:ascii="Times New Roman" w:hAnsi="Times New Roman" w:cs="Times New Roman"/>
        </w:rPr>
        <w:t xml:space="preserve"> their day through photographs and commentary using one of the Day of DH blogs set up for them. The collection of these journals (with links, tags, and comments) is</w:t>
      </w:r>
      <w:r w:rsidR="00D306AA" w:rsidRPr="00DF40EC">
        <w:rPr>
          <w:rFonts w:ascii="Times New Roman" w:hAnsi="Times New Roman" w:cs="Times New Roman"/>
        </w:rPr>
        <w:t xml:space="preserve">, after editing, made available online. </w:t>
      </w:r>
      <w:r w:rsidRPr="00DF40EC">
        <w:rPr>
          <w:rFonts w:ascii="Times New Roman" w:hAnsi="Times New Roman" w:cs="Times New Roman"/>
        </w:rPr>
        <w:t>This paper discusses the design of this social project, from the ethical issues raised to the final web of journals</w:t>
      </w:r>
      <w:r w:rsidR="00D306AA" w:rsidRPr="00DF40EC">
        <w:rPr>
          <w:rFonts w:ascii="Times New Roman" w:hAnsi="Times New Roman" w:cs="Times New Roman"/>
        </w:rPr>
        <w:t xml:space="preserve"> and shares some of the lessons we have learned. One of the major challenges of social media is getting participation</w:t>
      </w:r>
      <w:r w:rsidRPr="00DF40EC">
        <w:rPr>
          <w:rFonts w:ascii="Times New Roman" w:hAnsi="Times New Roman" w:cs="Times New Roman"/>
        </w:rPr>
        <w:t xml:space="preserve">. We </w:t>
      </w:r>
      <w:r w:rsidR="00D306AA" w:rsidRPr="00DF40EC">
        <w:rPr>
          <w:rFonts w:ascii="Times New Roman" w:hAnsi="Times New Roman" w:cs="Times New Roman"/>
        </w:rPr>
        <w:t>made</w:t>
      </w:r>
      <w:r w:rsidRPr="00DF40EC">
        <w:rPr>
          <w:rFonts w:ascii="Times New Roman" w:hAnsi="Times New Roman" w:cs="Times New Roman"/>
        </w:rPr>
        <w:t xml:space="preserve"> participating easy by</w:t>
      </w:r>
      <w:r w:rsidR="00D306AA" w:rsidRPr="00DF40EC">
        <w:rPr>
          <w:rFonts w:ascii="Times New Roman" w:hAnsi="Times New Roman" w:cs="Times New Roman"/>
        </w:rPr>
        <w:t xml:space="preserve"> personally</w:t>
      </w:r>
      <w:r w:rsidRPr="00DF40EC">
        <w:rPr>
          <w:rFonts w:ascii="Times New Roman" w:hAnsi="Times New Roman" w:cs="Times New Roman"/>
        </w:rPr>
        <w:t xml:space="preserve"> </w:t>
      </w:r>
      <w:r w:rsidR="00D306AA" w:rsidRPr="00DF40EC">
        <w:rPr>
          <w:rFonts w:ascii="Times New Roman" w:hAnsi="Times New Roman" w:cs="Times New Roman"/>
        </w:rPr>
        <w:t>inviting a seed group</w:t>
      </w:r>
      <w:r w:rsidRPr="00DF40EC">
        <w:rPr>
          <w:rFonts w:ascii="Times New Roman" w:hAnsi="Times New Roman" w:cs="Times New Roman"/>
        </w:rPr>
        <w:t>, choosing an accessible technology, maintaining a light but constant level of communication prior to the event, and asking only for a single day of commitment. In addition, we tried to make participation at least rewarding in formal academic terms by structuring the Day of DH as a collaborative publication. In te</w:t>
      </w:r>
      <w:r w:rsidR="00D306AA" w:rsidRPr="00DF40EC">
        <w:rPr>
          <w:rFonts w:ascii="Times New Roman" w:hAnsi="Times New Roman" w:cs="Times New Roman"/>
        </w:rPr>
        <w:t xml:space="preserve">rms of improvements, we </w:t>
      </w:r>
      <w:r w:rsidR="009F610D" w:rsidRPr="00DF40EC">
        <w:rPr>
          <w:rFonts w:ascii="Times New Roman" w:hAnsi="Times New Roman" w:cs="Times New Roman"/>
        </w:rPr>
        <w:t>have over the iterations changed the</w:t>
      </w:r>
      <w:r w:rsidRPr="00DF40EC">
        <w:rPr>
          <w:rFonts w:ascii="Times New Roman" w:hAnsi="Times New Roman" w:cs="Times New Roman"/>
        </w:rPr>
        <w:t xml:space="preserve"> handlin</w:t>
      </w:r>
      <w:r w:rsidR="009F610D" w:rsidRPr="00DF40EC">
        <w:rPr>
          <w:rFonts w:ascii="Times New Roman" w:hAnsi="Times New Roman" w:cs="Times New Roman"/>
        </w:rPr>
        <w:t xml:space="preserve">g ethics clearances for images and connected </w:t>
      </w:r>
      <w:r w:rsidRPr="00DF40EC">
        <w:rPr>
          <w:rFonts w:ascii="Times New Roman" w:hAnsi="Times New Roman" w:cs="Times New Roman"/>
        </w:rPr>
        <w:t xml:space="preserve">to </w:t>
      </w:r>
      <w:r w:rsidR="00D306AA" w:rsidRPr="00DF40EC">
        <w:rPr>
          <w:rFonts w:ascii="Times New Roman" w:hAnsi="Times New Roman" w:cs="Times New Roman"/>
        </w:rPr>
        <w:t>other social media like Twitter.</w:t>
      </w:r>
    </w:p>
    <w:p w:rsidR="00257991" w:rsidRPr="00DF40EC" w:rsidRDefault="00257991">
      <w:pPr>
        <w:pStyle w:val="Heading2"/>
        <w:spacing w:after="280" w:afterAutospacing="1"/>
        <w:ind w:left="0"/>
        <w:rPr>
          <w:rFonts w:ascii="Times New Roman" w:hAnsi="Times New Roman" w:cs="Times New Roman"/>
        </w:rPr>
      </w:pPr>
      <w:bookmarkStart w:id="4" w:name="0_Introduction_140915886498987_928403329"/>
      <w:bookmarkEnd w:id="4"/>
      <w:r w:rsidRPr="00DF40EC">
        <w:rPr>
          <w:rFonts w:ascii="Times New Roman" w:hAnsi="Times New Roman" w:cs="Times New Roman"/>
        </w:rPr>
        <w:t xml:space="preserve">1. Introduction </w:t>
      </w:r>
    </w:p>
    <w:p w:rsidR="00257991" w:rsidRPr="00DF40EC" w:rsidRDefault="00257991" w:rsidP="00C84ECD">
      <w:pPr>
        <w:spacing w:after="280" w:afterAutospacing="1"/>
        <w:rPr>
          <w:rFonts w:ascii="Times New Roman" w:hAnsi="Times New Roman" w:cs="Times New Roman"/>
        </w:rPr>
      </w:pPr>
      <w:r w:rsidRPr="00DF40EC">
        <w:rPr>
          <w:rFonts w:ascii="Times New Roman" w:hAnsi="Times New Roman" w:cs="Times New Roman"/>
        </w:rPr>
        <w:t>On March 18th, 2009, 85 digital humanists around the world participated in a social research project designed to document "Just what do computing humanists really do?" We did this through photographs and blog entries reflecting on the day's work.</w:t>
      </w:r>
      <w:r w:rsidR="00376C49" w:rsidRPr="00DF40EC">
        <w:rPr>
          <w:rStyle w:val="FootnoteReference"/>
          <w:rFonts w:ascii="Times New Roman" w:hAnsi="Times New Roman" w:cs="Times New Roman"/>
        </w:rPr>
        <w:footnoteReference w:id="2"/>
      </w:r>
      <w:r w:rsidRPr="00DF40EC">
        <w:rPr>
          <w:rFonts w:ascii="Times New Roman" w:hAnsi="Times New Roman" w:cs="Times New Roman"/>
        </w:rPr>
        <w:t xml:space="preserve"> The "Day in the Life of the Digital Humanities" project was conceived as a social publication project that began with reflection on what we do as we do it. By the end of the day, we had 668 blog entries, many including photographs.</w:t>
      </w:r>
      <w:r w:rsidR="00D306AA" w:rsidRPr="00DF40EC">
        <w:rPr>
          <w:rFonts w:ascii="Times New Roman" w:hAnsi="Times New Roman" w:cs="Times New Roman"/>
        </w:rPr>
        <w:t xml:space="preserve"> Since then we have run the project twice more (in 2010 and 2011) with growing numbers each time</w:t>
      </w:r>
      <w:r w:rsidR="00666135" w:rsidRPr="00DF40EC">
        <w:rPr>
          <w:rFonts w:ascii="Times New Roman" w:hAnsi="Times New Roman" w:cs="Times New Roman"/>
        </w:rPr>
        <w:t>, though this paper focuses mostly on the first iteration</w:t>
      </w:r>
      <w:r w:rsidR="00D306AA" w:rsidRPr="00DF40EC">
        <w:rPr>
          <w:rFonts w:ascii="Times New Roman" w:hAnsi="Times New Roman" w:cs="Times New Roman"/>
        </w:rPr>
        <w:t>.</w:t>
      </w:r>
      <w:r w:rsidR="00BF0E2D" w:rsidRPr="00DF40EC">
        <w:rPr>
          <w:rStyle w:val="FootnoteReference"/>
          <w:rFonts w:ascii="Times New Roman" w:hAnsi="Times New Roman" w:cs="Times New Roman"/>
        </w:rPr>
        <w:footnoteReference w:id="3"/>
      </w:r>
      <w:r w:rsidR="00BF0E2D" w:rsidRPr="00C84ECD">
        <w:rPr>
          <w:rFonts w:ascii="Times New Roman" w:hAnsi="Times New Roman" w:cs="Times New Roman"/>
        </w:rPr>
        <w:t xml:space="preserve"> </w:t>
      </w:r>
      <w:r w:rsidRPr="00C84ECD">
        <w:rPr>
          <w:rFonts w:ascii="Times New Roman" w:hAnsi="Times New Roman" w:cs="Times New Roman"/>
        </w:rPr>
        <w:t>The entries document, in varying ways,</w:t>
      </w:r>
      <w:r w:rsidR="00666135" w:rsidRPr="00C84ECD">
        <w:rPr>
          <w:rFonts w:ascii="Times New Roman" w:hAnsi="Times New Roman" w:cs="Times New Roman"/>
        </w:rPr>
        <w:t xml:space="preserve"> the community as it reflects</w:t>
      </w:r>
      <w:r w:rsidRPr="00C84ECD">
        <w:rPr>
          <w:rFonts w:ascii="Times New Roman" w:hAnsi="Times New Roman" w:cs="Times New Roman"/>
        </w:rPr>
        <w:t xml:space="preserve"> on itself</w:t>
      </w:r>
      <w:ins w:id="10" w:author="Amy Johnson" w:date="2012-04-29T12:13:00Z">
        <w:r w:rsidR="00DF40EC">
          <w:rPr>
            <w:rFonts w:ascii="Times New Roman" w:hAnsi="Times New Roman" w:cs="Times New Roman"/>
          </w:rPr>
          <w:t xml:space="preserve"> </w:t>
        </w:r>
      </w:ins>
      <w:r w:rsidR="00666135" w:rsidRPr="00DF40EC">
        <w:rPr>
          <w:rFonts w:ascii="Times New Roman" w:hAnsi="Times New Roman" w:cs="Times New Roman"/>
        </w:rPr>
        <w:t>and inevitably the project itself</w:t>
      </w:r>
      <w:r w:rsidRPr="00DF40EC">
        <w:rPr>
          <w:rFonts w:ascii="Times New Roman" w:hAnsi="Times New Roman" w:cs="Times New Roman"/>
        </w:rPr>
        <w:t xml:space="preserve">. </w:t>
      </w:r>
      <w:r w:rsidR="00666135" w:rsidRPr="00DF40EC">
        <w:rPr>
          <w:rFonts w:ascii="Times New Roman" w:hAnsi="Times New Roman" w:cs="Times New Roman"/>
        </w:rPr>
        <w:t>As a community project, t</w:t>
      </w:r>
      <w:r w:rsidRPr="00DF40EC">
        <w:rPr>
          <w:rFonts w:ascii="Times New Roman" w:hAnsi="Times New Roman" w:cs="Times New Roman"/>
        </w:rPr>
        <w:t xml:space="preserve">he analysis of </w:t>
      </w:r>
      <w:r w:rsidR="009F610D" w:rsidRPr="00DF40EC">
        <w:rPr>
          <w:rFonts w:ascii="Times New Roman" w:hAnsi="Times New Roman" w:cs="Times New Roman"/>
        </w:rPr>
        <w:t>the entri</w:t>
      </w:r>
      <w:r w:rsidR="00666135" w:rsidRPr="00DF40EC">
        <w:rPr>
          <w:rFonts w:ascii="Times New Roman" w:hAnsi="Times New Roman" w:cs="Times New Roman"/>
        </w:rPr>
        <w:t>es</w:t>
      </w:r>
      <w:r w:rsidRPr="00DF40EC">
        <w:rPr>
          <w:rFonts w:ascii="Times New Roman" w:hAnsi="Times New Roman" w:cs="Times New Roman"/>
        </w:rPr>
        <w:t xml:space="preserve"> is open to </w:t>
      </w:r>
      <w:r w:rsidR="00666135" w:rsidRPr="00DF40EC">
        <w:rPr>
          <w:rFonts w:ascii="Times New Roman" w:hAnsi="Times New Roman" w:cs="Times New Roman"/>
        </w:rPr>
        <w:t xml:space="preserve">everyone and not the privilege of the project curators. The collection of entries </w:t>
      </w:r>
      <w:r w:rsidRPr="00DF40EC">
        <w:rPr>
          <w:rFonts w:ascii="Times New Roman" w:hAnsi="Times New Roman" w:cs="Times New Roman"/>
        </w:rPr>
        <w:t>has been open to the community at every stage of its creation and curation</w:t>
      </w:r>
      <w:r w:rsidR="00666135" w:rsidRPr="00DF40EC">
        <w:rPr>
          <w:rFonts w:ascii="Times New Roman" w:hAnsi="Times New Roman" w:cs="Times New Roman"/>
        </w:rPr>
        <w:t xml:space="preserve"> so that participants could reflect on the entries while they were being written. We have come to view this capacity for immediate recursive reflection as one of the interesting</w:t>
      </w:r>
      <w:r w:rsidR="002D6659" w:rsidRPr="00DF40EC">
        <w:rPr>
          <w:rFonts w:ascii="Times New Roman" w:hAnsi="Times New Roman" w:cs="Times New Roman"/>
        </w:rPr>
        <w:t xml:space="preserve"> features of this project, but more on that later</w:t>
      </w:r>
      <w:r w:rsidRPr="00DF40EC">
        <w:rPr>
          <w:rFonts w:ascii="Times New Roman" w:hAnsi="Times New Roman" w:cs="Times New Roman"/>
        </w:rPr>
        <w:t>.</w:t>
      </w:r>
      <w:r w:rsidR="00D306AA" w:rsidRPr="00DF40EC">
        <w:rPr>
          <w:rFonts w:ascii="Times New Roman" w:hAnsi="Times New Roman" w:cs="Times New Roman"/>
        </w:rPr>
        <w:t xml:space="preserve"> </w:t>
      </w:r>
      <w:r w:rsidRPr="00DF40EC">
        <w:rPr>
          <w:rFonts w:ascii="Times New Roman" w:hAnsi="Times New Roman" w:cs="Times New Roman"/>
        </w:rPr>
        <w:t xml:space="preserve">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In this paper, our focus is on the design of the</w:t>
      </w:r>
      <w:r w:rsidR="002D6659" w:rsidRPr="00DF40EC">
        <w:rPr>
          <w:rFonts w:ascii="Times New Roman" w:hAnsi="Times New Roman" w:cs="Times New Roman"/>
        </w:rPr>
        <w:t xml:space="preserve"> first</w:t>
      </w:r>
      <w:r w:rsidRPr="00DF40EC">
        <w:rPr>
          <w:rFonts w:ascii="Times New Roman" w:hAnsi="Times New Roman" w:cs="Times New Roman"/>
        </w:rPr>
        <w:t xml:space="preserve"> </w:t>
      </w:r>
      <w:r w:rsidR="009F610D" w:rsidRPr="00DF40EC">
        <w:rPr>
          <w:rFonts w:ascii="Times New Roman" w:hAnsi="Times New Roman" w:cs="Times New Roman"/>
        </w:rPr>
        <w:t>i</w:t>
      </w:r>
      <w:r w:rsidR="002D6659" w:rsidRPr="00DF40EC">
        <w:rPr>
          <w:rFonts w:ascii="Times New Roman" w:hAnsi="Times New Roman" w:cs="Times New Roman"/>
        </w:rPr>
        <w:t>teration in 2009</w:t>
      </w:r>
      <w:r w:rsidRPr="00DF40EC">
        <w:rPr>
          <w:rFonts w:ascii="Times New Roman" w:hAnsi="Times New Roman" w:cs="Times New Roman"/>
        </w:rPr>
        <w:t>, rather than on the analysis of the content. We discuss the backgro</w:t>
      </w:r>
      <w:r w:rsidR="002D6659" w:rsidRPr="00DF40EC">
        <w:rPr>
          <w:rFonts w:ascii="Times New Roman" w:hAnsi="Times New Roman" w:cs="Times New Roman"/>
        </w:rPr>
        <w:t>und of the Day of DH project</w:t>
      </w:r>
      <w:r w:rsidRPr="00DF40EC">
        <w:rPr>
          <w:rFonts w:ascii="Times New Roman" w:hAnsi="Times New Roman" w:cs="Times New Roman"/>
        </w:rPr>
        <w:t xml:space="preserve"> and how it was conceived to answer questions about our community. Our goal is to explain our </w:t>
      </w:r>
      <w:r w:rsidR="00D306AA" w:rsidRPr="00DF40EC">
        <w:rPr>
          <w:rFonts w:ascii="Times New Roman" w:hAnsi="Times New Roman" w:cs="Times New Roman"/>
        </w:rPr>
        <w:t>approach to the design of social media in the humanities</w:t>
      </w:r>
      <w:r w:rsidRPr="00DF40EC">
        <w:rPr>
          <w:rFonts w:ascii="Times New Roman" w:hAnsi="Times New Roman" w:cs="Times New Roman"/>
        </w:rPr>
        <w:t xml:space="preserve"> and </w:t>
      </w:r>
      <w:r w:rsidR="00D306AA" w:rsidRPr="00DF40EC">
        <w:rPr>
          <w:rFonts w:ascii="Times New Roman" w:hAnsi="Times New Roman" w:cs="Times New Roman"/>
        </w:rPr>
        <w:t>to share the</w:t>
      </w:r>
      <w:r w:rsidRPr="00DF40EC">
        <w:rPr>
          <w:rFonts w:ascii="Times New Roman" w:hAnsi="Times New Roman" w:cs="Times New Roman"/>
        </w:rPr>
        <w:t xml:space="preserve"> lessons we have learned about the design of an international social media event</w:t>
      </w:r>
      <w:r w:rsidR="002D6659" w:rsidRPr="00DF40EC">
        <w:rPr>
          <w:rFonts w:ascii="Times New Roman" w:hAnsi="Times New Roman" w:cs="Times New Roman"/>
        </w:rPr>
        <w:t xml:space="preserve"> given the promise of this form of research configuration</w:t>
      </w:r>
      <w:r w:rsidRPr="00DF40EC">
        <w:rPr>
          <w:rFonts w:ascii="Times New Roman" w:hAnsi="Times New Roman" w:cs="Times New Roman"/>
        </w:rPr>
        <w:t xml:space="preserve">. </w:t>
      </w:r>
      <w:r w:rsidR="00D306AA" w:rsidRPr="00DF40EC">
        <w:rPr>
          <w:rFonts w:ascii="Times New Roman" w:hAnsi="Times New Roman" w:cs="Times New Roman"/>
        </w:rPr>
        <w:t>Community research or academic crowdsourcing offer significant advantages over traditional ways of organizing research projects, but they depend on community participation to work</w:t>
      </w:r>
      <w:r w:rsidR="002D6659" w:rsidRPr="00DF40EC">
        <w:rPr>
          <w:rFonts w:ascii="Times New Roman" w:hAnsi="Times New Roman" w:cs="Times New Roman"/>
        </w:rPr>
        <w:t xml:space="preserve"> and careful design to avoid ethical problems</w:t>
      </w:r>
      <w:r w:rsidR="00D306AA" w:rsidRPr="00DF40EC">
        <w:rPr>
          <w:rFonts w:ascii="Times New Roman" w:hAnsi="Times New Roman" w:cs="Times New Roman"/>
        </w:rPr>
        <w:t xml:space="preserve">. </w:t>
      </w:r>
      <w:r w:rsidRPr="00DF40EC">
        <w:rPr>
          <w:rFonts w:ascii="Times New Roman" w:hAnsi="Times New Roman" w:cs="Times New Roman"/>
        </w:rPr>
        <w:t xml:space="preserve">Community research projects like this </w:t>
      </w:r>
      <w:r w:rsidR="00D306AA" w:rsidRPr="00DF40EC">
        <w:rPr>
          <w:rFonts w:ascii="Times New Roman" w:hAnsi="Times New Roman" w:cs="Times New Roman"/>
        </w:rPr>
        <w:t>depend on a different type of</w:t>
      </w:r>
      <w:r w:rsidRPr="00DF40EC">
        <w:rPr>
          <w:rFonts w:ascii="Times New Roman" w:hAnsi="Times New Roman" w:cs="Times New Roman"/>
        </w:rPr>
        <w:t xml:space="preserve"> preparation</w:t>
      </w:r>
      <w:r w:rsidR="00D306AA" w:rsidRPr="00DF40EC">
        <w:rPr>
          <w:rFonts w:ascii="Times New Roman" w:hAnsi="Times New Roman" w:cs="Times New Roman"/>
        </w:rPr>
        <w:t xml:space="preserve"> that creates a welcome context for participation</w:t>
      </w:r>
      <w:r w:rsidRPr="00DF40EC">
        <w:rPr>
          <w:rFonts w:ascii="Times New Roman" w:hAnsi="Times New Roman" w:cs="Times New Roman"/>
        </w:rPr>
        <w:t>, including ethics review</w:t>
      </w:r>
      <w:r w:rsidR="00D306AA" w:rsidRPr="00DF40EC">
        <w:rPr>
          <w:rFonts w:ascii="Times New Roman" w:hAnsi="Times New Roman" w:cs="Times New Roman"/>
        </w:rPr>
        <w:t>. Further, the</w:t>
      </w:r>
      <w:r w:rsidRPr="00DF40EC">
        <w:rPr>
          <w:rFonts w:ascii="Times New Roman" w:hAnsi="Times New Roman" w:cs="Times New Roman"/>
        </w:rPr>
        <w:t xml:space="preserve"> infrastructure for such projects has to be designed to be easy to use by many with minimal training. We also discuss the participation – who participated and from where – and then talk about the technology, the types of entries</w:t>
      </w:r>
      <w:r w:rsidR="00DF40EC">
        <w:rPr>
          <w:rFonts w:ascii="Times New Roman" w:hAnsi="Times New Roman" w:cs="Times New Roman"/>
        </w:rPr>
        <w:t>,</w:t>
      </w:r>
      <w:r w:rsidRPr="00DF40EC">
        <w:rPr>
          <w:rFonts w:ascii="Times New Roman" w:hAnsi="Times New Roman" w:cs="Times New Roman"/>
        </w:rPr>
        <w:t xml:space="preserve"> and tagging approaches. Finally, we conclude by reflecting on the challenges and opportunities for such communal or social research projects.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We begin by examining what we believed we</w:t>
      </w:r>
      <w:r w:rsidR="00DF40EC">
        <w:rPr>
          <w:rFonts w:ascii="Times New Roman" w:hAnsi="Times New Roman" w:cs="Times New Roman"/>
        </w:rPr>
        <w:t xml:space="preserve">, </w:t>
      </w:r>
      <w:r w:rsidRPr="00DF40EC">
        <w:rPr>
          <w:rFonts w:ascii="Times New Roman" w:hAnsi="Times New Roman" w:cs="Times New Roman"/>
        </w:rPr>
        <w:t>as the organizers</w:t>
      </w:r>
      <w:r w:rsidR="00DF40EC">
        <w:rPr>
          <w:rFonts w:ascii="Times New Roman" w:hAnsi="Times New Roman" w:cs="Times New Roman"/>
        </w:rPr>
        <w:t xml:space="preserve">, </w:t>
      </w:r>
      <w:r w:rsidRPr="00DF40EC">
        <w:rPr>
          <w:rFonts w:ascii="Times New Roman" w:hAnsi="Times New Roman" w:cs="Times New Roman"/>
        </w:rPr>
        <w:t xml:space="preserve">were doing, which is leveraging the potential of social media to enable our community to build and maintain social capital, both within the DH community and beyond. </w:t>
      </w:r>
      <w:r w:rsidR="00DF40EC" w:rsidRPr="00DF40EC">
        <w:rPr>
          <w:rFonts w:ascii="Times New Roman" w:hAnsi="Times New Roman" w:cs="Times New Roman"/>
        </w:rPr>
        <w:t>Bourdieu</w:t>
      </w:r>
      <w:r w:rsidR="00DF40EC">
        <w:rPr>
          <w:rFonts w:ascii="Times New Roman" w:hAnsi="Times New Roman" w:cs="Times New Roman"/>
        </w:rPr>
        <w:t>’</w:t>
      </w:r>
      <w:r w:rsidR="00DF40EC" w:rsidRPr="00DF40EC">
        <w:rPr>
          <w:rFonts w:ascii="Times New Roman" w:hAnsi="Times New Roman" w:cs="Times New Roman"/>
        </w:rPr>
        <w:t xml:space="preserve">s </w:t>
      </w:r>
      <w:r w:rsidRPr="00DF40EC">
        <w:rPr>
          <w:rFonts w:ascii="Times New Roman" w:hAnsi="Times New Roman" w:cs="Times New Roman"/>
        </w:rPr>
        <w:t>(1983) work on social capital emphasizes both the actual and potential resources available to the individual through participation in a network. Coleman (1994) focuses on the potential benefits to the individual. Putnam (2000) highlights the value of social capital to the community</w:t>
      </w:r>
      <w:r w:rsidR="00DF40EC">
        <w:rPr>
          <w:rFonts w:ascii="Times New Roman" w:hAnsi="Times New Roman" w:cs="Times New Roman"/>
        </w:rPr>
        <w:t xml:space="preserve"> by</w:t>
      </w:r>
      <w:r w:rsidRPr="00DF40EC">
        <w:rPr>
          <w:rFonts w:ascii="Times New Roman" w:hAnsi="Times New Roman" w:cs="Times New Roman"/>
        </w:rPr>
        <w:t xml:space="preserve"> equating community participation with civic virtue.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Individuals involved in the Day of DH 2009 have had an opportunity to increase, extend, or consolidate existing social capital through self-revelation within the framework of the day. The DH community in the larger sense has had a moment of opportunity for critical self-reflection. It should be noted, however, as it was by more than one participant, that the Day of DH is not a unique opportunity for building and maintaining social capital through social media. Many of the participants in the Day of DH 2009 also make frequent use of ongoing resources such as Twitter, LinkedIn, Facebook, and their own blogs and wikis.</w:t>
      </w:r>
    </w:p>
    <w:p w:rsidR="00257991" w:rsidRPr="00DF40EC" w:rsidRDefault="00257991">
      <w:pPr>
        <w:pStyle w:val="Heading2"/>
        <w:spacing w:after="280" w:afterAutospacing="1"/>
        <w:ind w:left="0"/>
        <w:rPr>
          <w:rFonts w:ascii="Times New Roman" w:hAnsi="Times New Roman" w:cs="Times New Roman"/>
        </w:rPr>
      </w:pPr>
      <w:bookmarkStart w:id="11" w:name="_1_About_the_Project_007007251"/>
      <w:bookmarkEnd w:id="11"/>
      <w:r w:rsidRPr="00DF40EC">
        <w:rPr>
          <w:rFonts w:ascii="Times New Roman" w:hAnsi="Times New Roman" w:cs="Times New Roman"/>
        </w:rPr>
        <w:t xml:space="preserve">2. About the Project </w:t>
      </w:r>
    </w:p>
    <w:p w:rsidR="00257991" w:rsidRPr="00DF40EC" w:rsidRDefault="00257991">
      <w:pPr>
        <w:pStyle w:val="Heading3"/>
        <w:rPr>
          <w:rFonts w:ascii="Times New Roman" w:hAnsi="Times New Roman" w:cs="Times New Roman"/>
        </w:rPr>
      </w:pPr>
      <w:bookmarkStart w:id="12" w:name="1_1_Conception_929105491377413_477930153"/>
      <w:bookmarkEnd w:id="12"/>
      <w:r w:rsidRPr="00DF40EC">
        <w:rPr>
          <w:rFonts w:ascii="Times New Roman" w:hAnsi="Times New Roman" w:cs="Times New Roman"/>
        </w:rPr>
        <w:t xml:space="preserve">2.1 Conception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The idea for A Day in the Life of Digital Humanities 2009 came from a lecture by Edward L. Ayers titled "What Does a Professor Do All Day, Anyway?" Ayers – formerly of the University of Virginia and currently president of the University of Richmond – was an early computing historian whose "The Valley of the Shadow" project was a founding Institute for Advanced Technology in the Humanities</w:t>
      </w:r>
      <w:r w:rsidR="00DF40EC">
        <w:rPr>
          <w:rFonts w:ascii="Times New Roman" w:hAnsi="Times New Roman" w:cs="Times New Roman"/>
        </w:rPr>
        <w:t xml:space="preserve"> (</w:t>
      </w:r>
      <w:r w:rsidR="00DF40EC" w:rsidRPr="00DF40EC">
        <w:rPr>
          <w:rFonts w:ascii="Times New Roman" w:hAnsi="Times New Roman" w:cs="Times New Roman"/>
        </w:rPr>
        <w:t>IATH</w:t>
      </w:r>
      <w:r w:rsidR="00DF40EC">
        <w:rPr>
          <w:rFonts w:ascii="Times New Roman" w:hAnsi="Times New Roman" w:cs="Times New Roman"/>
        </w:rPr>
        <w:t xml:space="preserve">) </w:t>
      </w:r>
      <w:r w:rsidRPr="00DF40EC">
        <w:rPr>
          <w:rFonts w:ascii="Times New Roman" w:hAnsi="Times New Roman" w:cs="Times New Roman"/>
        </w:rPr>
        <w:t xml:space="preserve">project. In that lecture he reflected on how many people, including his own son, know little of what a professor does. As he puts it, </w:t>
      </w:r>
    </w:p>
    <w:p w:rsidR="00257991" w:rsidRPr="00DF40EC" w:rsidRDefault="00257991">
      <w:pPr>
        <w:spacing w:after="280" w:afterAutospacing="1"/>
        <w:ind w:left="600"/>
        <w:rPr>
          <w:rFonts w:ascii="Times New Roman" w:hAnsi="Times New Roman" w:cs="Times New Roman"/>
        </w:rPr>
      </w:pPr>
      <w:r w:rsidRPr="00DF40EC">
        <w:rPr>
          <w:rFonts w:ascii="Times New Roman" w:hAnsi="Times New Roman" w:cs="Times New Roman"/>
        </w:rPr>
        <w:t xml:space="preserve">In the eyes of most folks, a professor either </w:t>
      </w:r>
      <w:commentRangeStart w:id="13"/>
      <w:r w:rsidRPr="00DF40EC">
        <w:rPr>
          <w:rFonts w:ascii="Times New Roman" w:hAnsi="Times New Roman" w:cs="Times New Roman"/>
        </w:rPr>
        <w:t>portentously</w:t>
      </w:r>
      <w:commentRangeEnd w:id="13"/>
      <w:r w:rsidR="00261063">
        <w:rPr>
          <w:rStyle w:val="CommentReference"/>
          <w:rFonts w:cs="Times New Roman"/>
        </w:rPr>
        <w:commentReference w:id="13"/>
      </w:r>
      <w:r w:rsidRPr="00DF40EC">
        <w:rPr>
          <w:rFonts w:ascii="Times New Roman" w:hAnsi="Times New Roman" w:cs="Times New Roman"/>
        </w:rPr>
        <w:t xml:space="preserve"> </w:t>
      </w:r>
      <w:commentRangeStart w:id="14"/>
      <w:r w:rsidRPr="00DF40EC">
        <w:rPr>
          <w:rFonts w:ascii="Times New Roman" w:hAnsi="Times New Roman" w:cs="Times New Roman"/>
        </w:rPr>
        <w:t xml:space="preserve">and </w:t>
      </w:r>
      <w:commentRangeEnd w:id="14"/>
      <w:r w:rsidR="00D945C1">
        <w:rPr>
          <w:rStyle w:val="CommentReference"/>
          <w:rFonts w:cs="Times New Roman"/>
          <w:vanish/>
        </w:rPr>
        <w:commentReference w:id="14"/>
      </w:r>
      <w:r w:rsidRPr="00DF40EC">
        <w:rPr>
          <w:rFonts w:ascii="Times New Roman" w:hAnsi="Times New Roman" w:cs="Times New Roman"/>
        </w:rPr>
        <w:t>pompously lectures people from his narrow shaft of specialized knowledge, or is a bookworm – nose stuck in a dusty volume, oblivious to the world</w:t>
      </w:r>
      <w:r w:rsidR="008E1D70">
        <w:rPr>
          <w:rFonts w:ascii="Times New Roman" w:hAnsi="Times New Roman" w:cs="Times New Roman"/>
        </w:rPr>
        <w:t xml:space="preserve"> </w:t>
      </w:r>
      <w:r w:rsidRPr="00DF40EC">
        <w:rPr>
          <w:rFonts w:ascii="Times New Roman" w:hAnsi="Times New Roman" w:cs="Times New Roman"/>
        </w:rPr>
        <w:t>(Ayers 1993)</w:t>
      </w:r>
      <w:r w:rsidR="008E1D70">
        <w:rPr>
          <w:rFonts w:ascii="Times New Roman" w:hAnsi="Times New Roman" w:cs="Times New Roman"/>
        </w:rPr>
        <w:t>.</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The situation is even worse in the digital humanities where people</w:t>
      </w:r>
      <w:ins w:id="15" w:author="Amy Johnson" w:date="2012-04-29T12:20:00Z">
        <w:r w:rsidR="008E1D70">
          <w:rPr>
            <w:rFonts w:ascii="Times New Roman" w:hAnsi="Times New Roman" w:cs="Times New Roman"/>
          </w:rPr>
          <w:t xml:space="preserve"> not only do</w:t>
        </w:r>
      </w:ins>
      <w:ins w:id="16" w:author="Megan Meredith-Lobay" w:date="2012-05-03T10:01:00Z">
        <w:r w:rsidR="00261063">
          <w:rPr>
            <w:rFonts w:ascii="Times New Roman" w:hAnsi="Times New Roman" w:cs="Times New Roman"/>
          </w:rPr>
          <w:t xml:space="preserve"> not</w:t>
        </w:r>
      </w:ins>
      <w:r w:rsidRPr="00DF40EC">
        <w:rPr>
          <w:rFonts w:ascii="Times New Roman" w:hAnsi="Times New Roman" w:cs="Times New Roman"/>
        </w:rPr>
        <w:t xml:space="preserve"> know what we do as academics, </w:t>
      </w:r>
      <w:ins w:id="17" w:author="Amy Johnson" w:date="2012-04-29T12:20:00Z">
        <w:r w:rsidR="008E1D70">
          <w:rPr>
            <w:rFonts w:ascii="Times New Roman" w:hAnsi="Times New Roman" w:cs="Times New Roman"/>
          </w:rPr>
          <w:t xml:space="preserve">but </w:t>
        </w:r>
      </w:ins>
      <w:del w:id="18" w:author="Julia Flanders" w:date="2012-06-21T09:45:00Z">
        <w:r w:rsidRPr="00DF40EC" w:rsidDel="00D74496">
          <w:rPr>
            <w:rFonts w:ascii="Times New Roman" w:hAnsi="Times New Roman" w:cs="Times New Roman"/>
          </w:rPr>
          <w:delText>they</w:delText>
        </w:r>
      </w:del>
      <w:ins w:id="19" w:author="Amy Johnson" w:date="2012-04-29T12:20:00Z">
        <w:del w:id="20" w:author="Julia Flanders" w:date="2012-06-21T09:45:00Z">
          <w:r w:rsidR="008E1D70" w:rsidDel="00D74496">
            <w:rPr>
              <w:rFonts w:ascii="Times New Roman" w:hAnsi="Times New Roman" w:cs="Times New Roman"/>
            </w:rPr>
            <w:delText xml:space="preserve"> </w:delText>
          </w:r>
        </w:del>
        <w:r w:rsidR="008E1D70">
          <w:rPr>
            <w:rFonts w:ascii="Times New Roman" w:hAnsi="Times New Roman" w:cs="Times New Roman"/>
          </w:rPr>
          <w:t>also</w:t>
        </w:r>
      </w:ins>
      <w:r w:rsidRPr="00DF40EC">
        <w:rPr>
          <w:rFonts w:ascii="Times New Roman" w:hAnsi="Times New Roman" w:cs="Times New Roman"/>
        </w:rPr>
        <w:t xml:space="preserve"> seldom know what </w:t>
      </w:r>
      <w:ins w:id="21" w:author="Amy Johnson" w:date="2012-04-29T12:20:00Z">
        <w:r w:rsidR="008E1D70">
          <w:rPr>
            <w:rFonts w:ascii="Times New Roman" w:hAnsi="Times New Roman" w:cs="Times New Roman"/>
          </w:rPr>
          <w:t>"</w:t>
        </w:r>
      </w:ins>
      <w:r w:rsidRPr="00DF40EC">
        <w:rPr>
          <w:rFonts w:ascii="Times New Roman" w:hAnsi="Times New Roman" w:cs="Times New Roman"/>
        </w:rPr>
        <w:t xml:space="preserve">humanities computing" or the "digital humanities" are. Contributing to this problem is the usual divergence of views within the field as to how to define it and how to name it. A Day in the Life of Digital Humanities addresses the question of definition by posing the question "what do we </w:t>
      </w:r>
      <w:r w:rsidRPr="00DF40EC">
        <w:rPr>
          <w:rFonts w:ascii="Times New Roman" w:hAnsi="Times New Roman" w:cs="Times New Roman"/>
          <w:i/>
        </w:rPr>
        <w:t>do</w:t>
      </w:r>
      <w:r w:rsidRPr="00DF40EC">
        <w:rPr>
          <w:rFonts w:ascii="Times New Roman" w:hAnsi="Times New Roman" w:cs="Times New Roman"/>
        </w:rPr>
        <w:t xml:space="preserve">" much as Ayers did. Rather than </w:t>
      </w:r>
      <w:r w:rsidR="002D6659" w:rsidRPr="00DF40EC">
        <w:rPr>
          <w:rFonts w:ascii="Times New Roman" w:hAnsi="Times New Roman" w:cs="Times New Roman"/>
        </w:rPr>
        <w:t>summarizing what he does</w:t>
      </w:r>
      <w:r w:rsidRPr="00DF40EC">
        <w:rPr>
          <w:rFonts w:ascii="Times New Roman" w:hAnsi="Times New Roman" w:cs="Times New Roman"/>
        </w:rPr>
        <w:t>, Ayers broke down and shared each step of his own work week. The Day of DH 2009 follows his example and expands upon it,</w:t>
      </w:r>
      <w:r w:rsidR="002D6659" w:rsidRPr="00DF40EC">
        <w:rPr>
          <w:rFonts w:ascii="Times New Roman" w:hAnsi="Times New Roman" w:cs="Times New Roman"/>
        </w:rPr>
        <w:t xml:space="preserve"> organizing a participatory community to reflect</w:t>
      </w:r>
      <w:r w:rsidRPr="00DF40EC">
        <w:rPr>
          <w:rFonts w:ascii="Times New Roman" w:hAnsi="Times New Roman" w:cs="Times New Roman"/>
        </w:rPr>
        <w:t xml:space="preserve"> as a community.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 xml:space="preserve">The "Day in a Life of" organizing principle is not a new one. It has been a recurring motif in literature, seen in such work as Solzhenitsyn's </w:t>
      </w:r>
      <w:r w:rsidRPr="00DF40EC">
        <w:rPr>
          <w:rFonts w:ascii="Times New Roman" w:hAnsi="Times New Roman" w:cs="Times New Roman"/>
          <w:i/>
        </w:rPr>
        <w:t>One Day in the Life of Ivan Denisovich</w:t>
      </w:r>
      <w:r w:rsidRPr="00DF40EC">
        <w:rPr>
          <w:rFonts w:ascii="Times New Roman" w:hAnsi="Times New Roman" w:cs="Times New Roman"/>
        </w:rPr>
        <w:t xml:space="preserve">, Joyce's </w:t>
      </w:r>
      <w:r w:rsidRPr="00DF40EC">
        <w:rPr>
          <w:rFonts w:ascii="Times New Roman" w:hAnsi="Times New Roman" w:cs="Times New Roman"/>
          <w:i/>
        </w:rPr>
        <w:t>Ulysses</w:t>
      </w:r>
      <w:r w:rsidRPr="00DF40EC">
        <w:rPr>
          <w:rFonts w:ascii="Times New Roman" w:hAnsi="Times New Roman" w:cs="Times New Roman"/>
        </w:rPr>
        <w:t xml:space="preserve">, and Woolf's </w:t>
      </w:r>
      <w:r w:rsidRPr="00DF40EC">
        <w:rPr>
          <w:rFonts w:ascii="Times New Roman" w:hAnsi="Times New Roman" w:cs="Times New Roman"/>
          <w:i/>
        </w:rPr>
        <w:t>Mrs. Dalloway</w:t>
      </w:r>
      <w:r w:rsidRPr="00DF40EC">
        <w:rPr>
          <w:rFonts w:ascii="Times New Roman" w:hAnsi="Times New Roman" w:cs="Times New Roman"/>
        </w:rPr>
        <w:t xml:space="preserve">. It has also been used in the popular </w:t>
      </w:r>
      <w:r w:rsidRPr="00DF40EC">
        <w:rPr>
          <w:rFonts w:ascii="Times New Roman" w:hAnsi="Times New Roman" w:cs="Times New Roman"/>
          <w:i/>
        </w:rPr>
        <w:t>The Day in the Life Series</w:t>
      </w:r>
      <w:r w:rsidRPr="00DF40EC">
        <w:rPr>
          <w:rFonts w:ascii="Times New Roman" w:hAnsi="Times New Roman" w:cs="Times New Roman"/>
        </w:rPr>
        <w:t xml:space="preserve"> of </w:t>
      </w:r>
      <w:r w:rsidR="00E77054" w:rsidRPr="00DF40EC">
        <w:rPr>
          <w:rFonts w:ascii="Times New Roman" w:hAnsi="Times New Roman" w:cs="Times New Roman"/>
        </w:rPr>
        <w:t xml:space="preserve">photography </w:t>
      </w:r>
      <w:r w:rsidRPr="00DF40EC">
        <w:rPr>
          <w:rFonts w:ascii="Times New Roman" w:hAnsi="Times New Roman" w:cs="Times New Roman"/>
        </w:rPr>
        <w:t xml:space="preserve">books that document a country or continent in photographs taken over a 24-hour period by a team of around one hundred photographers. The motif suggests the documentation of a subject's "real" life, emphasizing the ordinary aspects of their environment over the extraordinary. </w:t>
      </w:r>
      <w:r w:rsidRPr="00DF40EC">
        <w:rPr>
          <w:rFonts w:ascii="Times New Roman" w:hAnsi="Times New Roman" w:cs="Times New Roman"/>
          <w:i/>
        </w:rPr>
        <w:t>A</w:t>
      </w:r>
      <w:r w:rsidRPr="00DF40EC">
        <w:rPr>
          <w:rFonts w:ascii="Times New Roman" w:hAnsi="Times New Roman" w:cs="Times New Roman"/>
        </w:rPr>
        <w:t xml:space="preserve"> day become</w:t>
      </w:r>
      <w:r w:rsidRPr="00DF40EC">
        <w:rPr>
          <w:rFonts w:ascii="Times New Roman" w:hAnsi="Times New Roman" w:cs="Times New Roman"/>
          <w:lang w:val="de-DE"/>
        </w:rPr>
        <w:t>s</w:t>
      </w:r>
      <w:r w:rsidRPr="00DF40EC">
        <w:rPr>
          <w:rFonts w:ascii="Times New Roman" w:hAnsi="Times New Roman" w:cs="Times New Roman"/>
        </w:rPr>
        <w:t xml:space="preserve"> </w:t>
      </w:r>
      <w:r w:rsidRPr="00DF40EC">
        <w:rPr>
          <w:rFonts w:ascii="Times New Roman" w:hAnsi="Times New Roman" w:cs="Times New Roman"/>
          <w:i/>
        </w:rPr>
        <w:t>any</w:t>
      </w:r>
      <w:r w:rsidRPr="00DF40EC">
        <w:rPr>
          <w:rFonts w:ascii="Times New Roman" w:hAnsi="Times New Roman" w:cs="Times New Roman"/>
        </w:rPr>
        <w:t xml:space="preserve"> day. </w:t>
      </w:r>
      <w:commentRangeStart w:id="22"/>
      <w:r w:rsidRPr="00DF40EC">
        <w:rPr>
          <w:rFonts w:ascii="Times New Roman" w:hAnsi="Times New Roman" w:cs="Times New Roman"/>
        </w:rPr>
        <w:t>While it is inevitable that these projects lead to unusual reflection, where the act of observation affects the way that the participant acts, such reflection is, we believe a virtue in the humanities, especially when reflection is in aide of self-definition.</w:t>
      </w:r>
      <w:commentRangeEnd w:id="22"/>
      <w:r w:rsidR="008E1D70">
        <w:rPr>
          <w:rStyle w:val="CommentReference"/>
          <w:rFonts w:cs="Times New Roman"/>
        </w:rPr>
        <w:commentReference w:id="22"/>
      </w:r>
      <w:r w:rsidRPr="00DF40EC">
        <w:rPr>
          <w:rFonts w:ascii="Times New Roman" w:hAnsi="Times New Roman" w:cs="Times New Roman"/>
        </w:rPr>
        <w:t xml:space="preserve"> </w:t>
      </w:r>
      <w:commentRangeStart w:id="23"/>
      <w:ins w:id="24" w:author="Geoffrey Rockwell" w:date="2012-05-24T02:19:00Z">
        <w:r w:rsidR="00D945C1">
          <w:rPr>
            <w:rFonts w:ascii="Times New Roman" w:hAnsi="Times New Roman" w:cs="Times New Roman"/>
          </w:rPr>
          <w:t>In other words</w:t>
        </w:r>
      </w:ins>
      <w:commentRangeEnd w:id="23"/>
      <w:ins w:id="25" w:author="Geoffrey Rockwell" w:date="2012-05-24T02:28:00Z">
        <w:r w:rsidR="003E28F1">
          <w:rPr>
            <w:rStyle w:val="CommentReference"/>
            <w:rFonts w:cs="Times New Roman"/>
            <w:vanish/>
          </w:rPr>
          <w:commentReference w:id="23"/>
        </w:r>
      </w:ins>
      <w:ins w:id="26" w:author="Geoffrey Rockwell" w:date="2012-05-24T02:19:00Z">
        <w:r w:rsidR="00D945C1">
          <w:rPr>
            <w:rFonts w:ascii="Times New Roman" w:hAnsi="Times New Roman" w:cs="Times New Roman"/>
          </w:rPr>
          <w:t xml:space="preserve">, reflection is important to the humanities, and we have the experience in the humanities to do it well. </w:t>
        </w:r>
      </w:ins>
      <w:r w:rsidRPr="00DF40EC">
        <w:rPr>
          <w:rFonts w:ascii="Times New Roman" w:hAnsi="Times New Roman" w:cs="Times New Roman"/>
        </w:rPr>
        <w:t xml:space="preserve">While a participant's actions may be staged or deliberate, this does not necessarily mean that the events are unrepresentative.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 xml:space="preserve">In the era of social computing, “A Day in a Life of” can also be reinterpreted online. There are Facebook groups like “A Day in the Life of ...” that use the theme for journalistic purposes. Blogs such </w:t>
      </w:r>
      <w:bookmarkStart w:id="27" w:name="OLE_LINK12"/>
      <w:bookmarkStart w:id="28" w:name="OLE_LINK13"/>
      <w:r w:rsidRPr="00DF40EC">
        <w:rPr>
          <w:rFonts w:ascii="Times New Roman" w:hAnsi="Times New Roman" w:cs="Times New Roman"/>
        </w:rPr>
        <w:t xml:space="preserve">as </w:t>
      </w:r>
      <w:r w:rsidRPr="00DF40EC">
        <w:rPr>
          <w:rFonts w:ascii="Times New Roman" w:hAnsi="Times New Roman" w:cs="Times New Roman"/>
          <w:i/>
        </w:rPr>
        <w:t>A Day in the Life of an Ambulance Driver</w:t>
      </w:r>
      <w:r w:rsidRPr="00DF40EC">
        <w:rPr>
          <w:rFonts w:ascii="Times New Roman" w:hAnsi="Times New Roman" w:cs="Times New Roman"/>
        </w:rPr>
        <w:t xml:space="preserve"> </w:t>
      </w:r>
      <w:bookmarkEnd w:id="27"/>
      <w:bookmarkEnd w:id="28"/>
      <w:r w:rsidRPr="00DF40EC">
        <w:rPr>
          <w:rFonts w:ascii="Times New Roman" w:hAnsi="Times New Roman" w:cs="Times New Roman"/>
        </w:rPr>
        <w:t xml:space="preserve">follow the principle of “any given day” without specifying a particular one. Flickr features a day-in-the-life group in the vein of the book series, with nearly 5500 members uploading digital photos on a predetermined day. One of these took place on just two days after the Day of DH 2009.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 xml:space="preserve">Social Web 2.0 tools like wikis and blogging platforms make it relatively easy to enable a group of people to collaborate online and we are not the first to experiment with the possibilities of social Web 2.0 projects in humanities computing. The </w:t>
      </w:r>
      <w:r w:rsidRPr="00DF40EC">
        <w:rPr>
          <w:rFonts w:ascii="Times New Roman" w:hAnsi="Times New Roman" w:cs="Times New Roman"/>
          <w:i/>
        </w:rPr>
        <w:t xml:space="preserve">Suda On Line </w:t>
      </w:r>
      <w:r w:rsidRPr="00DF40EC">
        <w:rPr>
          <w:rFonts w:ascii="Times New Roman" w:hAnsi="Times New Roman" w:cs="Times New Roman"/>
        </w:rPr>
        <w:t>project, started in 1998, has demonstrated how such an approach can leverage a broader community toward research ends. In the Suda On Line project some 150 editors and translators are translating the Suda, "a massive 10</w:t>
      </w:r>
      <w:r w:rsidRPr="00DF40EC">
        <w:rPr>
          <w:rFonts w:ascii="Times New Roman" w:hAnsi="Times New Roman" w:cs="Times New Roman"/>
          <w:vertAlign w:val="superscript"/>
        </w:rPr>
        <w:t xml:space="preserve">th </w:t>
      </w:r>
      <w:r w:rsidRPr="00DF40EC">
        <w:rPr>
          <w:rFonts w:ascii="Times New Roman" w:hAnsi="Times New Roman" w:cs="Times New Roman"/>
        </w:rPr>
        <w:t>century Byzantine Greek historical encyclopedia of the ancient Mediterranean world" ("About SOL", Suda On Line)</w:t>
      </w:r>
      <w:ins w:id="29" w:author="Megan Meredith-Lobay" w:date="2012-05-03T10:55:00Z">
        <w:r w:rsidR="006510FA">
          <w:rPr>
            <w:rStyle w:val="FootnoteReference"/>
            <w:rFonts w:ascii="Times New Roman" w:hAnsi="Times New Roman" w:cs="Times New Roman"/>
          </w:rPr>
          <w:footnoteReference w:id="4"/>
        </w:r>
      </w:ins>
      <w:r w:rsidRPr="00DF40EC">
        <w:rPr>
          <w:rFonts w:ascii="Times New Roman" w:hAnsi="Times New Roman" w:cs="Times New Roman"/>
        </w:rPr>
        <w:t xml:space="preserve">. Likewise, Geoffrey Rockwell's </w:t>
      </w:r>
      <w:bookmarkStart w:id="34" w:name="OLE_LINK7"/>
      <w:bookmarkStart w:id="35" w:name="OLE_LINK8"/>
      <w:r w:rsidRPr="00DF40EC">
        <w:rPr>
          <w:rFonts w:ascii="Times New Roman" w:hAnsi="Times New Roman" w:cs="Times New Roman"/>
          <w:i/>
        </w:rPr>
        <w:t>Dictionary of Words in the Wild</w:t>
      </w:r>
      <w:r w:rsidRPr="00DF40EC">
        <w:rPr>
          <w:rFonts w:ascii="Times New Roman" w:hAnsi="Times New Roman" w:cs="Times New Roman"/>
        </w:rPr>
        <w:t xml:space="preserve"> </w:t>
      </w:r>
      <w:bookmarkEnd w:id="34"/>
      <w:bookmarkEnd w:id="35"/>
      <w:r w:rsidRPr="00DF40EC">
        <w:rPr>
          <w:rFonts w:ascii="Times New Roman" w:hAnsi="Times New Roman" w:cs="Times New Roman"/>
        </w:rPr>
        <w:t xml:space="preserve">is a social photography project where users can post photographs of public textuality and tag them by the words that appear. That project has gathered over 6,500 images and close to 5,500 words tagged on the strength of an interested community. </w:t>
      </w:r>
    </w:p>
    <w:p w:rsidR="00257991" w:rsidRPr="00DF40EC" w:rsidRDefault="00257991">
      <w:pPr>
        <w:spacing w:after="280" w:afterAutospacing="1"/>
        <w:rPr>
          <w:rFonts w:ascii="Times New Roman" w:hAnsi="Times New Roman" w:cs="Times New Roman"/>
        </w:rPr>
      </w:pPr>
      <w:r w:rsidRPr="00DF40EC">
        <w:rPr>
          <w:rFonts w:ascii="Times New Roman" w:hAnsi="Times New Roman" w:cs="Times New Roman"/>
        </w:rPr>
        <w:t xml:space="preserve">The Day of DH 2009 utilizes a number of these organizing principles. It uses the “day-in-the-life” motif both symbolically – as a look into a particular way of life – and literally – in being bracketed within a single day (more or less; given the flexibility of </w:t>
      </w:r>
      <w:r w:rsidR="009F610D" w:rsidRPr="00DF40EC">
        <w:rPr>
          <w:rFonts w:ascii="Times New Roman" w:hAnsi="Times New Roman" w:cs="Times New Roman"/>
        </w:rPr>
        <w:t>time zones</w:t>
      </w:r>
      <w:r w:rsidRPr="00DF40EC">
        <w:rPr>
          <w:rFonts w:ascii="Times New Roman" w:hAnsi="Times New Roman" w:cs="Times New Roman"/>
        </w:rPr>
        <w:t xml:space="preserve">, this "day" existed within a period of 48 hours). It also takes advantage of the rapid publishing of the blogging format to make the day of documentation into a near real-time event, a quality that lends a kinetic interest to those who were following the project. </w:t>
      </w:r>
    </w:p>
    <w:p w:rsidR="00257991" w:rsidRPr="00DF40EC" w:rsidRDefault="00257991">
      <w:pPr>
        <w:pStyle w:val="Heading3"/>
        <w:rPr>
          <w:rFonts w:ascii="Times New Roman" w:hAnsi="Times New Roman" w:cs="Times New Roman"/>
        </w:rPr>
      </w:pPr>
      <w:bookmarkStart w:id="36" w:name="1_2_Execution_of_the_Project_2_531966170"/>
      <w:bookmarkEnd w:id="36"/>
      <w:r w:rsidRPr="00DF40EC">
        <w:rPr>
          <w:rFonts w:ascii="Times New Roman" w:hAnsi="Times New Roman" w:cs="Times New Roman"/>
        </w:rPr>
        <w:t xml:space="preserve">2.2 Execution of the Project </w:t>
      </w:r>
    </w:p>
    <w:p w:rsidR="00AC6C4C" w:rsidRPr="00DF40EC" w:rsidRDefault="00257991">
      <w:pPr>
        <w:pStyle w:val="Ol"/>
        <w:spacing w:after="280" w:afterAutospacing="1"/>
        <w:rPr>
          <w:rFonts w:ascii="Times New Roman" w:hAnsi="Times New Roman" w:cs="Times New Roman"/>
        </w:rPr>
      </w:pPr>
      <w:r w:rsidRPr="00DF40EC">
        <w:rPr>
          <w:rFonts w:ascii="Times New Roman" w:hAnsi="Times New Roman" w:cs="Times New Roman"/>
        </w:rPr>
        <w:t>The project was developed over the Fall of 2008 and Winter of 2009. (For details, see the wiki we used: Day in the Life of Digital Humanities.) If there is one lesson to this project it is that even a fairly simple idea takes a lot of time to think through and organize</w:t>
      </w:r>
      <w:r w:rsidR="009F610D" w:rsidRPr="00DF40EC">
        <w:rPr>
          <w:rFonts w:ascii="Times New Roman" w:hAnsi="Times New Roman" w:cs="Times New Roman"/>
        </w:rPr>
        <w:t>, especially if a number of people are depending on you on a particular day</w:t>
      </w:r>
      <w:r w:rsidRPr="00DF40EC">
        <w:rPr>
          <w:rFonts w:ascii="Times New Roman" w:hAnsi="Times New Roman" w:cs="Times New Roman"/>
        </w:rPr>
        <w:t xml:space="preserve">. </w:t>
      </w:r>
      <w:r w:rsidR="00AC6C4C" w:rsidRPr="00DF40EC">
        <w:rPr>
          <w:rFonts w:ascii="Times New Roman" w:hAnsi="Times New Roman" w:cs="Times New Roman"/>
        </w:rPr>
        <w:t>Here is an outline of the major tasks that have emerged over 3 iterations:</w:t>
      </w:r>
    </w:p>
    <w:p w:rsidR="00AC6C4C" w:rsidRPr="00DF40EC" w:rsidRDefault="00AC6C4C">
      <w:pPr>
        <w:pStyle w:val="Ol"/>
        <w:ind w:left="360"/>
        <w:rPr>
          <w:rFonts w:ascii="Times New Roman" w:hAnsi="Times New Roman" w:cs="Times New Roman"/>
        </w:rPr>
      </w:pPr>
      <w:r w:rsidRPr="00DF40EC">
        <w:rPr>
          <w:rFonts w:ascii="Times New Roman" w:hAnsi="Times New Roman" w:cs="Times New Roman"/>
        </w:rPr>
        <w:t>Before the Day of DH</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 xml:space="preserve">Develop project plan </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 xml:space="preserve">Research ethics proposal </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 xml:space="preserve">Invite selected participants personally </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 xml:space="preserve">Develop wiki with documentation </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Issue public invitation</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 xml:space="preserve">Set up blogging technology and test </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Communicate with participants leading up to the Day</w:t>
      </w:r>
    </w:p>
    <w:p w:rsidR="00AC6C4C" w:rsidRPr="00DF40EC" w:rsidRDefault="00AC6C4C">
      <w:pPr>
        <w:pStyle w:val="Ol"/>
        <w:ind w:left="360"/>
        <w:rPr>
          <w:rFonts w:ascii="Times New Roman" w:hAnsi="Times New Roman" w:cs="Times New Roman"/>
        </w:rPr>
      </w:pPr>
      <w:r w:rsidRPr="00DF40EC">
        <w:rPr>
          <w:rFonts w:ascii="Times New Roman" w:hAnsi="Times New Roman" w:cs="Times New Roman"/>
        </w:rPr>
        <w:t>After the Day of DH</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Communicate with participants after the Day</w:t>
      </w:r>
    </w:p>
    <w:p w:rsidR="00AC6C4C" w:rsidRPr="00DF40EC" w:rsidRDefault="00AC6C4C">
      <w:pPr>
        <w:pStyle w:val="Ol"/>
        <w:numPr>
          <w:ilvl w:val="0"/>
          <w:numId w:val="16"/>
        </w:numPr>
        <w:spacing w:after="280" w:afterAutospacing="1"/>
        <w:rPr>
          <w:rFonts w:ascii="Times New Roman" w:hAnsi="Times New Roman" w:cs="Times New Roman"/>
        </w:rPr>
      </w:pPr>
      <w:r w:rsidRPr="00DF40EC">
        <w:rPr>
          <w:rFonts w:ascii="Times New Roman" w:hAnsi="Times New Roman" w:cs="Times New Roman"/>
        </w:rPr>
        <w:t>Check of photo permissions</w:t>
      </w:r>
    </w:p>
    <w:p w:rsidR="00AC6C4C" w:rsidRPr="00DF40EC" w:rsidRDefault="00AC6C4C" w:rsidP="006510FA">
      <w:pPr>
        <w:pStyle w:val="Ol"/>
        <w:numPr>
          <w:ilvl w:val="0"/>
          <w:numId w:val="16"/>
        </w:numPr>
        <w:tabs>
          <w:tab w:val="clear" w:pos="720"/>
          <w:tab w:val="num" w:pos="900"/>
        </w:tabs>
        <w:spacing w:after="280" w:afterAutospacing="1"/>
        <w:rPr>
          <w:rFonts w:ascii="Times New Roman" w:hAnsi="Times New Roman" w:cs="Times New Roman"/>
        </w:rPr>
      </w:pPr>
      <w:r w:rsidRPr="00DF40EC">
        <w:rPr>
          <w:rFonts w:ascii="Times New Roman" w:hAnsi="Times New Roman" w:cs="Times New Roman"/>
        </w:rPr>
        <w:t>Proof entries and tag</w:t>
      </w:r>
    </w:p>
    <w:p w:rsidR="00AC6C4C" w:rsidRPr="00DF40EC" w:rsidRDefault="00AC6C4C">
      <w:pPr>
        <w:pStyle w:val="Ol"/>
        <w:numPr>
          <w:ilvl w:val="0"/>
          <w:numId w:val="16"/>
        </w:numPr>
        <w:tabs>
          <w:tab w:val="left" w:pos="900"/>
        </w:tabs>
        <w:spacing w:after="280" w:afterAutospacing="1"/>
        <w:rPr>
          <w:rFonts w:ascii="Times New Roman" w:hAnsi="Times New Roman" w:cs="Times New Roman"/>
        </w:rPr>
      </w:pPr>
      <w:r w:rsidRPr="00DF40EC">
        <w:rPr>
          <w:rFonts w:ascii="Times New Roman" w:hAnsi="Times New Roman" w:cs="Times New Roman"/>
        </w:rPr>
        <w:t>Delete empty blogs</w:t>
      </w:r>
    </w:p>
    <w:p w:rsidR="00AC6C4C" w:rsidRPr="00DF40EC" w:rsidRDefault="00AC6C4C">
      <w:pPr>
        <w:pStyle w:val="Ol"/>
        <w:numPr>
          <w:ilvl w:val="0"/>
          <w:numId w:val="16"/>
        </w:numPr>
        <w:tabs>
          <w:tab w:val="left" w:pos="900"/>
        </w:tabs>
        <w:spacing w:after="280" w:afterAutospacing="1"/>
        <w:rPr>
          <w:rFonts w:ascii="Times New Roman" w:hAnsi="Times New Roman" w:cs="Times New Roman"/>
        </w:rPr>
      </w:pPr>
      <w:r w:rsidRPr="00DF40EC">
        <w:rPr>
          <w:rFonts w:ascii="Times New Roman" w:hAnsi="Times New Roman" w:cs="Times New Roman"/>
        </w:rPr>
        <w:t>Prepare tagged (TEI) dataset</w:t>
      </w:r>
    </w:p>
    <w:p w:rsidR="00AC6C4C" w:rsidRPr="00DF40EC" w:rsidRDefault="00AC6C4C">
      <w:pPr>
        <w:pStyle w:val="Ol"/>
        <w:numPr>
          <w:ilvl w:val="0"/>
          <w:numId w:val="16"/>
        </w:numPr>
        <w:tabs>
          <w:tab w:val="left" w:pos="900"/>
        </w:tabs>
        <w:spacing w:after="280" w:afterAutospacing="1"/>
        <w:rPr>
          <w:rFonts w:ascii="Times New Roman" w:hAnsi="Times New Roman" w:cs="Times New Roman"/>
        </w:rPr>
      </w:pPr>
      <w:r w:rsidRPr="00DF40EC">
        <w:rPr>
          <w:rFonts w:ascii="Times New Roman" w:hAnsi="Times New Roman" w:cs="Times New Roman"/>
        </w:rPr>
        <w:t>Prepare for sharing</w:t>
      </w:r>
    </w:p>
    <w:p w:rsidR="00AC6C4C" w:rsidRPr="00DF40EC" w:rsidRDefault="00AC6C4C">
      <w:pPr>
        <w:pStyle w:val="Ol"/>
        <w:numPr>
          <w:ilvl w:val="0"/>
          <w:numId w:val="16"/>
        </w:numPr>
        <w:tabs>
          <w:tab w:val="left" w:pos="900"/>
        </w:tabs>
        <w:spacing w:after="280" w:afterAutospacing="1"/>
        <w:rPr>
          <w:rFonts w:ascii="Times New Roman" w:hAnsi="Times New Roman" w:cs="Times New Roman"/>
        </w:rPr>
      </w:pPr>
      <w:r w:rsidRPr="00DF40EC">
        <w:rPr>
          <w:rFonts w:ascii="Times New Roman" w:hAnsi="Times New Roman" w:cs="Times New Roman"/>
        </w:rPr>
        <w:t>Review iteration and start planning for next year</w:t>
      </w:r>
    </w:p>
    <w:p w:rsidR="00257991" w:rsidRPr="00DF40EC" w:rsidRDefault="00257991">
      <w:pPr>
        <w:rPr>
          <w:rFonts w:ascii="Times New Roman" w:hAnsi="Times New Roman" w:cs="Times New Roman"/>
        </w:rPr>
      </w:pPr>
      <w:r w:rsidRPr="00DF40EC">
        <w:rPr>
          <w:rFonts w:ascii="Times New Roman" w:hAnsi="Times New Roman" w:cs="Times New Roman"/>
        </w:rPr>
        <w:t>We first had to develop the project sufficiently in order to be able to propose it to the appropriate Research Ethics Board</w:t>
      </w:r>
      <w:r w:rsidR="00E77054" w:rsidRPr="00DF40EC">
        <w:rPr>
          <w:rFonts w:ascii="Times New Roman" w:hAnsi="Times New Roman" w:cs="Times New Roman"/>
        </w:rPr>
        <w:t xml:space="preserve"> (REB)</w:t>
      </w:r>
      <w:r w:rsidRPr="00DF40EC">
        <w:rPr>
          <w:rFonts w:ascii="Times New Roman" w:hAnsi="Times New Roman" w:cs="Times New Roman"/>
        </w:rPr>
        <w:t xml:space="preserve"> of the University of Alberta. The project was presented as a collaborative publication, similar to an edited collection of essays. Participants, from the very start, were not</w:t>
      </w:r>
      <w:r w:rsidR="00E77054" w:rsidRPr="00DF40EC">
        <w:rPr>
          <w:rFonts w:ascii="Times New Roman" w:hAnsi="Times New Roman" w:cs="Times New Roman"/>
        </w:rPr>
        <w:t xml:space="preserve"> presented or treated as</w:t>
      </w:r>
      <w:r w:rsidRPr="00DF40EC">
        <w:rPr>
          <w:rFonts w:ascii="Times New Roman" w:hAnsi="Times New Roman" w:cs="Times New Roman"/>
        </w:rPr>
        <w:t xml:space="preserve"> “subjects,</w:t>
      </w:r>
      <w:r w:rsidR="008E1D70">
        <w:rPr>
          <w:rFonts w:ascii="Times New Roman" w:hAnsi="Times New Roman" w:cs="Times New Roman"/>
        </w:rPr>
        <w:t>”</w:t>
      </w:r>
      <w:r w:rsidRPr="00DF40EC">
        <w:rPr>
          <w:rFonts w:ascii="Times New Roman" w:hAnsi="Times New Roman" w:cs="Times New Roman"/>
        </w:rPr>
        <w:t xml:space="preserve"> </w:t>
      </w:r>
      <w:r w:rsidR="00E77054" w:rsidRPr="00DF40EC">
        <w:rPr>
          <w:rFonts w:ascii="Times New Roman" w:hAnsi="Times New Roman" w:cs="Times New Roman"/>
        </w:rPr>
        <w:t>so as to avoid</w:t>
      </w:r>
      <w:r w:rsidRPr="00DF40EC">
        <w:rPr>
          <w:rFonts w:ascii="Times New Roman" w:hAnsi="Times New Roman" w:cs="Times New Roman"/>
        </w:rPr>
        <w:t xml:space="preserve"> ethical concerns. However, one issue that had to be negotiated with the REB </w:t>
      </w:r>
      <w:r w:rsidR="008E1D70">
        <w:rPr>
          <w:rFonts w:ascii="Times New Roman" w:hAnsi="Times New Roman" w:cs="Times New Roman"/>
        </w:rPr>
        <w:t>was</w:t>
      </w:r>
      <w:r w:rsidR="008E1D70" w:rsidRPr="00DF40EC">
        <w:rPr>
          <w:rFonts w:ascii="Times New Roman" w:hAnsi="Times New Roman" w:cs="Times New Roman"/>
        </w:rPr>
        <w:t xml:space="preserve"> </w:t>
      </w:r>
      <w:r w:rsidRPr="00DF40EC">
        <w:rPr>
          <w:rFonts w:ascii="Times New Roman" w:hAnsi="Times New Roman" w:cs="Times New Roman"/>
        </w:rPr>
        <w:t>photography permissions. For this we developed a protocol and a sample permissions slip for participants to use.</w:t>
      </w:r>
      <w:r w:rsidR="00E77054" w:rsidRPr="00DF40EC">
        <w:rPr>
          <w:rFonts w:ascii="Times New Roman" w:hAnsi="Times New Roman" w:cs="Times New Roman"/>
        </w:rPr>
        <w:t xml:space="preserve"> In later iterations we were able to convince the REB that we shouldn't have to collect ethics forms.</w:t>
      </w:r>
      <w:r w:rsidRPr="00DF40EC">
        <w:rPr>
          <w:rFonts w:ascii="Times New Roman" w:hAnsi="Times New Roman" w:cs="Times New Roman"/>
        </w:rPr>
        <w:t xml:space="preserve"> </w:t>
      </w:r>
    </w:p>
    <w:p w:rsidR="00F556BD" w:rsidRPr="008E1D70" w:rsidRDefault="00257991" w:rsidP="008E1D70">
      <w:pPr>
        <w:rPr>
          <w:rFonts w:ascii="Times New Roman" w:hAnsi="Times New Roman" w:cs="Times New Roman"/>
        </w:rPr>
      </w:pPr>
      <w:r w:rsidRPr="00DF40EC">
        <w:rPr>
          <w:rFonts w:ascii="Times New Roman" w:hAnsi="Times New Roman" w:cs="Times New Roman"/>
        </w:rPr>
        <w:t>Once we had ethics approval, we started the quiet recruitment phase</w:t>
      </w:r>
      <w:r w:rsidR="008E1D70">
        <w:rPr>
          <w:rFonts w:ascii="Times New Roman" w:hAnsi="Times New Roman" w:cs="Times New Roman"/>
        </w:rPr>
        <w:t>,</w:t>
      </w:r>
      <w:r w:rsidRPr="00DF40EC">
        <w:rPr>
          <w:rFonts w:ascii="Times New Roman" w:hAnsi="Times New Roman" w:cs="Times New Roman"/>
        </w:rPr>
        <w:t xml:space="preserve"> where we personally invited people we knew to participate in the project. We drew up a list of some thirty “seed” participants</w:t>
      </w:r>
      <w:r w:rsidR="00F556BD" w:rsidRPr="00DF40EC">
        <w:rPr>
          <w:rFonts w:ascii="Times New Roman" w:hAnsi="Times New Roman" w:cs="Times New Roman"/>
        </w:rPr>
        <w:t xml:space="preserve"> that we knew</w:t>
      </w:r>
      <w:r w:rsidRPr="00DF40EC">
        <w:rPr>
          <w:rFonts w:ascii="Times New Roman" w:hAnsi="Times New Roman" w:cs="Times New Roman"/>
        </w:rPr>
        <w:t xml:space="preserve"> and then kept adding to that list as we thought about </w:t>
      </w:r>
      <w:r w:rsidR="00E77054" w:rsidRPr="00DF40EC">
        <w:rPr>
          <w:rFonts w:ascii="Times New Roman" w:hAnsi="Times New Roman" w:cs="Times New Roman"/>
        </w:rPr>
        <w:t>people</w:t>
      </w:r>
      <w:r w:rsidRPr="00DF40EC">
        <w:rPr>
          <w:rFonts w:ascii="Times New Roman" w:hAnsi="Times New Roman" w:cs="Times New Roman"/>
        </w:rPr>
        <w:t xml:space="preserve"> we wanted for the project. Only once about forty participants were invited did we go public and issue an invitation through Humanist.</w:t>
      </w:r>
      <w:r w:rsidR="00E77054" w:rsidRPr="008E1D70">
        <w:rPr>
          <w:rStyle w:val="FootnoteReference"/>
          <w:rFonts w:ascii="Times New Roman" w:hAnsi="Times New Roman" w:cs="Times New Roman"/>
        </w:rPr>
        <w:footnoteReference w:id="5"/>
      </w:r>
      <w:r w:rsidRPr="008E1D70">
        <w:rPr>
          <w:rFonts w:ascii="Times New Roman" w:hAnsi="Times New Roman" w:cs="Times New Roman"/>
        </w:rPr>
        <w:t xml:space="preserve"> </w:t>
      </w:r>
      <w:r w:rsidR="00F556BD" w:rsidRPr="008E1D70">
        <w:rPr>
          <w:rFonts w:ascii="Times New Roman" w:hAnsi="Times New Roman" w:cs="Times New Roman"/>
        </w:rPr>
        <w:t xml:space="preserve">It is hard to know whether the quiet </w:t>
      </w:r>
      <w:ins w:id="37" w:author="Megan Meredith-Lobay" w:date="2012-05-03T10:59:00Z">
        <w:r w:rsidR="005C2A5A">
          <w:rPr>
            <w:rFonts w:ascii="Times New Roman" w:hAnsi="Times New Roman" w:cs="Times New Roman"/>
          </w:rPr>
          <w:t>recruitment</w:t>
        </w:r>
        <w:r w:rsidR="005C2A5A" w:rsidRPr="008E1D70">
          <w:rPr>
            <w:rFonts w:ascii="Times New Roman" w:hAnsi="Times New Roman" w:cs="Times New Roman"/>
          </w:rPr>
          <w:t xml:space="preserve"> </w:t>
        </w:r>
      </w:ins>
      <w:r w:rsidR="00F556BD" w:rsidRPr="008E1D70">
        <w:rPr>
          <w:rFonts w:ascii="Times New Roman" w:hAnsi="Times New Roman" w:cs="Times New Roman"/>
        </w:rPr>
        <w:t xml:space="preserve">phase made a difference in participation. We might have had as many participants without it, but it did give us a way of </w:t>
      </w:r>
      <w:r w:rsidR="00F25DCB" w:rsidRPr="008E1D70">
        <w:rPr>
          <w:rFonts w:ascii="Times New Roman" w:hAnsi="Times New Roman" w:cs="Times New Roman"/>
        </w:rPr>
        <w:t>doing something about participation other than announcing and waiting. We also know that some of the people who joined after the announcement did so because invited people talked up the project. We should note, however, that for the subsequent iterations we didn't need to personally invite folk as we had a list of previous participants as a seed community.</w:t>
      </w:r>
    </w:p>
    <w:p w:rsidR="00F25DCB" w:rsidRPr="008E1D70" w:rsidRDefault="00257991" w:rsidP="008E1D70">
      <w:pPr>
        <w:rPr>
          <w:rFonts w:ascii="Times New Roman" w:hAnsi="Times New Roman" w:cs="Times New Roman"/>
        </w:rPr>
      </w:pPr>
      <w:r w:rsidRPr="008E1D70">
        <w:rPr>
          <w:rFonts w:ascii="Times New Roman" w:hAnsi="Times New Roman" w:cs="Times New Roman"/>
        </w:rPr>
        <w:t xml:space="preserve">In the </w:t>
      </w:r>
      <w:r w:rsidR="00F25DCB" w:rsidRPr="008E1D70">
        <w:rPr>
          <w:rFonts w:ascii="Times New Roman" w:hAnsi="Times New Roman" w:cs="Times New Roman"/>
        </w:rPr>
        <w:t>invitations and announcements</w:t>
      </w:r>
      <w:r w:rsidRPr="008E1D70">
        <w:rPr>
          <w:rFonts w:ascii="Times New Roman" w:hAnsi="Times New Roman" w:cs="Times New Roman"/>
        </w:rPr>
        <w:t xml:space="preserve"> we asked people to fill out a short form. Though labeled as an application form, it served primarily as a screening form, to make sure that applicants were serious and understood what the project was going to be.</w:t>
      </w:r>
      <w:r w:rsidR="00F25DCB" w:rsidRPr="008E1D70">
        <w:rPr>
          <w:rFonts w:ascii="Times New Roman" w:hAnsi="Times New Roman" w:cs="Times New Roman"/>
        </w:rPr>
        <w:t xml:space="preserve"> We ended up accepting all but a couple of applicants, and only rejected a few because they clearly had misunderstood the project.</w:t>
      </w:r>
      <w:r w:rsidRPr="008E1D70">
        <w:rPr>
          <w:rFonts w:ascii="Times New Roman" w:hAnsi="Times New Roman" w:cs="Times New Roman"/>
        </w:rPr>
        <w:t xml:space="preserve"> As part of the form, we asked</w:t>
      </w:r>
      <w:r w:rsidR="008E1D70">
        <w:rPr>
          <w:rFonts w:ascii="Times New Roman" w:hAnsi="Times New Roman" w:cs="Times New Roman"/>
        </w:rPr>
        <w:t>,</w:t>
      </w:r>
      <w:r w:rsidRPr="008E1D70">
        <w:rPr>
          <w:rFonts w:ascii="Times New Roman" w:hAnsi="Times New Roman" w:cs="Times New Roman"/>
        </w:rPr>
        <w:t xml:space="preserve"> “How do you define Humanities Computing/Digital Humanities?” – and received a surprisingly interesting set of answers. </w:t>
      </w:r>
      <w:r w:rsidR="00B93A8F" w:rsidRPr="008E1D70">
        <w:rPr>
          <w:rFonts w:ascii="Times New Roman" w:hAnsi="Times New Roman" w:cs="Times New Roman"/>
        </w:rPr>
        <w:t>(</w:t>
      </w:r>
      <w:r w:rsidRPr="008E1D70">
        <w:rPr>
          <w:rFonts w:ascii="Times New Roman" w:hAnsi="Times New Roman" w:cs="Times New Roman"/>
        </w:rPr>
        <w:t xml:space="preserve">See </w:t>
      </w:r>
      <w:r w:rsidRPr="008E1D70">
        <w:rPr>
          <w:rFonts w:ascii="Times New Roman" w:hAnsi="Times New Roman" w:cs="Times New Roman"/>
          <w:u w:val="single"/>
        </w:rPr>
        <w:t>How do you define Humanities Computing/Digital Humanities?</w:t>
      </w:r>
      <w:r w:rsidRPr="008E1D70">
        <w:rPr>
          <w:rFonts w:ascii="Times New Roman" w:hAnsi="Times New Roman" w:cs="Times New Roman"/>
        </w:rPr>
        <w:t xml:space="preserve"> for the variety of answers.</w:t>
      </w:r>
      <w:r w:rsidR="00E77054" w:rsidRPr="008E1D70">
        <w:rPr>
          <w:rStyle w:val="FootnoteReference"/>
          <w:rFonts w:ascii="Times New Roman" w:hAnsi="Times New Roman" w:cs="Times New Roman"/>
        </w:rPr>
        <w:footnoteReference w:id="6"/>
      </w:r>
      <w:r w:rsidR="00B93A8F" w:rsidRPr="008E1D70">
        <w:rPr>
          <w:rFonts w:ascii="Times New Roman" w:hAnsi="Times New Roman" w:cs="Times New Roman"/>
        </w:rPr>
        <w:t>)</w:t>
      </w:r>
      <w:r w:rsidRPr="008E1D70">
        <w:rPr>
          <w:rFonts w:ascii="Times New Roman" w:hAnsi="Times New Roman" w:cs="Times New Roman"/>
        </w:rPr>
        <w:t xml:space="preserve"> </w:t>
      </w:r>
      <w:r w:rsidR="00F25DCB" w:rsidRPr="008E1D70">
        <w:rPr>
          <w:rFonts w:ascii="Times New Roman" w:hAnsi="Times New Roman" w:cs="Times New Roman"/>
        </w:rPr>
        <w:t>This list of definitions has proven to be a welcome side-effect of the project getting attention as a useful starting point for defining the field.</w:t>
      </w:r>
      <w:r w:rsidR="00F25DCB" w:rsidRPr="008E1D70">
        <w:rPr>
          <w:rStyle w:val="FootnoteReference"/>
          <w:rFonts w:ascii="Times New Roman" w:hAnsi="Times New Roman" w:cs="Times New Roman"/>
        </w:rPr>
        <w:footnoteReference w:id="7"/>
      </w:r>
    </w:p>
    <w:p w:rsidR="00257991" w:rsidRPr="008E1D70" w:rsidRDefault="00D379FD" w:rsidP="008E1D70">
      <w:pPr>
        <w:rPr>
          <w:rFonts w:ascii="Times New Roman" w:hAnsi="Times New Roman" w:cs="Times New Roman"/>
        </w:rPr>
      </w:pPr>
      <w:r w:rsidRPr="008E1D70">
        <w:rPr>
          <w:rFonts w:ascii="Times New Roman" w:hAnsi="Times New Roman" w:cs="Times New Roman"/>
        </w:rPr>
        <w:t xml:space="preserve">As people registered to participate we needed ways to communicate with them and to support them. We settled on using an email list for communication and </w:t>
      </w:r>
      <w:r w:rsidR="00257991" w:rsidRPr="008E1D70">
        <w:rPr>
          <w:rFonts w:ascii="Times New Roman" w:hAnsi="Times New Roman" w:cs="Times New Roman"/>
        </w:rPr>
        <w:t xml:space="preserve">a </w:t>
      </w:r>
      <w:r w:rsidRPr="008E1D70">
        <w:rPr>
          <w:rFonts w:ascii="Times New Roman" w:hAnsi="Times New Roman" w:cs="Times New Roman"/>
        </w:rPr>
        <w:t>wiki for support</w:t>
      </w:r>
      <w:r w:rsidR="00257991" w:rsidRPr="008E1D70">
        <w:rPr>
          <w:rFonts w:ascii="Times New Roman" w:hAnsi="Times New Roman" w:cs="Times New Roman"/>
        </w:rPr>
        <w:t xml:space="preserve"> with information for participants including a list of the participants. As March 18th, </w:t>
      </w:r>
      <w:r w:rsidR="00CA2E72" w:rsidRPr="008E1D70">
        <w:rPr>
          <w:rFonts w:ascii="Times New Roman" w:hAnsi="Times New Roman" w:cs="Times New Roman"/>
        </w:rPr>
        <w:t>the Day of DH 2009</w:t>
      </w:r>
      <w:r w:rsidR="00CA2E72">
        <w:rPr>
          <w:rFonts w:ascii="Times New Roman" w:hAnsi="Times New Roman" w:cs="Times New Roman"/>
        </w:rPr>
        <w:t xml:space="preserve">, </w:t>
      </w:r>
      <w:r w:rsidR="00257991" w:rsidRPr="008E1D70">
        <w:rPr>
          <w:rFonts w:ascii="Times New Roman" w:hAnsi="Times New Roman" w:cs="Times New Roman"/>
        </w:rPr>
        <w:t xml:space="preserve">approached we </w:t>
      </w:r>
      <w:r w:rsidRPr="008E1D70">
        <w:rPr>
          <w:rFonts w:ascii="Times New Roman" w:hAnsi="Times New Roman" w:cs="Times New Roman"/>
        </w:rPr>
        <w:t>used the email list more and more. In the last month we sent e</w:t>
      </w:r>
      <w:r w:rsidR="00257991" w:rsidRPr="008E1D70">
        <w:rPr>
          <w:rFonts w:ascii="Times New Roman" w:hAnsi="Times New Roman" w:cs="Times New Roman"/>
        </w:rPr>
        <w:t xml:space="preserve">mails </w:t>
      </w:r>
      <w:r w:rsidRPr="008E1D70">
        <w:rPr>
          <w:rFonts w:ascii="Times New Roman" w:hAnsi="Times New Roman" w:cs="Times New Roman"/>
        </w:rPr>
        <w:t>at least once</w:t>
      </w:r>
      <w:r w:rsidR="00257991" w:rsidRPr="008E1D70">
        <w:rPr>
          <w:rFonts w:ascii="Times New Roman" w:hAnsi="Times New Roman" w:cs="Times New Roman"/>
        </w:rPr>
        <w:t xml:space="preserve"> a week on various topics. </w:t>
      </w:r>
      <w:r w:rsidRPr="008E1D70">
        <w:rPr>
          <w:rFonts w:ascii="Times New Roman" w:hAnsi="Times New Roman" w:cs="Times New Roman"/>
        </w:rPr>
        <w:t>We tried to remind participants of the project without irritating them with too many inconsequential messages.</w:t>
      </w:r>
    </w:p>
    <w:p w:rsidR="00D379FD" w:rsidRPr="00CA2E72" w:rsidRDefault="00257991" w:rsidP="008E1D70">
      <w:pPr>
        <w:rPr>
          <w:rFonts w:ascii="Times New Roman" w:hAnsi="Times New Roman" w:cs="Times New Roman"/>
        </w:rPr>
      </w:pPr>
      <w:r w:rsidRPr="008E1D70">
        <w:rPr>
          <w:rFonts w:ascii="Times New Roman" w:hAnsi="Times New Roman" w:cs="Times New Roman"/>
        </w:rPr>
        <w:t xml:space="preserve">After consulting with the community on </w:t>
      </w:r>
      <w:r w:rsidR="00D379FD" w:rsidRPr="008E1D70">
        <w:rPr>
          <w:rFonts w:ascii="Times New Roman" w:hAnsi="Times New Roman" w:cs="Times New Roman"/>
        </w:rPr>
        <w:t xml:space="preserve">blogging </w:t>
      </w:r>
      <w:r w:rsidRPr="008E1D70">
        <w:rPr>
          <w:rFonts w:ascii="Times New Roman" w:hAnsi="Times New Roman" w:cs="Times New Roman"/>
        </w:rPr>
        <w:t xml:space="preserve">technology, we settled on WordPress MU (Multi-User) for the participants to enter their activities and photographs. We set it up so each participant had a blog and a biography page. We encouraged people to enter an “About” page about themselves before March 18th as a way of familiarizing themselves with the environment and as a way to describe projects they are involved in that they may not touch on the day. We also </w:t>
      </w:r>
      <w:r w:rsidR="00D379FD" w:rsidRPr="008E1D70">
        <w:rPr>
          <w:rFonts w:ascii="Times New Roman" w:hAnsi="Times New Roman" w:cs="Times New Roman"/>
        </w:rPr>
        <w:t>added</w:t>
      </w:r>
      <w:r w:rsidRPr="008E1D70">
        <w:rPr>
          <w:rFonts w:ascii="Times New Roman" w:hAnsi="Times New Roman" w:cs="Times New Roman"/>
        </w:rPr>
        <w:t xml:space="preserve"> help material</w:t>
      </w:r>
      <w:r w:rsidR="00D379FD" w:rsidRPr="008E1D70">
        <w:rPr>
          <w:rFonts w:ascii="Times New Roman" w:hAnsi="Times New Roman" w:cs="Times New Roman"/>
        </w:rPr>
        <w:t>s</w:t>
      </w:r>
      <w:r w:rsidRPr="008E1D70">
        <w:rPr>
          <w:rFonts w:ascii="Times New Roman" w:hAnsi="Times New Roman" w:cs="Times New Roman"/>
        </w:rPr>
        <w:t xml:space="preserve"> </w:t>
      </w:r>
      <w:r w:rsidR="00D379FD" w:rsidRPr="008E1D70">
        <w:rPr>
          <w:rFonts w:ascii="Times New Roman" w:hAnsi="Times New Roman" w:cs="Times New Roman"/>
        </w:rPr>
        <w:t>to</w:t>
      </w:r>
      <w:r w:rsidRPr="008E1D70">
        <w:rPr>
          <w:rFonts w:ascii="Times New Roman" w:hAnsi="Times New Roman" w:cs="Times New Roman"/>
        </w:rPr>
        <w:t xml:space="preserve"> the wiki. </w:t>
      </w:r>
      <w:r w:rsidR="00D379FD" w:rsidRPr="008E1D70">
        <w:rPr>
          <w:rFonts w:ascii="Times New Roman" w:hAnsi="Times New Roman" w:cs="Times New Roman"/>
        </w:rPr>
        <w:t xml:space="preserve">You can see how different people used their blog instance at the </w:t>
      </w:r>
      <w:r w:rsidRPr="008E1D70">
        <w:rPr>
          <w:rFonts w:ascii="Times New Roman" w:hAnsi="Times New Roman" w:cs="Times New Roman"/>
        </w:rPr>
        <w:t>List of Day of DH Participants</w:t>
      </w:r>
      <w:r w:rsidR="00D379FD" w:rsidRPr="008E1D70">
        <w:rPr>
          <w:rFonts w:ascii="Times New Roman" w:hAnsi="Times New Roman" w:cs="Times New Roman"/>
        </w:rPr>
        <w:t>.</w:t>
      </w:r>
      <w:r w:rsidR="00FE0C58" w:rsidRPr="00CA2E72">
        <w:rPr>
          <w:rStyle w:val="FootnoteReference"/>
          <w:rFonts w:ascii="Times New Roman" w:hAnsi="Times New Roman" w:cs="Times New Roman"/>
        </w:rPr>
        <w:footnoteReference w:id="8"/>
      </w:r>
    </w:p>
    <w:p w:rsidR="00257991" w:rsidRPr="00CA2E72" w:rsidRDefault="00257991" w:rsidP="00CA2E72">
      <w:pPr>
        <w:rPr>
          <w:rFonts w:ascii="Times New Roman" w:hAnsi="Times New Roman" w:cs="Times New Roman"/>
        </w:rPr>
      </w:pPr>
      <w:r w:rsidRPr="00CA2E72">
        <w:rPr>
          <w:rFonts w:ascii="Times New Roman" w:hAnsi="Times New Roman" w:cs="Times New Roman"/>
        </w:rPr>
        <w:t>For the stream of entries</w:t>
      </w:r>
      <w:r w:rsidR="00FE0C58" w:rsidRPr="00CA2E72">
        <w:rPr>
          <w:rFonts w:ascii="Times New Roman" w:hAnsi="Times New Roman" w:cs="Times New Roman"/>
        </w:rPr>
        <w:t xml:space="preserve"> on the day</w:t>
      </w:r>
      <w:r w:rsidRPr="00CA2E72">
        <w:rPr>
          <w:rFonts w:ascii="Times New Roman" w:hAnsi="Times New Roman" w:cs="Times New Roman"/>
        </w:rPr>
        <w:t xml:space="preserve"> we set up an aggregated RSS feed so people could see the entries from all participants as they were posted. This feature turned out to be of interest to participants experimenting with visual exploration tools, like Stéfan Sinclair and Alejandro Giacometti. Sinclair has developed a wide range of text analysis tools and environments, the most recent of which is Voyeur (http://</w:t>
      </w:r>
      <w:r w:rsidR="00FE0C58" w:rsidRPr="00CA2E72">
        <w:rPr>
          <w:rFonts w:ascii="Times New Roman" w:hAnsi="Times New Roman" w:cs="Times New Roman"/>
        </w:rPr>
        <w:t>voyeurtools.org</w:t>
      </w:r>
      <w:r w:rsidRPr="00CA2E72">
        <w:rPr>
          <w:rFonts w:ascii="Times New Roman" w:hAnsi="Times New Roman" w:cs="Times New Roman"/>
        </w:rPr>
        <w:t xml:space="preserve">). Giacometti similarly works in the area of visualization tools for the humanities, in this case focusing on a rich-prospect browsing environment called TextTiles (http://dev.giacometti.me/textTiles/trunk/). Both these researchers were able to rapidly experiment, using their tools on the live data stream. </w:t>
      </w:r>
    </w:p>
    <w:p w:rsidR="00257991" w:rsidRPr="00CA2E72" w:rsidRDefault="00257991" w:rsidP="00CA2E72">
      <w:pPr>
        <w:rPr>
          <w:rFonts w:ascii="Times New Roman" w:hAnsi="Times New Roman" w:cs="Times New Roman"/>
        </w:rPr>
      </w:pPr>
      <w:r w:rsidRPr="00CA2E72">
        <w:rPr>
          <w:rFonts w:ascii="Times New Roman" w:hAnsi="Times New Roman" w:cs="Times New Roman"/>
        </w:rPr>
        <w:t>After the day</w:t>
      </w:r>
      <w:r w:rsidR="00FE0C58" w:rsidRPr="00CA2E72">
        <w:rPr>
          <w:rFonts w:ascii="Times New Roman" w:hAnsi="Times New Roman" w:cs="Times New Roman"/>
        </w:rPr>
        <w:t xml:space="preserve"> itself</w:t>
      </w:r>
      <w:r w:rsidRPr="00CA2E72">
        <w:rPr>
          <w:rFonts w:ascii="Times New Roman" w:hAnsi="Times New Roman" w:cs="Times New Roman"/>
        </w:rPr>
        <w:t>, we provided a few weeks for people to edit and finish writing any entries. This proved useful for participants who took pictures</w:t>
      </w:r>
      <w:ins w:id="38" w:author="Amy Johnson" w:date="2012-04-29T12:33:00Z">
        <w:r w:rsidR="00CA2E72">
          <w:rPr>
            <w:rFonts w:ascii="Times New Roman" w:hAnsi="Times New Roman" w:cs="Times New Roman"/>
          </w:rPr>
          <w:t xml:space="preserve"> </w:t>
        </w:r>
      </w:ins>
      <w:r w:rsidR="00FE0C58" w:rsidRPr="00CA2E72">
        <w:rPr>
          <w:rFonts w:ascii="Times New Roman" w:hAnsi="Times New Roman" w:cs="Times New Roman"/>
        </w:rPr>
        <w:t>but didn’t have the time to upload them on March 18</w:t>
      </w:r>
      <w:r w:rsidR="00FE0C58" w:rsidRPr="00CA2E72">
        <w:rPr>
          <w:rFonts w:ascii="Times New Roman" w:hAnsi="Times New Roman" w:cs="Times New Roman"/>
          <w:vertAlign w:val="superscript"/>
        </w:rPr>
        <w:t>th</w:t>
      </w:r>
      <w:r w:rsidRPr="00CA2E72">
        <w:rPr>
          <w:rFonts w:ascii="Times New Roman" w:hAnsi="Times New Roman" w:cs="Times New Roman"/>
        </w:rPr>
        <w:t xml:space="preserve"> or</w:t>
      </w:r>
      <w:r w:rsidR="00CA2E72">
        <w:rPr>
          <w:rFonts w:ascii="Times New Roman" w:hAnsi="Times New Roman" w:cs="Times New Roman"/>
        </w:rPr>
        <w:t xml:space="preserve"> for</w:t>
      </w:r>
      <w:r w:rsidRPr="00CA2E72">
        <w:rPr>
          <w:rFonts w:ascii="Times New Roman" w:hAnsi="Times New Roman" w:cs="Times New Roman"/>
        </w:rPr>
        <w:t xml:space="preserve"> </w:t>
      </w:r>
      <w:r w:rsidR="00FE0C58" w:rsidRPr="00CA2E72">
        <w:rPr>
          <w:rFonts w:ascii="Times New Roman" w:hAnsi="Times New Roman" w:cs="Times New Roman"/>
        </w:rPr>
        <w:t>those who wanted to edit</w:t>
      </w:r>
      <w:r w:rsidRPr="00CA2E72">
        <w:rPr>
          <w:rFonts w:ascii="Times New Roman" w:hAnsi="Times New Roman" w:cs="Times New Roman"/>
        </w:rPr>
        <w:t xml:space="preserve"> longer reflections. </w:t>
      </w:r>
    </w:p>
    <w:p w:rsidR="00402C5A" w:rsidRPr="00CA2E72" w:rsidRDefault="00257991">
      <w:pPr>
        <w:rPr>
          <w:rFonts w:ascii="Times New Roman" w:hAnsi="Times New Roman" w:cs="Times New Roman"/>
        </w:rPr>
      </w:pPr>
      <w:r w:rsidRPr="00CA2E72">
        <w:rPr>
          <w:rFonts w:ascii="Times New Roman" w:hAnsi="Times New Roman" w:cs="Times New Roman"/>
        </w:rPr>
        <w:t>Like many projects, once the excitement of the Day of Digital Humanities was over, the</w:t>
      </w:r>
      <w:r w:rsidR="00FE0C58" w:rsidRPr="00CA2E72">
        <w:rPr>
          <w:rFonts w:ascii="Times New Roman" w:hAnsi="Times New Roman" w:cs="Times New Roman"/>
        </w:rPr>
        <w:t>re was</w:t>
      </w:r>
      <w:r w:rsidRPr="00CA2E72">
        <w:rPr>
          <w:rFonts w:ascii="Times New Roman" w:hAnsi="Times New Roman" w:cs="Times New Roman"/>
        </w:rPr>
        <w:t xml:space="preserve"> tedious work </w:t>
      </w:r>
      <w:r w:rsidR="00FE0C58" w:rsidRPr="00CA2E72">
        <w:rPr>
          <w:rFonts w:ascii="Times New Roman" w:hAnsi="Times New Roman" w:cs="Times New Roman"/>
        </w:rPr>
        <w:t>l</w:t>
      </w:r>
      <w:r w:rsidRPr="00CA2E72">
        <w:rPr>
          <w:rFonts w:ascii="Times New Roman" w:hAnsi="Times New Roman" w:cs="Times New Roman"/>
        </w:rPr>
        <w:t xml:space="preserve">eft for us to do. That included double-checking photographs for ethics, tagging all the entries with a common </w:t>
      </w:r>
      <w:r w:rsidR="00FE0C58" w:rsidRPr="00CA2E72">
        <w:rPr>
          <w:rFonts w:ascii="Times New Roman" w:hAnsi="Times New Roman" w:cs="Times New Roman"/>
        </w:rPr>
        <w:t>set of keywords</w:t>
      </w:r>
      <w:r w:rsidRPr="00CA2E72">
        <w:rPr>
          <w:rFonts w:ascii="Times New Roman" w:hAnsi="Times New Roman" w:cs="Times New Roman"/>
        </w:rPr>
        <w:t xml:space="preserve">, lightly editing all the blogs, cleaning the data and exporting it in a logical structure. The dataset </w:t>
      </w:r>
      <w:r w:rsidR="00FE0C58" w:rsidRPr="00CA2E72">
        <w:rPr>
          <w:rFonts w:ascii="Times New Roman" w:hAnsi="Times New Roman" w:cs="Times New Roman"/>
        </w:rPr>
        <w:t>is</w:t>
      </w:r>
      <w:r w:rsidRPr="00CA2E72">
        <w:rPr>
          <w:rFonts w:ascii="Times New Roman" w:hAnsi="Times New Roman" w:cs="Times New Roman"/>
        </w:rPr>
        <w:t xml:space="preserve"> separately available as an appendix with documentation.</w:t>
      </w:r>
      <w:r w:rsidR="00FE0C58" w:rsidRPr="00CA2E72">
        <w:rPr>
          <w:rStyle w:val="FootnoteReference"/>
          <w:rFonts w:ascii="Times New Roman" w:hAnsi="Times New Roman" w:cs="Times New Roman"/>
        </w:rPr>
        <w:footnoteReference w:id="9"/>
      </w:r>
    </w:p>
    <w:p w:rsidR="00402C5A" w:rsidRPr="00CA2E72" w:rsidRDefault="00402C5A">
      <w:pPr>
        <w:pStyle w:val="Heading3"/>
        <w:rPr>
          <w:rFonts w:ascii="Times New Roman" w:hAnsi="Times New Roman" w:cs="Times New Roman"/>
        </w:rPr>
      </w:pPr>
      <w:r w:rsidRPr="00CA2E72">
        <w:rPr>
          <w:rFonts w:ascii="Times New Roman" w:hAnsi="Times New Roman" w:cs="Times New Roman"/>
        </w:rPr>
        <w:t>2.3 Technical Design, Export</w:t>
      </w:r>
      <w:r w:rsidR="00B93A8F" w:rsidRPr="00CA2E72">
        <w:rPr>
          <w:rFonts w:ascii="Times New Roman" w:hAnsi="Times New Roman" w:cs="Times New Roman"/>
        </w:rPr>
        <w:t>,</w:t>
      </w:r>
      <w:r w:rsidRPr="00CA2E72">
        <w:rPr>
          <w:rFonts w:ascii="Times New Roman" w:hAnsi="Times New Roman" w:cs="Times New Roman"/>
        </w:rPr>
        <w:t xml:space="preserve"> and Transformation</w:t>
      </w:r>
    </w:p>
    <w:p w:rsidR="00402C5A" w:rsidRPr="00CA2E72" w:rsidRDefault="00402C5A" w:rsidP="00CA2E72">
      <w:pPr>
        <w:pStyle w:val="Div"/>
        <w:spacing w:after="280" w:afterAutospacing="1"/>
        <w:rPr>
          <w:rFonts w:ascii="Times New Roman" w:hAnsi="Times New Roman" w:cs="Times New Roman"/>
        </w:rPr>
      </w:pPr>
      <w:r w:rsidRPr="00CA2E72">
        <w:rPr>
          <w:rFonts w:ascii="Times New Roman" w:hAnsi="Times New Roman" w:cs="Times New Roman"/>
        </w:rPr>
        <w:t xml:space="preserve">A concern early in the project was the choice of the platform that would be used for recording the day. How exactly should a hundred people narrate their day online? Basically the project had four needs: textual entries, media (image) uploads, customizable </w:t>
      </w:r>
      <w:r w:rsidR="009F610D" w:rsidRPr="00CA2E72">
        <w:rPr>
          <w:rFonts w:ascii="Times New Roman" w:hAnsi="Times New Roman" w:cs="Times New Roman"/>
        </w:rPr>
        <w:t>time zone</w:t>
      </w:r>
      <w:r w:rsidRPr="00CA2E72">
        <w:rPr>
          <w:rFonts w:ascii="Times New Roman" w:hAnsi="Times New Roman" w:cs="Times New Roman"/>
        </w:rPr>
        <w:t xml:space="preserve"> information, and comprehensive export functionality. Additionally, we were looking for something that was affordable and easy to use – something that could be installed on our servers and offered visual and technical flexibility.</w:t>
      </w:r>
    </w:p>
    <w:p w:rsidR="00402C5A" w:rsidRPr="00CA2E72" w:rsidRDefault="00402C5A" w:rsidP="00CA2E72">
      <w:pPr>
        <w:pStyle w:val="Div"/>
        <w:spacing w:after="280" w:afterAutospacing="1"/>
        <w:rPr>
          <w:rFonts w:ascii="Times New Roman" w:hAnsi="Times New Roman" w:cs="Times New Roman"/>
        </w:rPr>
      </w:pPr>
      <w:r w:rsidRPr="00CA2E72">
        <w:rPr>
          <w:rFonts w:ascii="Times New Roman" w:hAnsi="Times New Roman" w:cs="Times New Roman"/>
        </w:rPr>
        <w:t>Our solution was found in Word</w:t>
      </w:r>
      <w:r w:rsidR="009F610D" w:rsidRPr="00CA2E72">
        <w:rPr>
          <w:rFonts w:ascii="Times New Roman" w:hAnsi="Times New Roman" w:cs="Times New Roman"/>
        </w:rPr>
        <w:t>P</w:t>
      </w:r>
      <w:r w:rsidRPr="00CA2E72">
        <w:rPr>
          <w:rFonts w:ascii="Times New Roman" w:hAnsi="Times New Roman" w:cs="Times New Roman"/>
        </w:rPr>
        <w:t>ress (http://www.wordpress.org), a free open-source blogging platform. Due to its popularity, Word</w:t>
      </w:r>
      <w:r w:rsidR="009F610D" w:rsidRPr="00CA2E72">
        <w:rPr>
          <w:rFonts w:ascii="Times New Roman" w:hAnsi="Times New Roman" w:cs="Times New Roman"/>
        </w:rPr>
        <w:t>P</w:t>
      </w:r>
      <w:r w:rsidRPr="00CA2E72">
        <w:rPr>
          <w:rFonts w:ascii="Times New Roman" w:hAnsi="Times New Roman" w:cs="Times New Roman"/>
        </w:rPr>
        <w:t>ress is well-documented and phenomenally well-s</w:t>
      </w:r>
      <w:r w:rsidR="009F610D" w:rsidRPr="00CA2E72">
        <w:rPr>
          <w:rFonts w:ascii="Times New Roman" w:hAnsi="Times New Roman" w:cs="Times New Roman"/>
        </w:rPr>
        <w:t>upported. Furthermore, the WordP</w:t>
      </w:r>
      <w:r w:rsidRPr="00CA2E72">
        <w:rPr>
          <w:rFonts w:ascii="Times New Roman" w:hAnsi="Times New Roman" w:cs="Times New Roman"/>
        </w:rPr>
        <w:t>ress community has generated a large corpus of third-party plugins, though the Day of DH 2009 ultimately did not use any of these. Wordpress also has a malleable visual template system and an export format that, in an informal review of blogging software, we found to be one of the most comprehensive. Unfortunately, the maturity of the software also meant that the interface was more complicated than other blogging platforms. Though perhaps offset by familiarity for some participants, the clutter and number of features — e.g. pages versus posts</w:t>
      </w:r>
      <w:r w:rsidR="00B93A8F" w:rsidRPr="00CA2E72">
        <w:rPr>
          <w:rFonts w:ascii="Times New Roman" w:hAnsi="Times New Roman" w:cs="Times New Roman"/>
        </w:rPr>
        <w:t>,</w:t>
      </w:r>
      <w:r w:rsidRPr="00CA2E72">
        <w:rPr>
          <w:rFonts w:ascii="Times New Roman" w:hAnsi="Times New Roman" w:cs="Times New Roman"/>
        </w:rPr>
        <w:t xml:space="preserve"> categories versus tags — created difficulties. We are looking at how to simplify the interface if used again. The last confidence afforded by </w:t>
      </w:r>
      <w:r w:rsidR="009F610D" w:rsidRPr="00CA2E72">
        <w:rPr>
          <w:rFonts w:ascii="Times New Roman" w:hAnsi="Times New Roman" w:cs="Times New Roman"/>
        </w:rPr>
        <w:t>WordPress</w:t>
      </w:r>
      <w:r w:rsidRPr="00CA2E72">
        <w:rPr>
          <w:rFonts w:ascii="Times New Roman" w:hAnsi="Times New Roman" w:cs="Times New Roman"/>
        </w:rPr>
        <w:t xml:space="preserve"> was the existence of </w:t>
      </w:r>
      <w:r w:rsidRPr="00CA2E72">
        <w:rPr>
          <w:rFonts w:ascii="Times New Roman" w:hAnsi="Times New Roman" w:cs="Times New Roman"/>
          <w:i/>
        </w:rPr>
        <w:t>Wordpress.com</w:t>
      </w:r>
      <w:r w:rsidRPr="00CA2E72">
        <w:rPr>
          <w:rFonts w:ascii="Times New Roman" w:hAnsi="Times New Roman" w:cs="Times New Roman"/>
        </w:rPr>
        <w:t xml:space="preserve">, a free </w:t>
      </w:r>
      <w:r w:rsidR="009F610D" w:rsidRPr="00CA2E72">
        <w:rPr>
          <w:rFonts w:ascii="Times New Roman" w:hAnsi="Times New Roman" w:cs="Times New Roman"/>
        </w:rPr>
        <w:t>WordPress</w:t>
      </w:r>
      <w:r w:rsidRPr="00CA2E72">
        <w:rPr>
          <w:rFonts w:ascii="Times New Roman" w:hAnsi="Times New Roman" w:cs="Times New Roman"/>
        </w:rPr>
        <w:t xml:space="preserve"> hosting service that offers a nearly identical experience. In case of any </w:t>
      </w:r>
      <w:r w:rsidR="009F610D" w:rsidRPr="00CA2E72">
        <w:rPr>
          <w:rFonts w:ascii="Times New Roman" w:hAnsi="Times New Roman" w:cs="Times New Roman"/>
        </w:rPr>
        <w:t>catastrophic</w:t>
      </w:r>
      <w:r w:rsidRPr="00CA2E72">
        <w:rPr>
          <w:rFonts w:ascii="Times New Roman" w:hAnsi="Times New Roman" w:cs="Times New Roman"/>
        </w:rPr>
        <w:t xml:space="preserve"> server errors on the Day of DH 2009, Wordpress.com could have functioned as a backup. </w:t>
      </w:r>
    </w:p>
    <w:p w:rsidR="00257991" w:rsidRPr="00CA2E72" w:rsidRDefault="00402C5A" w:rsidP="00CA2E72">
      <w:pPr>
        <w:rPr>
          <w:rFonts w:ascii="Times New Roman" w:hAnsi="Times New Roman" w:cs="Times New Roman"/>
        </w:rPr>
      </w:pPr>
      <w:r w:rsidRPr="00CA2E72">
        <w:rPr>
          <w:rFonts w:ascii="Times New Roman" w:hAnsi="Times New Roman" w:cs="Times New Roman"/>
        </w:rPr>
        <w:t xml:space="preserve">After it was decided to create individual spaces for each user – rather than a single space for all users – we were presented with a logistical problem. Installing a blogging platform takes a fair amount of setup time and installing the number required by the project would be a large undertaking. To avoid this, a </w:t>
      </w:r>
      <w:r w:rsidR="009F610D" w:rsidRPr="00CA2E72">
        <w:rPr>
          <w:rFonts w:ascii="Times New Roman" w:hAnsi="Times New Roman" w:cs="Times New Roman"/>
        </w:rPr>
        <w:t>WordPress</w:t>
      </w:r>
      <w:r w:rsidRPr="00CA2E72">
        <w:rPr>
          <w:rFonts w:ascii="Times New Roman" w:hAnsi="Times New Roman" w:cs="Times New Roman"/>
        </w:rPr>
        <w:t xml:space="preserve"> fork called </w:t>
      </w:r>
      <w:r w:rsidR="009F610D" w:rsidRPr="00CA2E72">
        <w:rPr>
          <w:rFonts w:ascii="Times New Roman" w:hAnsi="Times New Roman" w:cs="Times New Roman"/>
          <w:i/>
        </w:rPr>
        <w:t>WordPress</w:t>
      </w:r>
      <w:r w:rsidRPr="00CA2E72">
        <w:rPr>
          <w:rFonts w:ascii="Times New Roman" w:hAnsi="Times New Roman" w:cs="Times New Roman"/>
          <w:i/>
        </w:rPr>
        <w:t xml:space="preserve"> MU</w:t>
      </w:r>
      <w:r w:rsidRPr="00CA2E72">
        <w:rPr>
          <w:rFonts w:ascii="Times New Roman" w:hAnsi="Times New Roman" w:cs="Times New Roman"/>
        </w:rPr>
        <w:t xml:space="preserve"> was used, which allows for the creation of many separate blogs as a single install. </w:t>
      </w:r>
      <w:r w:rsidR="009F610D" w:rsidRPr="00CA2E72">
        <w:rPr>
          <w:rFonts w:ascii="Times New Roman" w:hAnsi="Times New Roman" w:cs="Times New Roman"/>
        </w:rPr>
        <w:t>WordPress</w:t>
      </w:r>
      <w:r w:rsidRPr="00CA2E72">
        <w:rPr>
          <w:rFonts w:ascii="Times New Roman" w:hAnsi="Times New Roman" w:cs="Times New Roman"/>
        </w:rPr>
        <w:t xml:space="preserve"> MU blogs have the same functionality as regular </w:t>
      </w:r>
      <w:r w:rsidR="009F610D" w:rsidRPr="00CA2E72">
        <w:rPr>
          <w:rFonts w:ascii="Times New Roman" w:hAnsi="Times New Roman" w:cs="Times New Roman"/>
        </w:rPr>
        <w:t>WordPress</w:t>
      </w:r>
      <w:r w:rsidRPr="00CA2E72">
        <w:rPr>
          <w:rFonts w:ascii="Times New Roman" w:hAnsi="Times New Roman" w:cs="Times New Roman"/>
        </w:rPr>
        <w:t xml:space="preserve"> blogs, but since they have shared common files and a single database, it is more manageable and efficient. Indeed, while many blogging platforms would have met the project's major needs, in the problem of scale </w:t>
      </w:r>
      <w:r w:rsidR="009F610D" w:rsidRPr="00CA2E72">
        <w:rPr>
          <w:rFonts w:ascii="Times New Roman" w:hAnsi="Times New Roman" w:cs="Times New Roman"/>
        </w:rPr>
        <w:t>WordPress</w:t>
      </w:r>
      <w:r w:rsidRPr="00CA2E72">
        <w:rPr>
          <w:rFonts w:ascii="Times New Roman" w:hAnsi="Times New Roman" w:cs="Times New Roman"/>
        </w:rPr>
        <w:t xml:space="preserve"> MU stood above all other affordable or free solutions.</w:t>
      </w:r>
      <w:r w:rsidRPr="00CA2E72">
        <w:rPr>
          <w:rFonts w:ascii="Times New Roman" w:hAnsi="Times New Roman" w:cs="Times New Roman"/>
        </w:rPr>
        <w:br/>
      </w:r>
      <w:r w:rsidRPr="00CA2E72">
        <w:rPr>
          <w:rFonts w:ascii="Times New Roman" w:hAnsi="Times New Roman" w:cs="Times New Roman"/>
        </w:rPr>
        <w:br/>
      </w:r>
      <w:r w:rsidR="009F610D" w:rsidRPr="00CA2E72">
        <w:rPr>
          <w:rFonts w:ascii="Times New Roman" w:hAnsi="Times New Roman" w:cs="Times New Roman"/>
        </w:rPr>
        <w:t>WordPress</w:t>
      </w:r>
      <w:r w:rsidRPr="00CA2E72">
        <w:rPr>
          <w:rFonts w:ascii="Times New Roman" w:hAnsi="Times New Roman" w:cs="Times New Roman"/>
        </w:rPr>
        <w:t xml:space="preserve"> MU was installed on a Red Hat Enterprise Linux server with a MySQL database. The database stored user accounts and textual data, but the images uploaded by users were hierarchically stored in the file system. In addition to the standard installation of </w:t>
      </w:r>
      <w:r w:rsidR="009F610D" w:rsidRPr="00CA2E72">
        <w:rPr>
          <w:rFonts w:ascii="Times New Roman" w:hAnsi="Times New Roman" w:cs="Times New Roman"/>
        </w:rPr>
        <w:t>WordPress</w:t>
      </w:r>
      <w:r w:rsidRPr="00CA2E72">
        <w:rPr>
          <w:rFonts w:ascii="Times New Roman" w:hAnsi="Times New Roman" w:cs="Times New Roman"/>
        </w:rPr>
        <w:t xml:space="preserve"> MU, a site-wide RSS feed was installed to aggregate posts and comments of all blogs. A customized template was also developed to provide a user interface </w:t>
      </w:r>
      <w:r w:rsidR="00CA2E72">
        <w:rPr>
          <w:rFonts w:ascii="Times New Roman" w:hAnsi="Times New Roman" w:cs="Times New Roman"/>
        </w:rPr>
        <w:t>that</w:t>
      </w:r>
      <w:r w:rsidR="00CA2E72" w:rsidRPr="00CA2E72">
        <w:rPr>
          <w:rFonts w:ascii="Times New Roman" w:hAnsi="Times New Roman" w:cs="Times New Roman"/>
        </w:rPr>
        <w:t xml:space="preserve"> </w:t>
      </w:r>
      <w:r w:rsidRPr="00CA2E72">
        <w:rPr>
          <w:rFonts w:ascii="Times New Roman" w:hAnsi="Times New Roman" w:cs="Times New Roman"/>
        </w:rPr>
        <w:t>is more in line with the project goals.</w:t>
      </w:r>
      <w:r w:rsidRPr="00CA2E72">
        <w:rPr>
          <w:rFonts w:ascii="Times New Roman" w:hAnsi="Times New Roman" w:cs="Times New Roman"/>
        </w:rPr>
        <w:br/>
      </w:r>
      <w:r w:rsidRPr="00CA2E72">
        <w:rPr>
          <w:rFonts w:ascii="Times New Roman" w:hAnsi="Times New Roman" w:cs="Times New Roman"/>
        </w:rPr>
        <w:br/>
        <w:t>While the day proceeded, data was periodically backed up into TAR archives of images and database dumps. Although these types of backups are very useful in disaster recovery situations, they are hardly flexible enough for encapsulating data for further analysis. For the purpose of a dataset for further study, all the data was exported in XML files, combined into a single file, processed using XSLT and scripts, and finally proofed manually. The dataset</w:t>
      </w:r>
      <w:r w:rsidR="00CA2E72">
        <w:rPr>
          <w:rFonts w:ascii="Times New Roman" w:hAnsi="Times New Roman" w:cs="Times New Roman"/>
        </w:rPr>
        <w:t xml:space="preserve"> that </w:t>
      </w:r>
      <w:r w:rsidRPr="00CA2E72">
        <w:rPr>
          <w:rFonts w:ascii="Times New Roman" w:hAnsi="Times New Roman" w:cs="Times New Roman"/>
        </w:rPr>
        <w:t>is available in addition to the preserved blogs</w:t>
      </w:r>
      <w:r w:rsidR="00CA2E72">
        <w:rPr>
          <w:rFonts w:ascii="Times New Roman" w:hAnsi="Times New Roman" w:cs="Times New Roman"/>
        </w:rPr>
        <w:t xml:space="preserve"> </w:t>
      </w:r>
      <w:r w:rsidRPr="00CA2E72">
        <w:rPr>
          <w:rFonts w:ascii="Times New Roman" w:hAnsi="Times New Roman" w:cs="Times New Roman"/>
        </w:rPr>
        <w:t xml:space="preserve">was designed to provide material for those who want to study the reflections of the community. </w:t>
      </w:r>
      <w:r w:rsidR="00CA2E72">
        <w:rPr>
          <w:rFonts w:ascii="Times New Roman" w:hAnsi="Times New Roman" w:cs="Times New Roman"/>
        </w:rPr>
        <w:t>Therefore, w</w:t>
      </w:r>
      <w:r w:rsidRPr="00CA2E72">
        <w:rPr>
          <w:rFonts w:ascii="Times New Roman" w:hAnsi="Times New Roman" w:cs="Times New Roman"/>
        </w:rPr>
        <w:t>e considered it important to preserve as much as possible of the metadata automatically generated by individual participants when entering their blogs. Our TEI ‘A Day in the life of the Digital Humanities’ customization strives to reconcile this aim with the benefits that are associated with the use of the TEI standard when encoding, preserving</w:t>
      </w:r>
      <w:r w:rsidR="00CA2E72">
        <w:rPr>
          <w:rFonts w:ascii="Times New Roman" w:hAnsi="Times New Roman" w:cs="Times New Roman"/>
        </w:rPr>
        <w:t>,</w:t>
      </w:r>
      <w:r w:rsidRPr="00CA2E72">
        <w:rPr>
          <w:rFonts w:ascii="Times New Roman" w:hAnsi="Times New Roman" w:cs="Times New Roman"/>
        </w:rPr>
        <w:t xml:space="preserve"> and interchanging such data. See “About the Dataset” for more information.</w:t>
      </w:r>
    </w:p>
    <w:p w:rsidR="00402C5A" w:rsidRPr="00CA2E72" w:rsidRDefault="00257991" w:rsidP="00CA2E72">
      <w:pPr>
        <w:pStyle w:val="Heading2"/>
        <w:spacing w:after="280" w:afterAutospacing="1"/>
        <w:ind w:left="0"/>
        <w:rPr>
          <w:rFonts w:ascii="Times New Roman" w:hAnsi="Times New Roman" w:cs="Times New Roman"/>
        </w:rPr>
      </w:pPr>
      <w:bookmarkStart w:id="39" w:name="2_0_Participation_970762648619_070327973"/>
      <w:bookmarkEnd w:id="39"/>
      <w:r w:rsidRPr="00CA2E72">
        <w:rPr>
          <w:rFonts w:ascii="Times New Roman" w:hAnsi="Times New Roman" w:cs="Times New Roman"/>
        </w:rPr>
        <w:t xml:space="preserve">3. </w:t>
      </w:r>
      <w:r w:rsidR="00402C5A" w:rsidRPr="00CA2E72">
        <w:rPr>
          <w:rFonts w:ascii="Times New Roman" w:hAnsi="Times New Roman" w:cs="Times New Roman"/>
        </w:rPr>
        <w:t>Preliminary Analysis</w:t>
      </w:r>
    </w:p>
    <w:p w:rsidR="002D09D3" w:rsidRPr="00CA2E72" w:rsidRDefault="00402C5A" w:rsidP="00CA2E72">
      <w:pPr>
        <w:rPr>
          <w:rFonts w:ascii="Times New Roman" w:hAnsi="Times New Roman" w:cs="Times New Roman"/>
        </w:rPr>
      </w:pPr>
      <w:r w:rsidRPr="00CA2E72">
        <w:rPr>
          <w:rFonts w:ascii="Times New Roman" w:hAnsi="Times New Roman" w:cs="Times New Roman"/>
        </w:rPr>
        <w:t>The collegial spirit of the project prohibits us from analyzing the dataset of the 2009 iteration in a definitive way. We do not believe that the project curators have a special relationship to th</w:t>
      </w:r>
      <w:r w:rsidR="00374801" w:rsidRPr="00CA2E72">
        <w:rPr>
          <w:rFonts w:ascii="Times New Roman" w:hAnsi="Times New Roman" w:cs="Times New Roman"/>
        </w:rPr>
        <w:t xml:space="preserve">e dataset that resulted as it was </w:t>
      </w:r>
      <w:r w:rsidR="009F610D" w:rsidRPr="00CA2E72">
        <w:rPr>
          <w:rFonts w:ascii="Times New Roman" w:hAnsi="Times New Roman" w:cs="Times New Roman"/>
        </w:rPr>
        <w:t>conceived</w:t>
      </w:r>
      <w:r w:rsidR="00374801" w:rsidRPr="00CA2E72">
        <w:rPr>
          <w:rFonts w:ascii="Times New Roman" w:hAnsi="Times New Roman" w:cs="Times New Roman"/>
        </w:rPr>
        <w:t xml:space="preserve"> of and organized to be an open shared project</w:t>
      </w:r>
      <w:r w:rsidR="00CA2E72">
        <w:rPr>
          <w:rFonts w:ascii="Times New Roman" w:hAnsi="Times New Roman" w:cs="Times New Roman"/>
        </w:rPr>
        <w:t>,</w:t>
      </w:r>
      <w:r w:rsidR="009F3A21" w:rsidRPr="00CA2E72">
        <w:rPr>
          <w:rFonts w:ascii="Times New Roman" w:hAnsi="Times New Roman" w:cs="Times New Roman"/>
        </w:rPr>
        <w:t xml:space="preserve"> and it could also be argued that we are too close to the project.</w:t>
      </w:r>
      <w:r w:rsidR="00374801" w:rsidRPr="00CA2E72">
        <w:rPr>
          <w:rFonts w:ascii="Times New Roman" w:hAnsi="Times New Roman" w:cs="Times New Roman"/>
        </w:rPr>
        <w:t xml:space="preserve"> We were encouraged that participants like Stéfan Sinclair applied analytical tools to the RSS feed on the day in question, a sign that the community felt they had the right to analyze the results as they were happening. Nonetheless</w:t>
      </w:r>
      <w:r w:rsidR="009F3A21" w:rsidRPr="00CA2E72">
        <w:rPr>
          <w:rFonts w:ascii="Times New Roman" w:hAnsi="Times New Roman" w:cs="Times New Roman"/>
        </w:rPr>
        <w:t xml:space="preserve"> as organizers we have analyzed the project in order to understand what worked and didn't. We share this analysis in that spirit and not as a definitive analysis of the community.</w:t>
      </w:r>
    </w:p>
    <w:p w:rsidR="002D09D3" w:rsidRPr="00CA2E72" w:rsidRDefault="002D09D3">
      <w:pPr>
        <w:pStyle w:val="Heading3"/>
        <w:rPr>
          <w:rFonts w:ascii="Times New Roman" w:hAnsi="Times New Roman" w:cs="Times New Roman"/>
        </w:rPr>
      </w:pPr>
      <w:r w:rsidRPr="00CA2E72">
        <w:rPr>
          <w:rFonts w:ascii="Times New Roman" w:hAnsi="Times New Roman" w:cs="Times New Roman"/>
        </w:rPr>
        <w:t>3.1 Answering the Question</w:t>
      </w:r>
    </w:p>
    <w:p w:rsidR="002D09D3" w:rsidRPr="00CA2E72" w:rsidRDefault="002D09D3" w:rsidP="00CA2E72">
      <w:pPr>
        <w:rPr>
          <w:rFonts w:ascii="Times New Roman" w:hAnsi="Times New Roman" w:cs="Times New Roman"/>
        </w:rPr>
      </w:pPr>
      <w:r w:rsidRPr="00CA2E72">
        <w:rPr>
          <w:rFonts w:ascii="Times New Roman" w:hAnsi="Times New Roman" w:cs="Times New Roman"/>
        </w:rPr>
        <w:t>The first question we should be asking is whether the project has advanced our knowledge of what digital humanists do and what the nat</w:t>
      </w:r>
      <w:r w:rsidR="00CE106C" w:rsidRPr="00CA2E72">
        <w:rPr>
          <w:rFonts w:ascii="Times New Roman" w:hAnsi="Times New Roman" w:cs="Times New Roman"/>
        </w:rPr>
        <w:t>ure of the field is. The answer</w:t>
      </w:r>
      <w:r w:rsidRPr="00CA2E72">
        <w:rPr>
          <w:rFonts w:ascii="Times New Roman" w:hAnsi="Times New Roman" w:cs="Times New Roman"/>
        </w:rPr>
        <w:t xml:space="preserve"> is not simple because the project has become part of the </w:t>
      </w:r>
      <w:r w:rsidR="00CF577C" w:rsidRPr="00CA2E72">
        <w:rPr>
          <w:rFonts w:ascii="Times New Roman" w:hAnsi="Times New Roman" w:cs="Times New Roman"/>
        </w:rPr>
        <w:t>field</w:t>
      </w:r>
      <w:r w:rsidRPr="00CA2E72">
        <w:rPr>
          <w:rFonts w:ascii="Times New Roman" w:hAnsi="Times New Roman" w:cs="Times New Roman"/>
        </w:rPr>
        <w:t xml:space="preserve"> it describes.</w:t>
      </w:r>
      <w:r w:rsidR="00CE106C" w:rsidRPr="00CA2E72">
        <w:rPr>
          <w:rFonts w:ascii="Times New Roman" w:hAnsi="Times New Roman" w:cs="Times New Roman"/>
        </w:rPr>
        <w:t xml:space="preserve"> Yes, the majority of participants posted entries about what they did on March 18th, but there has also been a level of critical reflection to the project that make it clear the entries can't be trusted as an “objective” record of participant activity.</w:t>
      </w:r>
      <w:r w:rsidR="00CE106C" w:rsidRPr="00CA2E72">
        <w:rPr>
          <w:rStyle w:val="FootnoteReference"/>
          <w:rFonts w:ascii="Times New Roman" w:hAnsi="Times New Roman" w:cs="Times New Roman"/>
        </w:rPr>
        <w:footnoteReference w:id="10"/>
      </w:r>
      <w:r w:rsidRPr="00CA2E72">
        <w:rPr>
          <w:rFonts w:ascii="Times New Roman" w:hAnsi="Times New Roman" w:cs="Times New Roman"/>
        </w:rPr>
        <w:t xml:space="preserve"> As a result, our view of what it is that we are doing has shifted. We went from a simple idea for a project that would be a form of community auto</w:t>
      </w:r>
      <w:r w:rsidR="00CA2E72">
        <w:rPr>
          <w:rFonts w:ascii="Times New Roman" w:hAnsi="Times New Roman" w:cs="Times New Roman"/>
        </w:rPr>
        <w:t>-</w:t>
      </w:r>
      <w:r w:rsidRPr="00CA2E72">
        <w:rPr>
          <w:rFonts w:ascii="Times New Roman" w:hAnsi="Times New Roman" w:cs="Times New Roman"/>
        </w:rPr>
        <w:t xml:space="preserve">ethnography </w:t>
      </w:r>
      <w:r w:rsidR="00CF577C" w:rsidRPr="00CA2E72">
        <w:rPr>
          <w:rFonts w:ascii="Times New Roman" w:hAnsi="Times New Roman" w:cs="Times New Roman"/>
        </w:rPr>
        <w:t>(</w:t>
      </w:r>
      <w:r w:rsidRPr="00CA2E72">
        <w:rPr>
          <w:rFonts w:ascii="Times New Roman" w:hAnsi="Times New Roman" w:cs="Times New Roman"/>
        </w:rPr>
        <w:t>and an experiment in social media in the humanities</w:t>
      </w:r>
      <w:r w:rsidR="00CF577C" w:rsidRPr="00CA2E72">
        <w:rPr>
          <w:rFonts w:ascii="Times New Roman" w:hAnsi="Times New Roman" w:cs="Times New Roman"/>
        </w:rPr>
        <w:t>),</w:t>
      </w:r>
      <w:r w:rsidRPr="00CA2E72">
        <w:rPr>
          <w:rFonts w:ascii="Times New Roman" w:hAnsi="Times New Roman" w:cs="Times New Roman"/>
        </w:rPr>
        <w:t xml:space="preserve"> to wondering if we haven't stumbled upon </w:t>
      </w:r>
      <w:r w:rsidR="00CF577C" w:rsidRPr="00CA2E72">
        <w:rPr>
          <w:rFonts w:ascii="Times New Roman" w:hAnsi="Times New Roman" w:cs="Times New Roman"/>
        </w:rPr>
        <w:t>an alternative form of (un)</w:t>
      </w:r>
      <w:r w:rsidRPr="00CA2E72">
        <w:rPr>
          <w:rFonts w:ascii="Times New Roman" w:hAnsi="Times New Roman" w:cs="Times New Roman"/>
        </w:rPr>
        <w:t xml:space="preserve">conference where people gather </w:t>
      </w:r>
      <w:r w:rsidR="00CF577C" w:rsidRPr="00CA2E72">
        <w:rPr>
          <w:rFonts w:ascii="Times New Roman" w:hAnsi="Times New Roman" w:cs="Times New Roman"/>
        </w:rPr>
        <w:t xml:space="preserve">on their own time </w:t>
      </w:r>
      <w:r w:rsidRPr="00CA2E72">
        <w:rPr>
          <w:rFonts w:ascii="Times New Roman" w:hAnsi="Times New Roman" w:cs="Times New Roman"/>
        </w:rPr>
        <w:t xml:space="preserve">for a day to discuss </w:t>
      </w:r>
      <w:r w:rsidR="00CF577C" w:rsidRPr="00CA2E72">
        <w:rPr>
          <w:rFonts w:ascii="Times New Roman" w:hAnsi="Times New Roman" w:cs="Times New Roman"/>
        </w:rPr>
        <w:t>things</w:t>
      </w:r>
      <w:r w:rsidRPr="00CA2E72">
        <w:rPr>
          <w:rFonts w:ascii="Times New Roman" w:hAnsi="Times New Roman" w:cs="Times New Roman"/>
        </w:rPr>
        <w:t xml:space="preserve"> without paying to </w:t>
      </w:r>
      <w:r w:rsidR="00CF577C" w:rsidRPr="00CA2E72">
        <w:rPr>
          <w:rFonts w:ascii="Times New Roman" w:hAnsi="Times New Roman" w:cs="Times New Roman"/>
        </w:rPr>
        <w:t>attend timed events</w:t>
      </w:r>
      <w:r w:rsidRPr="00CA2E72">
        <w:rPr>
          <w:rFonts w:ascii="Times New Roman" w:hAnsi="Times New Roman" w:cs="Times New Roman"/>
        </w:rPr>
        <w:t>. While most participants still do document their day, there is a degree of self-reflection and disciplinary reflection that makes the project more than just a community documenting everyday practices.</w:t>
      </w:r>
    </w:p>
    <w:p w:rsidR="00826032" w:rsidRPr="00CA2E72" w:rsidRDefault="002D09D3" w:rsidP="00CA2E72">
      <w:pPr>
        <w:rPr>
          <w:rFonts w:ascii="Times New Roman" w:hAnsi="Times New Roman" w:cs="Times New Roman"/>
        </w:rPr>
      </w:pPr>
      <w:r w:rsidRPr="00CA2E72">
        <w:rPr>
          <w:rFonts w:ascii="Times New Roman" w:hAnsi="Times New Roman" w:cs="Times New Roman"/>
        </w:rPr>
        <w:t xml:space="preserve">What is clear is that the </w:t>
      </w:r>
      <w:r w:rsidRPr="00CA2E72">
        <w:rPr>
          <w:rFonts w:ascii="Times New Roman" w:hAnsi="Times New Roman" w:cs="Times New Roman"/>
          <w:u w:val="single"/>
        </w:rPr>
        <w:t xml:space="preserve">How do you define Humanities Computing / Digital Humanities? </w:t>
      </w:r>
      <w:r w:rsidRPr="00CA2E72">
        <w:rPr>
          <w:rFonts w:ascii="Times New Roman" w:hAnsi="Times New Roman" w:cs="Times New Roman"/>
        </w:rPr>
        <w:t>feature of the registration process is probably a better answer to the question of what the digital humanities is than the full dat</w:t>
      </w:r>
      <w:r w:rsidR="00CE106C" w:rsidRPr="00CA2E72">
        <w:rPr>
          <w:rFonts w:ascii="Times New Roman" w:hAnsi="Times New Roman" w:cs="Times New Roman"/>
        </w:rPr>
        <w:t>aset. This feature, initially designed to help us filter applicants</w:t>
      </w:r>
      <w:r w:rsidR="00CA2E72">
        <w:rPr>
          <w:rFonts w:ascii="Times New Roman" w:hAnsi="Times New Roman" w:cs="Times New Roman"/>
        </w:rPr>
        <w:t>,</w:t>
      </w:r>
      <w:r w:rsidR="00CE106C" w:rsidRPr="00CA2E72">
        <w:rPr>
          <w:rFonts w:ascii="Times New Roman" w:hAnsi="Times New Roman" w:cs="Times New Roman"/>
        </w:rPr>
        <w:t xml:space="preserve"> has proven a useful collection of short definitions for all to use.</w:t>
      </w:r>
      <w:r w:rsidRPr="00CA2E72">
        <w:rPr>
          <w:rFonts w:ascii="Times New Roman" w:hAnsi="Times New Roman" w:cs="Times New Roman"/>
        </w:rPr>
        <w:t xml:space="preserve"> </w:t>
      </w:r>
    </w:p>
    <w:p w:rsidR="00402C5A" w:rsidRPr="00FB0F2B" w:rsidRDefault="00826032" w:rsidP="00CA2E72">
      <w:pPr>
        <w:rPr>
          <w:rFonts w:ascii="Times New Roman" w:hAnsi="Times New Roman" w:cs="Times New Roman"/>
        </w:rPr>
      </w:pPr>
      <w:r w:rsidRPr="00CA2E72">
        <w:rPr>
          <w:rFonts w:ascii="Times New Roman" w:hAnsi="Times New Roman" w:cs="Times New Roman"/>
        </w:rPr>
        <w:t xml:space="preserve">We have also had to be honest with ourselves about our motivation, especially as we annually consider whether we want to go through with another iteration when we have no specific funding for the project. In the Fall of 2008 when we conceived of it, we thought of it not only as a way to answer a question, but </w:t>
      </w:r>
      <w:r w:rsidR="002D1FDC" w:rsidRPr="00CA2E72">
        <w:rPr>
          <w:rFonts w:ascii="Times New Roman" w:hAnsi="Times New Roman" w:cs="Times New Roman"/>
        </w:rPr>
        <w:t xml:space="preserve">also </w:t>
      </w:r>
      <w:r w:rsidRPr="00CA2E72">
        <w:rPr>
          <w:rFonts w:ascii="Times New Roman" w:hAnsi="Times New Roman" w:cs="Times New Roman"/>
        </w:rPr>
        <w:t>as a way to experiment with crowdsourcing in the humanities inexpensively – without having to get a grant, which is what we usually do in our field. As such, it has</w:t>
      </w:r>
      <w:r w:rsidR="00AB5EB5" w:rsidRPr="00CA2E72">
        <w:rPr>
          <w:rFonts w:ascii="Times New Roman" w:hAnsi="Times New Roman" w:cs="Times New Roman"/>
        </w:rPr>
        <w:t xml:space="preserve"> successfully answered a different question, </w:t>
      </w:r>
      <w:r w:rsidR="009F610D" w:rsidRPr="00CA2E72">
        <w:rPr>
          <w:rFonts w:ascii="Times New Roman" w:hAnsi="Times New Roman" w:cs="Times New Roman"/>
        </w:rPr>
        <w:t>i.e.</w:t>
      </w:r>
      <w:r w:rsidR="00AB5EB5" w:rsidRPr="00CA2E72">
        <w:rPr>
          <w:rFonts w:ascii="Times New Roman" w:hAnsi="Times New Roman" w:cs="Times New Roman"/>
        </w:rPr>
        <w:t xml:space="preserve"> whether we could design a </w:t>
      </w:r>
      <w:r w:rsidR="00FB0F2B" w:rsidRPr="00CA2E72">
        <w:rPr>
          <w:rFonts w:ascii="Times New Roman" w:hAnsi="Times New Roman" w:cs="Times New Roman"/>
        </w:rPr>
        <w:t>crowd</w:t>
      </w:r>
      <w:r w:rsidR="00FB0F2B">
        <w:rPr>
          <w:rFonts w:ascii="Times New Roman" w:hAnsi="Times New Roman" w:cs="Times New Roman"/>
        </w:rPr>
        <w:t>-</w:t>
      </w:r>
      <w:r w:rsidR="00FB0F2B" w:rsidRPr="00CA2E72">
        <w:rPr>
          <w:rFonts w:ascii="Times New Roman" w:hAnsi="Times New Roman" w:cs="Times New Roman"/>
        </w:rPr>
        <w:t>sourced</w:t>
      </w:r>
      <w:r w:rsidR="00AB5EB5" w:rsidRPr="00CA2E72">
        <w:rPr>
          <w:rFonts w:ascii="Times New Roman" w:hAnsi="Times New Roman" w:cs="Times New Roman"/>
        </w:rPr>
        <w:t xml:space="preserve"> discussion about the digital humanities.</w:t>
      </w:r>
      <w:r w:rsidR="009828C5" w:rsidRPr="00C84ECD">
        <w:rPr>
          <w:rStyle w:val="FootnoteReference"/>
          <w:rFonts w:ascii="Times New Roman" w:hAnsi="Times New Roman" w:cs="Times New Roman"/>
        </w:rPr>
        <w:footnoteReference w:id="11"/>
      </w:r>
      <w:r w:rsidRPr="00C84ECD">
        <w:rPr>
          <w:rFonts w:ascii="Times New Roman" w:hAnsi="Times New Roman" w:cs="Times New Roman"/>
        </w:rPr>
        <w:t xml:space="preserve"> Each year there have been more participants and </w:t>
      </w:r>
      <w:r w:rsidR="009828C5" w:rsidRPr="00C84ECD">
        <w:rPr>
          <w:rFonts w:ascii="Times New Roman" w:hAnsi="Times New Roman" w:cs="Times New Roman"/>
        </w:rPr>
        <w:t>a modicum of attention</w:t>
      </w:r>
      <w:r w:rsidRPr="00C84ECD">
        <w:rPr>
          <w:rFonts w:ascii="Times New Roman" w:hAnsi="Times New Roman" w:cs="Times New Roman"/>
        </w:rPr>
        <w:t>.</w:t>
      </w:r>
      <w:r w:rsidR="009828C5" w:rsidRPr="00C84ECD">
        <w:rPr>
          <w:rFonts w:ascii="Times New Roman" w:hAnsi="Times New Roman" w:cs="Times New Roman"/>
        </w:rPr>
        <w:t xml:space="preserve"> In its success</w:t>
      </w:r>
      <w:r w:rsidR="00FB0F2B">
        <w:rPr>
          <w:rFonts w:ascii="Times New Roman" w:hAnsi="Times New Roman" w:cs="Times New Roman"/>
        </w:rPr>
        <w:t>,</w:t>
      </w:r>
      <w:r w:rsidR="009828C5" w:rsidRPr="00FB0F2B">
        <w:rPr>
          <w:rFonts w:ascii="Times New Roman" w:hAnsi="Times New Roman" w:cs="Times New Roman"/>
        </w:rPr>
        <w:t xml:space="preserve"> the project may be taking on a life of its own.  </w:t>
      </w:r>
      <w:r w:rsidR="00AF2CE0" w:rsidRPr="00FB0F2B">
        <w:rPr>
          <w:rStyle w:val="FootnoteReference"/>
          <w:rFonts w:ascii="Times New Roman" w:hAnsi="Times New Roman" w:cs="Times New Roman"/>
        </w:rPr>
        <w:t xml:space="preserve"> </w:t>
      </w:r>
    </w:p>
    <w:p w:rsidR="00257991" w:rsidRPr="00FB0F2B" w:rsidRDefault="00402C5A" w:rsidP="00FB0F2B">
      <w:pPr>
        <w:pStyle w:val="Heading3"/>
        <w:rPr>
          <w:rFonts w:ascii="Times New Roman" w:hAnsi="Times New Roman" w:cs="Times New Roman"/>
        </w:rPr>
      </w:pPr>
      <w:r w:rsidRPr="00FB0F2B">
        <w:rPr>
          <w:rFonts w:ascii="Times New Roman" w:hAnsi="Times New Roman" w:cs="Times New Roman"/>
        </w:rPr>
        <w:t>3.1 Participation</w:t>
      </w:r>
    </w:p>
    <w:p w:rsidR="00257991" w:rsidRPr="00FB0F2B" w:rsidRDefault="009828C5">
      <w:pPr>
        <w:spacing w:after="280" w:afterAutospacing="1"/>
        <w:rPr>
          <w:rFonts w:ascii="Times New Roman" w:hAnsi="Times New Roman" w:cs="Times New Roman"/>
        </w:rPr>
      </w:pPr>
      <w:r w:rsidRPr="00FB0F2B">
        <w:rPr>
          <w:rFonts w:ascii="Times New Roman" w:hAnsi="Times New Roman" w:cs="Times New Roman"/>
        </w:rPr>
        <w:t xml:space="preserve">A second type of analysis is to look at participation statistics. </w:t>
      </w:r>
      <w:r w:rsidR="00257991" w:rsidRPr="00FB0F2B">
        <w:rPr>
          <w:rFonts w:ascii="Times New Roman" w:hAnsi="Times New Roman" w:cs="Times New Roman"/>
        </w:rPr>
        <w:t xml:space="preserve">Participants for the Day of DH 2009 were primarily recruited in two ways: through direct invitation and through an application process advertised on the </w:t>
      </w:r>
      <w:r w:rsidR="00257991" w:rsidRPr="00FB0F2B">
        <w:rPr>
          <w:rFonts w:ascii="Times New Roman" w:hAnsi="Times New Roman" w:cs="Times New Roman"/>
          <w:i/>
        </w:rPr>
        <w:t>Humanist</w:t>
      </w:r>
      <w:r w:rsidR="00257991" w:rsidRPr="00FB0F2B">
        <w:rPr>
          <w:rFonts w:ascii="Times New Roman" w:hAnsi="Times New Roman" w:cs="Times New Roman"/>
        </w:rPr>
        <w:t xml:space="preserve"> email list. Word of mouth filled in the rest of group.</w:t>
      </w:r>
      <w:r w:rsidRPr="00FB0F2B">
        <w:rPr>
          <w:rFonts w:ascii="Times New Roman" w:hAnsi="Times New Roman" w:cs="Times New Roman"/>
        </w:rPr>
        <w:t xml:space="preserve"> </w:t>
      </w:r>
      <w:r w:rsidR="00257991" w:rsidRPr="00FB0F2B">
        <w:rPr>
          <w:rFonts w:ascii="Times New Roman" w:hAnsi="Times New Roman" w:cs="Times New Roman"/>
        </w:rPr>
        <w:t>The most common occupations amongst participants were teaching roles, such as professors and instructors, and research roles. Also common were administrative heads, programmers</w:t>
      </w:r>
      <w:r w:rsidR="00FB0F2B">
        <w:rPr>
          <w:rFonts w:ascii="Times New Roman" w:hAnsi="Times New Roman" w:cs="Times New Roman"/>
        </w:rPr>
        <w:t>,</w:t>
      </w:r>
      <w:r w:rsidR="00257991" w:rsidRPr="00FB0F2B">
        <w:rPr>
          <w:rFonts w:ascii="Times New Roman" w:hAnsi="Times New Roman" w:cs="Times New Roman"/>
        </w:rPr>
        <w:t xml:space="preserve"> and librarians. However, within the group there was a noticeable lack of students. Despite our efforts to encourage a diverse crowd of participants, students did not feel confident in the value of their experiences to want to participate in the project. </w:t>
      </w:r>
    </w:p>
    <w:p w:rsidR="00257991" w:rsidRPr="00FB0F2B" w:rsidRDefault="00257991" w:rsidP="00FB0F2B">
      <w:pPr>
        <w:spacing w:after="280" w:afterAutospacing="1"/>
        <w:rPr>
          <w:rFonts w:ascii="Times New Roman" w:hAnsi="Times New Roman" w:cs="Times New Roman"/>
        </w:rPr>
      </w:pPr>
      <w:r w:rsidRPr="00FB0F2B">
        <w:rPr>
          <w:rFonts w:ascii="Times New Roman" w:hAnsi="Times New Roman" w:cs="Times New Roman"/>
        </w:rPr>
        <w:t>Reflecting the linguistic and geographic bias of the organizers, Canada was the most represented country</w:t>
      </w:r>
      <w:ins w:id="40" w:author="Amy Johnson" w:date="2012-04-29T12:43:00Z">
        <w:r w:rsidR="00FB0F2B">
          <w:rPr>
            <w:rFonts w:ascii="Times New Roman" w:hAnsi="Times New Roman" w:cs="Times New Roman"/>
          </w:rPr>
          <w:t xml:space="preserve"> – </w:t>
        </w:r>
      </w:ins>
      <w:r w:rsidR="00143613" w:rsidRPr="00FB0F2B">
        <w:rPr>
          <w:rFonts w:ascii="Times New Roman" w:hAnsi="Times New Roman" w:cs="Times New Roman"/>
        </w:rPr>
        <w:t>which is not surprising given that it was organized out of Canada</w:t>
      </w:r>
      <w:ins w:id="41" w:author="Amy Johnson" w:date="2012-04-29T12:43:00Z">
        <w:r w:rsidR="00FB0F2B">
          <w:rPr>
            <w:rFonts w:ascii="Times New Roman" w:hAnsi="Times New Roman" w:cs="Times New Roman"/>
          </w:rPr>
          <w:t xml:space="preserve"> – </w:t>
        </w:r>
      </w:ins>
      <w:r w:rsidRPr="00FB0F2B">
        <w:rPr>
          <w:rFonts w:ascii="Times New Roman" w:hAnsi="Times New Roman" w:cs="Times New Roman"/>
        </w:rPr>
        <w:t>followed by the USA, Great Britain, Ireland</w:t>
      </w:r>
      <w:r w:rsidR="00FB0F2B">
        <w:rPr>
          <w:rFonts w:ascii="Times New Roman" w:hAnsi="Times New Roman" w:cs="Times New Roman"/>
        </w:rPr>
        <w:t>,</w:t>
      </w:r>
      <w:ins w:id="42" w:author="Amy Johnson" w:date="2012-04-29T12:44:00Z">
        <w:r w:rsidR="00FB0F2B">
          <w:rPr>
            <w:rFonts w:ascii="Times New Roman" w:hAnsi="Times New Roman" w:cs="Times New Roman"/>
          </w:rPr>
          <w:t xml:space="preserve"> </w:t>
        </w:r>
      </w:ins>
      <w:r w:rsidRPr="00FB0F2B">
        <w:rPr>
          <w:rFonts w:ascii="Times New Roman" w:hAnsi="Times New Roman" w:cs="Times New Roman"/>
        </w:rPr>
        <w:t>and Germany.</w:t>
      </w:r>
      <w:r w:rsidR="00AF2CE0" w:rsidRPr="00FB0F2B">
        <w:rPr>
          <w:rStyle w:val="FootnoteReference"/>
          <w:rFonts w:ascii="Times New Roman" w:hAnsi="Times New Roman" w:cs="Times New Roman"/>
        </w:rPr>
        <w:t xml:space="preserve"> </w:t>
      </w:r>
      <w:r w:rsidR="00AF2CE0" w:rsidRPr="00FB0F2B">
        <w:rPr>
          <w:rStyle w:val="FootnoteReference"/>
          <w:rFonts w:ascii="Times New Roman" w:hAnsi="Times New Roman" w:cs="Times New Roman"/>
        </w:rPr>
        <w:footnoteReference w:id="12"/>
      </w:r>
      <w:r w:rsidRPr="00FB0F2B">
        <w:rPr>
          <w:rFonts w:ascii="Times New Roman" w:hAnsi="Times New Roman" w:cs="Times New Roman"/>
        </w:rPr>
        <w:t xml:space="preserve"> </w:t>
      </w:r>
    </w:p>
    <w:tbl>
      <w:tblPr>
        <w:tblW w:w="192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88"/>
        <w:gridCol w:w="1819"/>
      </w:tblGrid>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FB0F2B">
            <w:pPr>
              <w:spacing w:after="0"/>
              <w:rPr>
                <w:rFonts w:ascii="Times New Roman" w:hAnsi="Times New Roman" w:cs="Times New Roman"/>
              </w:rPr>
            </w:pPr>
            <w:r w:rsidRPr="00FB0F2B">
              <w:rPr>
                <w:rFonts w:ascii="Times New Roman" w:hAnsi="Times New Roman" w:cs="Times New Roman"/>
                <w:b/>
              </w:rPr>
              <w:t>Country</w:t>
            </w:r>
            <w:r w:rsidRPr="00FB0F2B">
              <w:rPr>
                <w:rFonts w:ascii="Times New Roman" w:hAnsi="Times New Roman" w:cs="Times New Roman"/>
              </w:rPr>
              <w:t xml:space="preserve"> </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pPr>
              <w:spacing w:after="0"/>
              <w:rPr>
                <w:rFonts w:ascii="Times New Roman" w:hAnsi="Times New Roman" w:cs="Times New Roman"/>
              </w:rPr>
            </w:pPr>
            <w:r w:rsidRPr="00FB0F2B">
              <w:rPr>
                <w:rFonts w:ascii="Times New Roman" w:hAnsi="Times New Roman" w:cs="Times New Roman"/>
                <w:b/>
              </w:rPr>
              <w:t>Number of Participants</w:t>
            </w:r>
            <w:r w:rsidRPr="00FB0F2B">
              <w:rPr>
                <w:rFonts w:ascii="Times New Roman" w:hAnsi="Times New Roman" w:cs="Times New Roman"/>
              </w:rPr>
              <w:t xml:space="preserve">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eastAsia="Arial" w:hAnsi="Times New Roman" w:cs="Times New Roman"/>
              </w:rPr>
              <w:t>Canada</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30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United States</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23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Great Britain</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13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Ireland</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5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Germany</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4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Slovenia </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Australia</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3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Luxembourg </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Italy</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Sweden </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Poland </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 xml:space="preserve">1 </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Switzerland</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1</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Netherlands</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1</w:t>
            </w:r>
          </w:p>
        </w:tc>
      </w:tr>
      <w:tr w:rsidR="00257991" w:rsidRPr="00FB0F2B">
        <w:tc>
          <w:tcPr>
            <w:tcW w:w="2407"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Total</w:t>
            </w:r>
          </w:p>
        </w:tc>
        <w:tc>
          <w:tcPr>
            <w:tcW w:w="2593" w:type="pct"/>
            <w:tcBorders>
              <w:top w:val="outset" w:sz="6" w:space="0" w:color="auto"/>
              <w:left w:val="outset" w:sz="6" w:space="0" w:color="auto"/>
              <w:bottom w:val="outset" w:sz="6" w:space="0" w:color="auto"/>
              <w:right w:val="outset" w:sz="6" w:space="0" w:color="auto"/>
            </w:tcBorders>
            <w:shd w:val="clear" w:color="auto" w:fill="auto"/>
            <w:vAlign w:val="center"/>
          </w:tcPr>
          <w:p w:rsidR="00257991" w:rsidRPr="00FB0F2B" w:rsidRDefault="00257991" w:rsidP="008E1D70">
            <w:pPr>
              <w:spacing w:after="0"/>
              <w:rPr>
                <w:rFonts w:ascii="Times New Roman" w:hAnsi="Times New Roman" w:cs="Times New Roman"/>
              </w:rPr>
            </w:pPr>
            <w:r w:rsidRPr="00FB0F2B">
              <w:rPr>
                <w:rFonts w:ascii="Times New Roman" w:hAnsi="Times New Roman" w:cs="Times New Roman"/>
              </w:rPr>
              <w:t>85</w:t>
            </w:r>
          </w:p>
        </w:tc>
      </w:tr>
    </w:tbl>
    <w:p w:rsidR="00257991" w:rsidRPr="00FB0F2B" w:rsidRDefault="00143613" w:rsidP="008E1D70">
      <w:pPr>
        <w:pStyle w:val="Div"/>
        <w:spacing w:before="80" w:after="280" w:afterAutospacing="1"/>
        <w:rPr>
          <w:rFonts w:ascii="Times New Roman" w:hAnsi="Times New Roman" w:cs="Times New Roman"/>
        </w:rPr>
      </w:pPr>
      <w:r w:rsidRPr="00FB0F2B">
        <w:rPr>
          <w:rFonts w:ascii="Times New Roman" w:hAnsi="Times New Roman" w:cs="Times New Roman"/>
        </w:rPr>
        <w:t>Figure 1: National Distribution</w:t>
      </w:r>
    </w:p>
    <w:p w:rsidR="00257991" w:rsidRPr="00FB0F2B" w:rsidRDefault="00143613" w:rsidP="008E1D70">
      <w:pPr>
        <w:pStyle w:val="Img"/>
        <w:spacing w:after="280" w:afterAutospacing="1"/>
        <w:rPr>
          <w:rFonts w:ascii="Times New Roman" w:hAnsi="Times New Roman" w:cs="Times New Roman"/>
        </w:rPr>
      </w:pPr>
      <w:r w:rsidRPr="00FB0F2B">
        <w:rPr>
          <w:rFonts w:ascii="Times New Roman" w:hAnsi="Times New Roman" w:cs="Times New Roman"/>
        </w:rPr>
        <w:t>We can’t escape concluding that, despite the open call, Anglophones were much more likely to participate despite our efforts. This could be due to an Anglo-centric bias in the digital humanities. It could be that people doing this sort of work elsewhere don’t associate with the term “digital humanities” preferring something like “informatics.” It could be that social networking projects tap into existing networks despite the potential for broader distribution. Whatever the cause, it is one</w:t>
      </w:r>
      <w:r w:rsidR="00002A9A" w:rsidRPr="00FB0F2B">
        <w:rPr>
          <w:rFonts w:ascii="Times New Roman" w:hAnsi="Times New Roman" w:cs="Times New Roman"/>
        </w:rPr>
        <w:t xml:space="preserve"> of the limitations of the project and one which we are addressing (see below.)</w:t>
      </w:r>
    </w:p>
    <w:p w:rsidR="00143613" w:rsidRPr="00FB0F2B" w:rsidRDefault="002D1FDC" w:rsidP="00FB0F2B">
      <w:pPr>
        <w:spacing w:after="280" w:afterAutospacing="1"/>
        <w:jc w:val="center"/>
        <w:rPr>
          <w:rFonts w:ascii="Times New Roman" w:hAnsi="Times New Roman" w:cs="Times New Roman"/>
        </w:rPr>
      </w:pPr>
      <w:r w:rsidRPr="00FB0F2B">
        <w:rPr>
          <w:rFonts w:ascii="Times New Roman" w:hAnsi="Times New Roman" w:cs="Times New Roman"/>
          <w:noProof/>
          <w:lang w:eastAsia="en-US"/>
        </w:rPr>
        <w:drawing>
          <wp:inline distT="0" distB="0" distL="0" distR="0">
            <wp:extent cx="3776345" cy="2802255"/>
            <wp:effectExtent l="2540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776345" cy="2802255"/>
                    </a:xfrm>
                    <a:prstGeom prst="rect">
                      <a:avLst/>
                    </a:prstGeom>
                    <a:noFill/>
                    <a:ln w="9525">
                      <a:noFill/>
                      <a:miter lim="800000"/>
                      <a:headEnd/>
                      <a:tailEnd/>
                    </a:ln>
                  </pic:spPr>
                </pic:pic>
              </a:graphicData>
            </a:graphic>
          </wp:inline>
        </w:drawing>
      </w:r>
    </w:p>
    <w:p w:rsidR="00257991" w:rsidRPr="00FB0F2B" w:rsidRDefault="00143613" w:rsidP="00FB0F2B">
      <w:pPr>
        <w:spacing w:after="280" w:afterAutospacing="1"/>
        <w:jc w:val="center"/>
        <w:rPr>
          <w:rFonts w:ascii="Times New Roman" w:hAnsi="Times New Roman" w:cs="Times New Roman"/>
        </w:rPr>
      </w:pPr>
      <w:r w:rsidRPr="00FB0F2B">
        <w:rPr>
          <w:rFonts w:ascii="Times New Roman" w:hAnsi="Times New Roman" w:cs="Times New Roman"/>
        </w:rPr>
        <w:t>Figure 2: Distribution of Posts, Photos, and Comments for Day of DH 2009</w:t>
      </w:r>
    </w:p>
    <w:p w:rsidR="00257991" w:rsidRPr="00FB0F2B" w:rsidRDefault="00257991" w:rsidP="00C84ECD">
      <w:pPr>
        <w:pStyle w:val="Div"/>
        <w:spacing w:after="280" w:afterAutospacing="1"/>
        <w:rPr>
          <w:rFonts w:ascii="Times New Roman" w:hAnsi="Times New Roman" w:cs="Times New Roman"/>
        </w:rPr>
      </w:pPr>
      <w:r w:rsidRPr="00FB0F2B">
        <w:rPr>
          <w:rFonts w:ascii="Times New Roman" w:hAnsi="Times New Roman" w:cs="Times New Roman"/>
        </w:rPr>
        <w:t xml:space="preserve">The participants described their 2009 </w:t>
      </w:r>
      <w:ins w:id="43" w:author="Amy Johnson" w:date="2012-04-29T13:51:00Z">
        <w:r w:rsidR="00C84ECD">
          <w:rPr>
            <w:rFonts w:ascii="Times New Roman" w:hAnsi="Times New Roman" w:cs="Times New Roman"/>
          </w:rPr>
          <w:t>“D</w:t>
        </w:r>
      </w:ins>
      <w:r w:rsidRPr="00FB0F2B">
        <w:rPr>
          <w:rFonts w:ascii="Times New Roman" w:hAnsi="Times New Roman" w:cs="Times New Roman"/>
        </w:rPr>
        <w:t xml:space="preserve">ay in the </w:t>
      </w:r>
      <w:ins w:id="44" w:author="Amy Johnson" w:date="2012-04-29T13:51:00Z">
        <w:r w:rsidR="00C84ECD">
          <w:rPr>
            <w:rFonts w:ascii="Times New Roman" w:hAnsi="Times New Roman" w:cs="Times New Roman"/>
          </w:rPr>
          <w:t>L</w:t>
        </w:r>
      </w:ins>
      <w:r w:rsidRPr="00FB0F2B">
        <w:rPr>
          <w:rFonts w:ascii="Times New Roman" w:hAnsi="Times New Roman" w:cs="Times New Roman"/>
        </w:rPr>
        <w:t xml:space="preserve">ife of </w:t>
      </w:r>
      <w:ins w:id="45" w:author="Amy Johnson" w:date="2012-04-29T13:51:00Z">
        <w:r w:rsidR="00C84ECD">
          <w:rPr>
            <w:rFonts w:ascii="Times New Roman" w:hAnsi="Times New Roman" w:cs="Times New Roman"/>
          </w:rPr>
          <w:t>D</w:t>
        </w:r>
      </w:ins>
      <w:r w:rsidRPr="00FB0F2B">
        <w:rPr>
          <w:rFonts w:ascii="Times New Roman" w:hAnsi="Times New Roman" w:cs="Times New Roman"/>
        </w:rPr>
        <w:t xml:space="preserve">igital </w:t>
      </w:r>
      <w:ins w:id="46" w:author="Amy Johnson" w:date="2012-04-29T13:52:00Z">
        <w:r w:rsidR="00C84ECD">
          <w:rPr>
            <w:rFonts w:ascii="Times New Roman" w:hAnsi="Times New Roman" w:cs="Times New Roman"/>
          </w:rPr>
          <w:t>H</w:t>
        </w:r>
      </w:ins>
      <w:r w:rsidRPr="00FB0F2B">
        <w:rPr>
          <w:rFonts w:ascii="Times New Roman" w:hAnsi="Times New Roman" w:cs="Times New Roman"/>
        </w:rPr>
        <w:t>umanities</w:t>
      </w:r>
      <w:ins w:id="47" w:author="Amy Johnson" w:date="2012-04-29T13:52:00Z">
        <w:r w:rsidR="00C84ECD">
          <w:rPr>
            <w:rFonts w:ascii="Times New Roman" w:hAnsi="Times New Roman" w:cs="Times New Roman"/>
          </w:rPr>
          <w:t>”</w:t>
        </w:r>
      </w:ins>
      <w:r w:rsidRPr="00FB0F2B">
        <w:rPr>
          <w:rFonts w:ascii="Times New Roman" w:hAnsi="Times New Roman" w:cs="Times New Roman"/>
        </w:rPr>
        <w:t xml:space="preserve"> with a total of 668 posts, 434 images</w:t>
      </w:r>
      <w:r w:rsidR="00FB0F2B">
        <w:rPr>
          <w:rFonts w:ascii="Times New Roman" w:hAnsi="Times New Roman" w:cs="Times New Roman"/>
        </w:rPr>
        <w:t xml:space="preserve">, </w:t>
      </w:r>
      <w:r w:rsidRPr="00FB0F2B">
        <w:rPr>
          <w:rFonts w:ascii="Times New Roman" w:hAnsi="Times New Roman" w:cs="Times New Roman"/>
        </w:rPr>
        <w:t>and 181 comments. The distribution of these items among different blogs is illustrated in the above graph, where the x-axis represents the count of items in a blog and the y-axis represents how many blogs had each count. This basic analysis reveals that the majority of blogs (twenty-six) contained about six posts in each. Many blogs had ten or fewer posts, but there were a few blogs with as many as eighteen posts.</w:t>
      </w:r>
      <w:r w:rsidRPr="00FB0F2B">
        <w:rPr>
          <w:rFonts w:ascii="Times New Roman" w:hAnsi="Times New Roman" w:cs="Times New Roman"/>
        </w:rPr>
        <w:br/>
      </w:r>
      <w:r w:rsidRPr="00FB0F2B">
        <w:rPr>
          <w:rFonts w:ascii="Times New Roman" w:hAnsi="Times New Roman" w:cs="Times New Roman"/>
        </w:rPr>
        <w:br/>
        <w:t xml:space="preserve">The graph also shows that several blogs had a fairly large number of images. However, as many as twenty-two blogs included no images. We don't know whether exclusively textual entries were intended or if any technical problems discouraged participants from sharing images. The number of comments per blog follows a similar pattern. Perhaps in a future event, something can be done to encourage more images and comments. </w:t>
      </w:r>
    </w:p>
    <w:p w:rsidR="00257991" w:rsidRPr="00FB0F2B" w:rsidRDefault="00257991">
      <w:pPr>
        <w:pStyle w:val="Heading3"/>
        <w:rPr>
          <w:rFonts w:ascii="Times New Roman" w:hAnsi="Times New Roman" w:cs="Times New Roman"/>
        </w:rPr>
      </w:pPr>
      <w:bookmarkStart w:id="48" w:name="2_1_The_Tagging_8176111122593284"/>
      <w:bookmarkEnd w:id="48"/>
      <w:r w:rsidRPr="00FB0F2B">
        <w:rPr>
          <w:rFonts w:ascii="Times New Roman" w:hAnsi="Times New Roman" w:cs="Times New Roman"/>
        </w:rPr>
        <w:t>3.</w:t>
      </w:r>
      <w:r w:rsidR="00402C5A" w:rsidRPr="00FB0F2B">
        <w:rPr>
          <w:rFonts w:ascii="Times New Roman" w:hAnsi="Times New Roman" w:cs="Times New Roman"/>
        </w:rPr>
        <w:t>2</w:t>
      </w:r>
      <w:r w:rsidRPr="00FB0F2B">
        <w:rPr>
          <w:rFonts w:ascii="Times New Roman" w:hAnsi="Times New Roman" w:cs="Times New Roman"/>
        </w:rPr>
        <w:t xml:space="preserve"> The Tagging </w:t>
      </w:r>
    </w:p>
    <w:p w:rsidR="00257991" w:rsidRPr="00FB0F2B" w:rsidRDefault="00257991">
      <w:pPr>
        <w:pStyle w:val="Div"/>
        <w:spacing w:after="280" w:afterAutospacing="1"/>
        <w:rPr>
          <w:rFonts w:ascii="Times New Roman" w:hAnsi="Times New Roman" w:cs="Times New Roman"/>
        </w:rPr>
      </w:pPr>
      <w:bookmarkStart w:id="49" w:name="2_2_Technical_Design_and_Expor_906999562"/>
      <w:bookmarkEnd w:id="49"/>
      <w:r w:rsidRPr="00FB0F2B">
        <w:rPr>
          <w:rFonts w:ascii="Times New Roman" w:hAnsi="Times New Roman" w:cs="Times New Roman"/>
        </w:rPr>
        <w:t xml:space="preserve">While keeping the tags applied by participants, we decided after the event to add a common set of classification terms to the data. Before this could be done a consistent system had to be developed, beginning with the decision of whether to pursue a controlled vocabulary or free text. </w:t>
      </w:r>
      <w:r w:rsidR="009F610D" w:rsidRPr="00FB0F2B">
        <w:rPr>
          <w:rFonts w:ascii="Times New Roman" w:hAnsi="Times New Roman" w:cs="Times New Roman"/>
        </w:rPr>
        <w:t>WordPress</w:t>
      </w:r>
      <w:r w:rsidRPr="00FB0F2B">
        <w:rPr>
          <w:rFonts w:ascii="Times New Roman" w:hAnsi="Times New Roman" w:cs="Times New Roman"/>
        </w:rPr>
        <w:t xml:space="preserve"> </w:t>
      </w:r>
      <w:ins w:id="50" w:author="Megan Meredith-Lobay" w:date="2012-05-03T11:15:00Z">
        <w:r w:rsidR="008D1ED1">
          <w:rPr>
            <w:rFonts w:ascii="Times New Roman" w:hAnsi="Times New Roman" w:cs="Times New Roman"/>
          </w:rPr>
          <w:t>uses its own terms for</w:t>
        </w:r>
      </w:ins>
      <w:r w:rsidRPr="00FB0F2B">
        <w:rPr>
          <w:rFonts w:ascii="Times New Roman" w:hAnsi="Times New Roman" w:cs="Times New Roman"/>
        </w:rPr>
        <w:t xml:space="preserve"> both: </w:t>
      </w:r>
      <w:commentRangeStart w:id="51"/>
      <w:r w:rsidRPr="00FB0F2B">
        <w:rPr>
          <w:rFonts w:ascii="Times New Roman" w:hAnsi="Times New Roman" w:cs="Times New Roman"/>
        </w:rPr>
        <w:t xml:space="preserve">'categories' for controlled vocabularies and 'tags' for free </w:t>
      </w:r>
      <w:commentRangeStart w:id="52"/>
      <w:r w:rsidRPr="00FB0F2B">
        <w:rPr>
          <w:rFonts w:ascii="Times New Roman" w:hAnsi="Times New Roman" w:cs="Times New Roman"/>
        </w:rPr>
        <w:t>text</w:t>
      </w:r>
      <w:commentRangeEnd w:id="52"/>
      <w:r w:rsidR="008D1ED1">
        <w:rPr>
          <w:rStyle w:val="CommentReference"/>
          <w:rFonts w:cs="Times New Roman"/>
        </w:rPr>
        <w:commentReference w:id="52"/>
      </w:r>
      <w:r w:rsidRPr="00FB0F2B">
        <w:rPr>
          <w:rFonts w:ascii="Times New Roman" w:hAnsi="Times New Roman" w:cs="Times New Roman"/>
        </w:rPr>
        <w:t xml:space="preserve">. </w:t>
      </w:r>
      <w:commentRangeEnd w:id="51"/>
      <w:r w:rsidR="00FB0F2B">
        <w:rPr>
          <w:rStyle w:val="CommentReference"/>
          <w:rFonts w:cs="Times New Roman"/>
        </w:rPr>
        <w:commentReference w:id="51"/>
      </w:r>
      <w:commentRangeStart w:id="53"/>
      <w:r w:rsidRPr="00FB0F2B">
        <w:rPr>
          <w:rFonts w:ascii="Times New Roman" w:hAnsi="Times New Roman" w:cs="Times New Roman"/>
        </w:rPr>
        <w:t xml:space="preserve">Free </w:t>
      </w:r>
      <w:commentRangeEnd w:id="53"/>
      <w:r w:rsidR="003E28F1">
        <w:rPr>
          <w:rStyle w:val="CommentReference"/>
          <w:rFonts w:cs="Times New Roman"/>
          <w:vanish/>
        </w:rPr>
        <w:commentReference w:id="53"/>
      </w:r>
      <w:r w:rsidRPr="00FB0F2B">
        <w:rPr>
          <w:rFonts w:ascii="Times New Roman" w:hAnsi="Times New Roman" w:cs="Times New Roman"/>
        </w:rPr>
        <w:t>text tagging was decided against, as the dataset and range of subjects covered within the Day of DH 2009 was too small to benefit from it. Instead, a controlled vocabulary was created.</w:t>
      </w:r>
      <w:r w:rsidR="009828C5" w:rsidRPr="00FB0F2B">
        <w:rPr>
          <w:rStyle w:val="FootnoteReference"/>
          <w:rFonts w:ascii="Times New Roman" w:hAnsi="Times New Roman" w:cs="Times New Roman"/>
        </w:rPr>
        <w:footnoteReference w:id="13"/>
      </w:r>
    </w:p>
    <w:p w:rsidR="00257991" w:rsidRPr="00FB0F2B" w:rsidRDefault="00257991" w:rsidP="00FB0F2B">
      <w:pPr>
        <w:pStyle w:val="Div"/>
        <w:spacing w:after="280" w:afterAutospacing="1"/>
        <w:rPr>
          <w:rFonts w:ascii="Times New Roman" w:hAnsi="Times New Roman" w:cs="Times New Roman"/>
        </w:rPr>
      </w:pPr>
      <w:r w:rsidRPr="00FB0F2B">
        <w:rPr>
          <w:rFonts w:ascii="Times New Roman" w:hAnsi="Times New Roman" w:cs="Times New Roman"/>
        </w:rPr>
        <w:t>The first step in establishing a controlled vocabulary is determining a level of specificity (Taylor 2005). Should categories be very specific or more general? While the former offers a finer description of its text, the latter is less time-consuming and less prone to error. With the Day of DH 2009 tag set, we pursued a more general set of umbrella terms. Going through a partial set of results, overarching concepts were identified until the set was at saturation. In the first draft, concepts were hierarchical, with relatively abstract top-level headings such as "actions" and "events". As we began to work with this approach, we realized that it was more specific and complex than the project required, and by the final version the hierarchies were mostly flattened and considerably more direct. Finally, it was decided that terms should define explicit concepts and avoid those which are implicit. For example, location and time were categorized only when they were part of the content. In these and other examples, for the indexer to extrapolate data not in the text would be to risk introducing inconsistencies. This choice for broad specificity appears to have been an appropriate one, as we were able to keep the classification process in the purview of just one coder</w:t>
      </w:r>
      <w:r w:rsidR="00FB0F2B">
        <w:rPr>
          <w:rFonts w:ascii="Times New Roman" w:hAnsi="Times New Roman" w:cs="Times New Roman"/>
        </w:rPr>
        <w:t xml:space="preserve">, which </w:t>
      </w:r>
      <w:r w:rsidRPr="00FB0F2B">
        <w:rPr>
          <w:rFonts w:ascii="Times New Roman" w:hAnsi="Times New Roman" w:cs="Times New Roman"/>
        </w:rPr>
        <w:t>benefit</w:t>
      </w:r>
      <w:r w:rsidR="00FB0F2B">
        <w:rPr>
          <w:rFonts w:ascii="Times New Roman" w:hAnsi="Times New Roman" w:cs="Times New Roman"/>
        </w:rPr>
        <w:t>ed</w:t>
      </w:r>
      <w:r w:rsidRPr="00FB0F2B">
        <w:rPr>
          <w:rFonts w:ascii="Times New Roman" w:hAnsi="Times New Roman" w:cs="Times New Roman"/>
        </w:rPr>
        <w:t xml:space="preserve"> the consistency of the task.</w:t>
      </w:r>
    </w:p>
    <w:p w:rsidR="00FB0F2B" w:rsidRDefault="00257991">
      <w:pPr>
        <w:pStyle w:val="Div"/>
        <w:spacing w:after="280" w:afterAutospacing="1"/>
        <w:rPr>
          <w:ins w:id="54" w:author="Amy Johnson" w:date="2012-04-29T12:51:00Z"/>
          <w:rFonts w:ascii="Times New Roman" w:hAnsi="Times New Roman" w:cs="Times New Roman"/>
        </w:rPr>
      </w:pPr>
      <w:r w:rsidRPr="00FB0F2B">
        <w:rPr>
          <w:rFonts w:ascii="Times New Roman" w:hAnsi="Times New Roman" w:cs="Times New Roman"/>
        </w:rPr>
        <w:t xml:space="preserve">Once the category vocabulary had been established, a single member of the team tagged each post in the interests of consistency. Several additional categories of tags were created as the range of activities explored by the bloggers emerged. Initially, the process of categorizing the individual posts seemed straightforward within the context of the controlled vocabulary. However, it soon became clear that a controlled vocabulary, while needed in order to structure our dataset for eventual export and quantitative analysis, did not fully encompass the complexities inherent in the average Day of a Digital Humanist. The main issue with using the controlled vocabulary for tagging the blog entries was interpretive (c.f. McCarty 1991; Hockey 2000). Though a category tag gives the impression of being an objective label of any particular content, the tag chosen to represent any particular post is colored by the tagger’s personal biases, unconscious or otherwise. In some instances, the labels applied by the Day of DH 2009 research team were different than those applied by the researcher themselves. </w:t>
      </w:r>
    </w:p>
    <w:p w:rsidR="00257991" w:rsidRPr="00FB0F2B" w:rsidRDefault="00257991" w:rsidP="00FB0F2B">
      <w:pPr>
        <w:pStyle w:val="Div"/>
        <w:spacing w:after="280" w:afterAutospacing="1"/>
        <w:rPr>
          <w:rFonts w:ascii="Times New Roman" w:hAnsi="Times New Roman" w:cs="Times New Roman"/>
        </w:rPr>
      </w:pPr>
      <w:r w:rsidRPr="00FB0F2B">
        <w:rPr>
          <w:rFonts w:ascii="Times New Roman" w:hAnsi="Times New Roman" w:cs="Times New Roman"/>
        </w:rPr>
        <w:t>This brings up the question of whether one interpretation is more valid than another. In the case of a single blog, an activity labeled ‘learning’ by a participant</w:t>
      </w:r>
      <w:ins w:id="55" w:author="Amy Johnson" w:date="2012-04-29T12:51:00Z">
        <w:r w:rsidR="00FB0F2B">
          <w:rPr>
            <w:rFonts w:ascii="Times New Roman" w:hAnsi="Times New Roman" w:cs="Times New Roman"/>
          </w:rPr>
          <w:t xml:space="preserve"> </w:t>
        </w:r>
      </w:ins>
      <w:r w:rsidRPr="00FB0F2B">
        <w:rPr>
          <w:rFonts w:ascii="Times New Roman" w:hAnsi="Times New Roman" w:cs="Times New Roman"/>
        </w:rPr>
        <w:t>but labeled ‘research’ by the Day of DH 2009 organizing group is not a large issue. The tag applied externally to the original author could easily be changed to accommodate the author’s intended interpretation of his or her own work. However, since hundreds of posts were tagged</w:t>
      </w:r>
      <w:r w:rsidR="00C824D5">
        <w:rPr>
          <w:rFonts w:ascii="Times New Roman" w:hAnsi="Times New Roman" w:cs="Times New Roman"/>
        </w:rPr>
        <w:t>,</w:t>
      </w:r>
      <w:r w:rsidRPr="00FB0F2B">
        <w:rPr>
          <w:rFonts w:ascii="Times New Roman" w:hAnsi="Times New Roman" w:cs="Times New Roman"/>
        </w:rPr>
        <w:t xml:space="preserve"> a consistent interpretation of activities was necessary to control the quality of the exported data, therefore superseding, in some cases, the interpretation of the author.</w:t>
      </w:r>
    </w:p>
    <w:p w:rsidR="00A870D6" w:rsidRPr="00FB0F2B" w:rsidRDefault="00257991" w:rsidP="00C824D5">
      <w:pPr>
        <w:pStyle w:val="Div"/>
        <w:spacing w:after="280" w:afterAutospacing="1"/>
        <w:rPr>
          <w:rFonts w:ascii="Times New Roman" w:hAnsi="Times New Roman" w:cs="Times New Roman"/>
        </w:rPr>
      </w:pPr>
      <w:r w:rsidRPr="00FB0F2B">
        <w:rPr>
          <w:rFonts w:ascii="Times New Roman" w:hAnsi="Times New Roman" w:cs="Times New Roman"/>
        </w:rPr>
        <w:t>In addition to the interpretive gap between the original author and the coder, there is the possibility that a tag applied to a post is going to bias others’ interpretation of that post. If the Day of DH 2009 tagger tags a post ‘Research’ then what influence does that category tag have on the next reader? Would that person have interpreted that post as representative of another activity entirely? Ultimately, it was decided that the interpretive issues with tagging were all appropriate for the project. In the time since, we have found that our subsequent work with the data has not been limited by the choices made in classification. The Humanities as a whole encompass disciplines in which multiple interpretations are usual and welcome. We acknowledge that the system of tagging in place for the Day of DH 2009 posts is only one possible interpretive framework given the range of activities engaged by the digital humanities community</w:t>
      </w:r>
      <w:ins w:id="56" w:author="Amy Johnson" w:date="2012-04-29T12:52:00Z">
        <w:r w:rsidR="00C824D5">
          <w:rPr>
            <w:rFonts w:ascii="Times New Roman" w:hAnsi="Times New Roman" w:cs="Times New Roman"/>
          </w:rPr>
          <w:t xml:space="preserve">, </w:t>
        </w:r>
      </w:ins>
      <w:r w:rsidR="0087787B" w:rsidRPr="00FB0F2B">
        <w:rPr>
          <w:rFonts w:ascii="Times New Roman" w:hAnsi="Times New Roman" w:cs="Times New Roman"/>
        </w:rPr>
        <w:t>and we have been refining it with each iteration</w:t>
      </w:r>
      <w:r w:rsidRPr="00FB0F2B">
        <w:rPr>
          <w:rFonts w:ascii="Times New Roman" w:hAnsi="Times New Roman" w:cs="Times New Roman"/>
        </w:rPr>
        <w:t>.</w:t>
      </w:r>
    </w:p>
    <w:p w:rsidR="00257991" w:rsidRPr="00FB0F2B" w:rsidRDefault="00A870D6">
      <w:pPr>
        <w:pStyle w:val="Heading3"/>
        <w:rPr>
          <w:rFonts w:ascii="Times New Roman" w:hAnsi="Times New Roman" w:cs="Times New Roman"/>
        </w:rPr>
      </w:pPr>
      <w:r w:rsidRPr="00FB0F2B">
        <w:rPr>
          <w:rFonts w:ascii="Times New Roman" w:hAnsi="Times New Roman" w:cs="Times New Roman"/>
        </w:rPr>
        <w:t>3.4 Analyzing the Tagged Dataset</w:t>
      </w:r>
    </w:p>
    <w:p w:rsidR="00A870D6" w:rsidRPr="00C824D5" w:rsidRDefault="00A870D6">
      <w:pPr>
        <w:spacing w:after="280" w:afterAutospacing="1"/>
        <w:jc w:val="center"/>
        <w:rPr>
          <w:rFonts w:ascii="Times New Roman" w:hAnsi="Times New Roman" w:cs="Times New Roman"/>
        </w:rPr>
      </w:pPr>
      <w:r w:rsidRPr="00C824D5">
        <w:rPr>
          <w:rFonts w:ascii="Times New Roman" w:hAnsi="Times New Roman" w:cs="Times New Roman"/>
          <w:noProof/>
          <w:lang w:eastAsia="en-US"/>
        </w:rPr>
        <w:drawing>
          <wp:inline distT="0" distB="0" distL="0" distR="0">
            <wp:extent cx="4724400" cy="24384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24400" cy="2438400"/>
                    </a:xfrm>
                    <a:prstGeom prst="rect">
                      <a:avLst/>
                    </a:prstGeom>
                    <a:noFill/>
                    <a:ln w="9525">
                      <a:noFill/>
                      <a:miter lim="800000"/>
                      <a:headEnd/>
                      <a:tailEnd/>
                    </a:ln>
                  </pic:spPr>
                </pic:pic>
              </a:graphicData>
            </a:graphic>
          </wp:inline>
        </w:drawing>
      </w:r>
    </w:p>
    <w:p w:rsidR="00A870D6" w:rsidRPr="00C824D5" w:rsidRDefault="00143613">
      <w:pPr>
        <w:spacing w:after="280" w:afterAutospacing="1"/>
        <w:jc w:val="center"/>
        <w:rPr>
          <w:rFonts w:ascii="Times New Roman" w:hAnsi="Times New Roman" w:cs="Times New Roman"/>
        </w:rPr>
      </w:pPr>
      <w:r w:rsidRPr="00C824D5">
        <w:rPr>
          <w:rFonts w:ascii="Times New Roman" w:hAnsi="Times New Roman" w:cs="Times New Roman"/>
        </w:rPr>
        <w:t>Figure 3</w:t>
      </w:r>
      <w:r w:rsidR="00A870D6" w:rsidRPr="00C824D5">
        <w:rPr>
          <w:rFonts w:ascii="Times New Roman" w:hAnsi="Times New Roman" w:cs="Times New Roman"/>
        </w:rPr>
        <w:t>: Word cloud of Day of DH 2009 entries.</w:t>
      </w:r>
    </w:p>
    <w:p w:rsidR="00B42351" w:rsidRPr="00C824D5" w:rsidRDefault="00257991" w:rsidP="00261063">
      <w:pPr>
        <w:numPr>
          <w:ins w:id="57" w:author="nyhan" w:date="2010-02-23T10:43:00Z"/>
        </w:numPr>
        <w:spacing w:after="280" w:afterAutospacing="1"/>
        <w:rPr>
          <w:rFonts w:ascii="Times New Roman" w:hAnsi="Times New Roman" w:cs="Times New Roman"/>
        </w:rPr>
      </w:pPr>
      <w:r w:rsidRPr="00C824D5">
        <w:rPr>
          <w:rFonts w:ascii="Times New Roman" w:hAnsi="Times New Roman" w:cs="Times New Roman"/>
        </w:rPr>
        <w:t xml:space="preserve"> </w:t>
      </w:r>
      <w:r w:rsidR="00B42351" w:rsidRPr="00C824D5">
        <w:rPr>
          <w:rFonts w:ascii="Times New Roman" w:hAnsi="Times New Roman" w:cs="Times New Roman"/>
        </w:rPr>
        <w:t>After the tagging we then analyzed the dataset using Voyeur Tools (&lt;http://</w:t>
      </w:r>
      <w:r w:rsidR="00092667" w:rsidRPr="00C824D5">
        <w:rPr>
          <w:rFonts w:ascii="Times New Roman" w:hAnsi="Times New Roman" w:cs="Times New Roman"/>
        </w:rPr>
        <w:t>voyeurtools.org&gt;)</w:t>
      </w:r>
      <w:r w:rsidR="00B42351" w:rsidRPr="00C824D5">
        <w:rPr>
          <w:rFonts w:ascii="Times New Roman" w:hAnsi="Times New Roman" w:cs="Times New Roman"/>
        </w:rPr>
        <w:t xml:space="preserve"> and counting the distribution of tags. Here are the 20 highest frequency content words:</w:t>
      </w:r>
    </w:p>
    <w:tbl>
      <w:tblPr>
        <w:tblW w:w="6000" w:type="dxa"/>
        <w:tblInd w:w="95" w:type="dxa"/>
        <w:tblLook w:val="0000"/>
      </w:tblPr>
      <w:tblGrid>
        <w:gridCol w:w="1500"/>
        <w:gridCol w:w="1500"/>
        <w:gridCol w:w="1500"/>
        <w:gridCol w:w="1500"/>
      </w:tblGrid>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digital</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402</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working</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154</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day</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398</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meeting</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128</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work</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362</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class</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121</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I'm</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288</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people</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119</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humanities</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256</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DH</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116</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time</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253</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home</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101</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project</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243</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good</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98</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students</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189</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things</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98</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research</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177</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text</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97</w:t>
            </w:r>
          </w:p>
        </w:tc>
      </w:tr>
      <w:tr w:rsidR="00B42351" w:rsidRPr="00C824D5">
        <w:trPr>
          <w:trHeight w:val="260"/>
        </w:trPr>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today</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8E1D70">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165</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FB0F2B">
            <w:pPr>
              <w:shd w:val="clear" w:color="auto" w:fill="auto"/>
              <w:spacing w:after="0"/>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data</w:t>
            </w:r>
          </w:p>
        </w:tc>
        <w:tc>
          <w:tcPr>
            <w:tcW w:w="1500" w:type="dxa"/>
            <w:tcBorders>
              <w:top w:val="single" w:sz="4" w:space="0" w:color="auto"/>
              <w:left w:val="single" w:sz="4" w:space="0" w:color="auto"/>
              <w:bottom w:val="single" w:sz="4" w:space="0" w:color="auto"/>
              <w:right w:val="single" w:sz="4" w:space="0" w:color="auto"/>
            </w:tcBorders>
            <w:shd w:val="clear" w:color="auto" w:fill="FFFFFF"/>
          </w:tcPr>
          <w:p w:rsidR="00B42351" w:rsidRPr="00C824D5" w:rsidRDefault="00B42351" w:rsidP="00C824D5">
            <w:pPr>
              <w:shd w:val="clear" w:color="auto" w:fill="auto"/>
              <w:spacing w:after="0"/>
              <w:jc w:val="right"/>
              <w:rPr>
                <w:rFonts w:ascii="Times New Roman" w:eastAsia="Times New Roman" w:hAnsi="Times New Roman" w:cs="Times New Roman"/>
                <w:szCs w:val="20"/>
                <w:shd w:val="clear" w:color="auto" w:fill="auto"/>
                <w:lang w:eastAsia="en-US"/>
              </w:rPr>
            </w:pPr>
            <w:r w:rsidRPr="00C824D5">
              <w:rPr>
                <w:rFonts w:ascii="Times New Roman" w:eastAsia="Times New Roman" w:hAnsi="Times New Roman" w:cs="Times New Roman"/>
                <w:szCs w:val="20"/>
                <w:shd w:val="clear" w:color="auto" w:fill="auto"/>
                <w:lang w:eastAsia="en-US"/>
              </w:rPr>
              <w:t>96</w:t>
            </w:r>
          </w:p>
        </w:tc>
      </w:tr>
    </w:tbl>
    <w:p w:rsidR="00B42351" w:rsidRPr="00C824D5" w:rsidRDefault="00143613" w:rsidP="008E1D70">
      <w:pPr>
        <w:pStyle w:val="Div"/>
        <w:spacing w:before="80" w:after="280" w:afterAutospacing="1"/>
        <w:rPr>
          <w:rFonts w:ascii="Times New Roman" w:hAnsi="Times New Roman" w:cs="Times New Roman"/>
        </w:rPr>
      </w:pPr>
      <w:r w:rsidRPr="00C824D5">
        <w:rPr>
          <w:rFonts w:ascii="Times New Roman" w:hAnsi="Times New Roman" w:cs="Times New Roman"/>
        </w:rPr>
        <w:t xml:space="preserve">Figure 4: List of 20 high frequency content words </w:t>
      </w:r>
    </w:p>
    <w:p w:rsidR="00092667" w:rsidRPr="00C824D5" w:rsidRDefault="00B42351" w:rsidP="008E1D70">
      <w:pPr>
        <w:pStyle w:val="Div"/>
        <w:spacing w:after="280" w:afterAutospacing="1"/>
        <w:rPr>
          <w:rFonts w:ascii="Times New Roman" w:hAnsi="Times New Roman" w:cs="Times New Roman"/>
        </w:rPr>
      </w:pPr>
      <w:r w:rsidRPr="00C824D5">
        <w:rPr>
          <w:rFonts w:ascii="Times New Roman" w:hAnsi="Times New Roman" w:cs="Times New Roman"/>
        </w:rPr>
        <w:t>It shouldn</w:t>
      </w:r>
      <w:r w:rsidR="00092667" w:rsidRPr="00C824D5">
        <w:rPr>
          <w:rFonts w:ascii="Times New Roman" w:hAnsi="Times New Roman" w:cs="Times New Roman"/>
        </w:rPr>
        <w:t>’t surprise us that “day”, “digital”</w:t>
      </w:r>
      <w:r w:rsidR="00C824D5">
        <w:rPr>
          <w:rFonts w:ascii="Times New Roman" w:hAnsi="Times New Roman" w:cs="Times New Roman"/>
        </w:rPr>
        <w:t>,</w:t>
      </w:r>
      <w:r w:rsidR="00092667" w:rsidRPr="00C824D5">
        <w:rPr>
          <w:rFonts w:ascii="Times New Roman" w:hAnsi="Times New Roman" w:cs="Times New Roman"/>
        </w:rPr>
        <w:t xml:space="preserve"> and “humanities” are among the most frequently used words. Likewise</w:t>
      </w:r>
      <w:r w:rsidR="00C824D5">
        <w:rPr>
          <w:rFonts w:ascii="Times New Roman" w:hAnsi="Times New Roman" w:cs="Times New Roman"/>
        </w:rPr>
        <w:t>,</w:t>
      </w:r>
      <w:r w:rsidR="00092667" w:rsidRPr="00C824D5">
        <w:rPr>
          <w:rFonts w:ascii="Times New Roman" w:hAnsi="Times New Roman" w:cs="Times New Roman"/>
        </w:rPr>
        <w:t xml:space="preserve"> we would expect entries describing what people are doing to use “I’m” often (as in “I’m doing X or Y”.) </w:t>
      </w:r>
      <w:ins w:id="58" w:author="Amy Johnson" w:date="2012-04-29T12:54:00Z">
        <w:r w:rsidR="00C824D5">
          <w:rPr>
            <w:rFonts w:ascii="Times New Roman" w:hAnsi="Times New Roman" w:cs="Times New Roman"/>
          </w:rPr>
          <w:t>Similarly</w:t>
        </w:r>
      </w:ins>
      <w:r w:rsidR="00C824D5">
        <w:rPr>
          <w:rFonts w:ascii="Times New Roman" w:hAnsi="Times New Roman" w:cs="Times New Roman"/>
        </w:rPr>
        <w:t>,</w:t>
      </w:r>
      <w:r w:rsidR="00092667" w:rsidRPr="00C824D5">
        <w:rPr>
          <w:rFonts w:ascii="Times New Roman" w:hAnsi="Times New Roman" w:cs="Times New Roman"/>
        </w:rPr>
        <w:t xml:space="preserve"> the frequency of “time” can be ascribed to the role of time management in describing a day of work, especially if you have to take time to blog about what you are doing in addition to doing it.</w:t>
      </w:r>
    </w:p>
    <w:p w:rsidR="0056578A" w:rsidRPr="00C824D5" w:rsidRDefault="00092667" w:rsidP="00FB0F2B">
      <w:pPr>
        <w:pStyle w:val="Div"/>
        <w:spacing w:after="280" w:afterAutospacing="1"/>
        <w:rPr>
          <w:rFonts w:ascii="Times New Roman" w:hAnsi="Times New Roman" w:cs="Times New Roman"/>
        </w:rPr>
      </w:pPr>
      <w:r w:rsidRPr="00C824D5">
        <w:rPr>
          <w:rFonts w:ascii="Times New Roman" w:hAnsi="Times New Roman" w:cs="Times New Roman"/>
        </w:rPr>
        <w:t>From a disciplinary perspective what is interesting is the importance of</w:t>
      </w:r>
      <w:r w:rsidR="0056578A" w:rsidRPr="00C824D5">
        <w:rPr>
          <w:rFonts w:ascii="Times New Roman" w:hAnsi="Times New Roman" w:cs="Times New Roman"/>
        </w:rPr>
        <w:t xml:space="preserve"> the</w:t>
      </w:r>
      <w:r w:rsidRPr="00C824D5">
        <w:rPr>
          <w:rFonts w:ascii="Times New Roman" w:hAnsi="Times New Roman" w:cs="Times New Roman"/>
        </w:rPr>
        <w:t xml:space="preserve"> “project.” The frequency of “project” suggests we conceive our work as being around projects. This is supported by the tagging. “Project Work” (DDH-ProjectWork) was the most popular tag, being applied to 209 entries. Project</w:t>
      </w:r>
      <w:r w:rsidR="00B42351" w:rsidRPr="00C824D5">
        <w:rPr>
          <w:rFonts w:ascii="Times New Roman" w:hAnsi="Times New Roman" w:cs="Times New Roman"/>
        </w:rPr>
        <w:t xml:space="preserve"> work and discourse</w:t>
      </w:r>
      <w:r w:rsidRPr="00C824D5">
        <w:rPr>
          <w:rFonts w:ascii="Times New Roman" w:hAnsi="Times New Roman" w:cs="Times New Roman"/>
        </w:rPr>
        <w:t xml:space="preserve"> around project</w:t>
      </w:r>
      <w:r w:rsidR="0056578A" w:rsidRPr="00C824D5">
        <w:rPr>
          <w:rFonts w:ascii="Times New Roman" w:hAnsi="Times New Roman" w:cs="Times New Roman"/>
        </w:rPr>
        <w:t>s</w:t>
      </w:r>
      <w:r w:rsidR="00B42351" w:rsidRPr="00C824D5">
        <w:rPr>
          <w:rFonts w:ascii="Times New Roman" w:hAnsi="Times New Roman" w:cs="Times New Roman"/>
        </w:rPr>
        <w:t xml:space="preserve"> is one of the distinguishing features of digital humanities work</w:t>
      </w:r>
      <w:ins w:id="59" w:author="Amy Johnson" w:date="2012-04-29T12:55:00Z">
        <w:r w:rsidR="00C824D5">
          <w:rPr>
            <w:rFonts w:ascii="Times New Roman" w:hAnsi="Times New Roman" w:cs="Times New Roman"/>
          </w:rPr>
          <w:t xml:space="preserve">; </w:t>
        </w:r>
      </w:ins>
      <w:r w:rsidRPr="00C824D5">
        <w:rPr>
          <w:rFonts w:ascii="Times New Roman" w:hAnsi="Times New Roman" w:cs="Times New Roman"/>
        </w:rPr>
        <w:t>we doubt philosophers would use the word as frequently to describe their work</w:t>
      </w:r>
      <w:r w:rsidR="00A870D6" w:rsidRPr="00C824D5">
        <w:rPr>
          <w:rFonts w:ascii="Times New Roman" w:hAnsi="Times New Roman" w:cs="Times New Roman"/>
        </w:rPr>
        <w:t>.</w:t>
      </w:r>
    </w:p>
    <w:tbl>
      <w:tblPr>
        <w:tblW w:w="4505" w:type="dxa"/>
        <w:tblInd w:w="95" w:type="dxa"/>
        <w:tblLook w:val="0000"/>
      </w:tblPr>
      <w:tblGrid>
        <w:gridCol w:w="2353"/>
        <w:gridCol w:w="2152"/>
      </w:tblGrid>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C824D5">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DDH-EarlyMorning</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6 tags </w:t>
            </w:r>
          </w:p>
        </w:tc>
      </w:tr>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DDH-Morning</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189 tags </w:t>
            </w:r>
          </w:p>
        </w:tc>
      </w:tr>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DDH-Afternoon</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167 tags </w:t>
            </w:r>
          </w:p>
        </w:tc>
      </w:tr>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DDH-Evening</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62 tags </w:t>
            </w:r>
          </w:p>
        </w:tc>
      </w:tr>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DDH-Night</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38 tags </w:t>
            </w:r>
          </w:p>
        </w:tc>
      </w:tr>
      <w:tr w:rsidR="0056578A"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56578A" w:rsidRPr="00C824D5" w:rsidRDefault="0056578A"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DDH-AllDay</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6578A" w:rsidRPr="00C824D5" w:rsidRDefault="0056578A"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11 tags</w:t>
            </w:r>
          </w:p>
        </w:tc>
      </w:tr>
    </w:tbl>
    <w:p w:rsidR="0056578A" w:rsidRPr="00C824D5" w:rsidRDefault="0056578A" w:rsidP="008E1D70">
      <w:pPr>
        <w:pStyle w:val="Div"/>
        <w:spacing w:before="80" w:after="280" w:afterAutospacing="1"/>
        <w:rPr>
          <w:rFonts w:ascii="Times New Roman" w:hAnsi="Times New Roman" w:cs="Times New Roman"/>
        </w:rPr>
      </w:pPr>
      <w:r w:rsidRPr="00C824D5">
        <w:rPr>
          <w:rFonts w:ascii="Times New Roman" w:hAnsi="Times New Roman" w:cs="Times New Roman"/>
        </w:rPr>
        <w:t>Figure 5: Time of Day Tags</w:t>
      </w:r>
    </w:p>
    <w:p w:rsidR="00FC5756" w:rsidRPr="00C824D5" w:rsidRDefault="0056578A" w:rsidP="008E1D70">
      <w:pPr>
        <w:pStyle w:val="Div"/>
        <w:spacing w:after="280" w:afterAutospacing="1"/>
        <w:rPr>
          <w:rFonts w:ascii="Times New Roman" w:hAnsi="Times New Roman" w:cs="Times New Roman"/>
        </w:rPr>
      </w:pPr>
      <w:r w:rsidRPr="00C824D5">
        <w:rPr>
          <w:rFonts w:ascii="Times New Roman" w:hAnsi="Times New Roman" w:cs="Times New Roman"/>
        </w:rPr>
        <w:t>Returning to time, we were surprised how many entries were tagged Evening or Night</w:t>
      </w:r>
      <w:ins w:id="60" w:author="Amy Johnson" w:date="2012-04-29T12:55:00Z">
        <w:r w:rsidR="00C824D5">
          <w:rPr>
            <w:rFonts w:ascii="Times New Roman" w:hAnsi="Times New Roman" w:cs="Times New Roman"/>
          </w:rPr>
          <w:t>. Based on the data collected,</w:t>
        </w:r>
      </w:ins>
      <w:r w:rsidRPr="00C824D5">
        <w:rPr>
          <w:rFonts w:ascii="Times New Roman" w:hAnsi="Times New Roman" w:cs="Times New Roman"/>
        </w:rPr>
        <w:t xml:space="preserve"> </w:t>
      </w:r>
      <w:ins w:id="61" w:author="Amy Johnson" w:date="2012-04-29T12:55:00Z">
        <w:r w:rsidR="00C824D5">
          <w:rPr>
            <w:rFonts w:ascii="Times New Roman" w:hAnsi="Times New Roman" w:cs="Times New Roman"/>
          </w:rPr>
          <w:t xml:space="preserve">a </w:t>
        </w:r>
      </w:ins>
      <w:r w:rsidRPr="00C824D5">
        <w:rPr>
          <w:rFonts w:ascii="Times New Roman" w:hAnsi="Times New Roman" w:cs="Times New Roman"/>
        </w:rPr>
        <w:t>large number of participants work at home in the evening.</w:t>
      </w:r>
    </w:p>
    <w:tbl>
      <w:tblPr>
        <w:tblW w:w="4520" w:type="dxa"/>
        <w:tblInd w:w="88" w:type="dxa"/>
        <w:tblLook w:val="0000"/>
      </w:tblPr>
      <w:tblGrid>
        <w:gridCol w:w="2360"/>
        <w:gridCol w:w="2160"/>
      </w:tblGrid>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FB0F2B">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DDH-Home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C824D5">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112 tags </w:t>
            </w:r>
          </w:p>
        </w:tc>
      </w:tr>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DDH-Office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98 tags </w:t>
            </w:r>
          </w:p>
        </w:tc>
      </w:tr>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DDH-Outside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25 tags</w:t>
            </w:r>
          </w:p>
        </w:tc>
      </w:tr>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DDH-Class</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22 tags </w:t>
            </w:r>
          </w:p>
        </w:tc>
      </w:tr>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DDH-CoffeeHouse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19 tags </w:t>
            </w:r>
          </w:p>
        </w:tc>
      </w:tr>
      <w:tr w:rsidR="00FC5756" w:rsidRPr="00C824D5">
        <w:trPr>
          <w:trHeight w:val="260"/>
        </w:trPr>
        <w:tc>
          <w:tcPr>
            <w:tcW w:w="23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DDH-Lab</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18 tags </w:t>
            </w:r>
          </w:p>
        </w:tc>
      </w:tr>
    </w:tbl>
    <w:p w:rsidR="00FC5756" w:rsidRPr="00C824D5" w:rsidRDefault="00FC5756" w:rsidP="008E1D70">
      <w:pPr>
        <w:pStyle w:val="Div"/>
        <w:spacing w:before="80" w:after="280" w:afterAutospacing="1"/>
        <w:rPr>
          <w:rFonts w:ascii="Times New Roman" w:hAnsi="Times New Roman" w:cs="Times New Roman"/>
        </w:rPr>
      </w:pPr>
      <w:r w:rsidRPr="00C824D5">
        <w:rPr>
          <w:rFonts w:ascii="Times New Roman" w:hAnsi="Times New Roman" w:cs="Times New Roman"/>
        </w:rPr>
        <w:t>Figure 6: Place Tags</w:t>
      </w:r>
    </w:p>
    <w:p w:rsidR="00FC5756" w:rsidRPr="00C824D5" w:rsidRDefault="00FC5756" w:rsidP="008E1D70">
      <w:pPr>
        <w:pStyle w:val="Div"/>
        <w:spacing w:after="280" w:afterAutospacing="1"/>
        <w:rPr>
          <w:rFonts w:ascii="Times New Roman" w:hAnsi="Times New Roman" w:cs="Times New Roman"/>
        </w:rPr>
      </w:pPr>
      <w:r w:rsidRPr="00C824D5">
        <w:rPr>
          <w:rFonts w:ascii="Times New Roman" w:hAnsi="Times New Roman" w:cs="Times New Roman"/>
        </w:rPr>
        <w:t>This correlates with the high incidence of the Home tag. Note also the importance of the Coffee House which surpasses the lab. We would expect the computer lab to be more important; perhaps coffee is the most important technology in the digital humanities.</w:t>
      </w:r>
    </w:p>
    <w:tbl>
      <w:tblPr>
        <w:tblW w:w="4513" w:type="dxa"/>
        <w:tblInd w:w="95" w:type="dxa"/>
        <w:tblLook w:val="0000"/>
      </w:tblPr>
      <w:tblGrid>
        <w:gridCol w:w="2353"/>
        <w:gridCol w:w="2160"/>
      </w:tblGrid>
      <w:tr w:rsidR="00FC5756"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FB0F2B">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DDH-ProjectWork </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C824D5">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209 tags </w:t>
            </w:r>
          </w:p>
        </w:tc>
      </w:tr>
      <w:tr w:rsidR="00FC5756"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FC5756" w:rsidRPr="00C824D5" w:rsidRDefault="00FC5756"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DDH-AdminService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C5756" w:rsidRPr="00C824D5" w:rsidRDefault="00FC5756"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84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DDH-Email</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81 tags </w:t>
            </w:r>
          </w:p>
        </w:tc>
      </w:tr>
    </w:tbl>
    <w:p w:rsidR="00FC5756" w:rsidRPr="00C824D5" w:rsidRDefault="00FC5756" w:rsidP="008E1D70">
      <w:pPr>
        <w:pStyle w:val="Div"/>
        <w:spacing w:before="80" w:after="280" w:afterAutospacing="1"/>
        <w:rPr>
          <w:rFonts w:ascii="Times New Roman" w:hAnsi="Times New Roman" w:cs="Times New Roman"/>
        </w:rPr>
      </w:pPr>
      <w:r w:rsidRPr="00C824D5">
        <w:rPr>
          <w:rFonts w:ascii="Times New Roman" w:hAnsi="Times New Roman" w:cs="Times New Roman"/>
        </w:rPr>
        <w:t xml:space="preserve">Figure 7: Administration and </w:t>
      </w:r>
      <w:r w:rsidR="0087787B" w:rsidRPr="00C824D5">
        <w:rPr>
          <w:rFonts w:ascii="Times New Roman" w:hAnsi="Times New Roman" w:cs="Times New Roman"/>
        </w:rPr>
        <w:t>Project Tags</w:t>
      </w:r>
    </w:p>
    <w:p w:rsidR="003376A7" w:rsidRPr="00C824D5" w:rsidRDefault="00FC5756" w:rsidP="008E1D70">
      <w:pPr>
        <w:pStyle w:val="Div"/>
        <w:spacing w:after="280" w:afterAutospacing="1"/>
        <w:rPr>
          <w:rFonts w:ascii="Times New Roman" w:hAnsi="Times New Roman" w:cs="Times New Roman"/>
        </w:rPr>
      </w:pPr>
      <w:r w:rsidRPr="00C824D5">
        <w:rPr>
          <w:rFonts w:ascii="Times New Roman" w:hAnsi="Times New Roman" w:cs="Times New Roman"/>
        </w:rPr>
        <w:t>As for what we do with our time, project w</w:t>
      </w:r>
      <w:r w:rsidR="0087787B" w:rsidRPr="00C824D5">
        <w:rPr>
          <w:rFonts w:ascii="Times New Roman" w:hAnsi="Times New Roman" w:cs="Times New Roman"/>
        </w:rPr>
        <w:t xml:space="preserve">ork is important, as mentioned, but our time is also taken up by other administrative </w:t>
      </w:r>
      <w:commentRangeStart w:id="62"/>
      <w:r w:rsidR="0087787B" w:rsidRPr="00C824D5">
        <w:rPr>
          <w:rFonts w:ascii="Times New Roman" w:hAnsi="Times New Roman" w:cs="Times New Roman"/>
        </w:rPr>
        <w:t xml:space="preserve">tasks </w:t>
      </w:r>
      <w:commentRangeEnd w:id="62"/>
      <w:r w:rsidR="00AD0447">
        <w:rPr>
          <w:rStyle w:val="CommentReference"/>
          <w:rFonts w:cs="Times New Roman"/>
        </w:rPr>
        <w:commentReference w:id="62"/>
      </w:r>
      <w:commentRangeStart w:id="63"/>
      <w:ins w:id="64" w:author="Amy Johnson" w:date="2012-04-29T13:06:00Z">
        <w:r w:rsidR="00AD0447">
          <w:rPr>
            <w:rFonts w:ascii="Times New Roman" w:hAnsi="Times New Roman" w:cs="Times New Roman"/>
          </w:rPr>
          <w:t>including</w:t>
        </w:r>
      </w:ins>
      <w:commentRangeEnd w:id="63"/>
      <w:r w:rsidR="00042F0B">
        <w:rPr>
          <w:rStyle w:val="CommentReference"/>
          <w:rFonts w:cs="Times New Roman"/>
        </w:rPr>
        <w:commentReference w:id="63"/>
      </w:r>
      <w:ins w:id="65" w:author="Amy Johnson" w:date="2012-04-29T13:06:00Z">
        <w:r w:rsidR="00AD0447" w:rsidRPr="00C824D5">
          <w:rPr>
            <w:rFonts w:ascii="Times New Roman" w:hAnsi="Times New Roman" w:cs="Times New Roman"/>
          </w:rPr>
          <w:t xml:space="preserve"> </w:t>
        </w:r>
      </w:ins>
      <w:commentRangeStart w:id="66"/>
      <w:r w:rsidR="0087787B" w:rsidRPr="00C824D5">
        <w:rPr>
          <w:rFonts w:ascii="Times New Roman" w:hAnsi="Times New Roman" w:cs="Times New Roman"/>
        </w:rPr>
        <w:t xml:space="preserve">email </w:t>
      </w:r>
      <w:commentRangeEnd w:id="66"/>
      <w:r w:rsidR="00D945C1">
        <w:rPr>
          <w:rStyle w:val="CommentReference"/>
          <w:rFonts w:cs="Times New Roman"/>
          <w:vanish/>
        </w:rPr>
        <w:commentReference w:id="66"/>
      </w:r>
      <w:r w:rsidR="0087787B" w:rsidRPr="00C824D5">
        <w:rPr>
          <w:rFonts w:ascii="Times New Roman" w:hAnsi="Times New Roman" w:cs="Times New Roman"/>
        </w:rPr>
        <w:t xml:space="preserve">and service tasks. This is not to </w:t>
      </w:r>
      <w:ins w:id="67" w:author="Megan Meredith-Lobay" w:date="2012-05-03T11:21:00Z">
        <w:r w:rsidR="00042F0B">
          <w:rPr>
            <w:rFonts w:ascii="Times New Roman" w:hAnsi="Times New Roman" w:cs="Times New Roman"/>
          </w:rPr>
          <w:t xml:space="preserve">devalue </w:t>
        </w:r>
      </w:ins>
      <w:r w:rsidR="0087787B" w:rsidRPr="00C824D5">
        <w:rPr>
          <w:rFonts w:ascii="Times New Roman" w:hAnsi="Times New Roman" w:cs="Times New Roman"/>
        </w:rPr>
        <w:t xml:space="preserve">administration and service, but to acknowledge </w:t>
      </w:r>
      <w:ins w:id="68" w:author="Amy Johnson" w:date="2012-04-29T13:10:00Z">
        <w:r w:rsidR="00AD0447">
          <w:rPr>
            <w:rFonts w:ascii="Times New Roman" w:hAnsi="Times New Roman" w:cs="Times New Roman"/>
          </w:rPr>
          <w:t>their</w:t>
        </w:r>
        <w:r w:rsidR="00AD0447" w:rsidRPr="00C824D5">
          <w:rPr>
            <w:rFonts w:ascii="Times New Roman" w:hAnsi="Times New Roman" w:cs="Times New Roman"/>
          </w:rPr>
          <w:t xml:space="preserve"> </w:t>
        </w:r>
      </w:ins>
      <w:r w:rsidR="0087787B" w:rsidRPr="00C824D5">
        <w:rPr>
          <w:rFonts w:ascii="Times New Roman" w:hAnsi="Times New Roman" w:cs="Times New Roman"/>
        </w:rPr>
        <w:t>importance.</w:t>
      </w:r>
    </w:p>
    <w:tbl>
      <w:tblPr>
        <w:tblW w:w="4513" w:type="dxa"/>
        <w:tblInd w:w="95" w:type="dxa"/>
        <w:tblLook w:val="0000"/>
      </w:tblPr>
      <w:tblGrid>
        <w:gridCol w:w="2353"/>
        <w:gridCol w:w="2160"/>
      </w:tblGrid>
      <w:tr w:rsidR="003376A7"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FB0F2B">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DDH-Meeting </w:t>
            </w:r>
          </w:p>
        </w:tc>
        <w:tc>
          <w:tcPr>
            <w:tcW w:w="21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C824D5">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 91 tags</w:t>
            </w:r>
          </w:p>
        </w:tc>
      </w:tr>
      <w:tr w:rsidR="003376A7"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DDH-Conference</w:t>
            </w:r>
          </w:p>
        </w:tc>
        <w:tc>
          <w:tcPr>
            <w:tcW w:w="21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 32 tags</w:t>
            </w:r>
          </w:p>
        </w:tc>
      </w:tr>
      <w:tr w:rsidR="003376A7"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DDH-Class</w:t>
            </w:r>
          </w:p>
        </w:tc>
        <w:tc>
          <w:tcPr>
            <w:tcW w:w="21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 22 tags</w:t>
            </w:r>
          </w:p>
        </w:tc>
      </w:tr>
      <w:tr w:rsidR="003376A7"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DDH-Lab</w:t>
            </w:r>
          </w:p>
        </w:tc>
        <w:tc>
          <w:tcPr>
            <w:tcW w:w="216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376A7" w:rsidRPr="00C824D5" w:rsidRDefault="003376A7"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 xml:space="preserve"> 18 tags</w:t>
            </w:r>
          </w:p>
        </w:tc>
      </w:tr>
    </w:tbl>
    <w:p w:rsidR="003376A7" w:rsidRPr="00C824D5" w:rsidRDefault="003376A7" w:rsidP="008E1D70">
      <w:pPr>
        <w:pStyle w:val="Div"/>
        <w:spacing w:before="80" w:after="280" w:afterAutospacing="1"/>
        <w:rPr>
          <w:rFonts w:ascii="Times New Roman" w:hAnsi="Times New Roman" w:cs="Times New Roman"/>
        </w:rPr>
      </w:pPr>
      <w:r w:rsidRPr="00C824D5">
        <w:rPr>
          <w:rFonts w:ascii="Times New Roman" w:hAnsi="Times New Roman" w:cs="Times New Roman"/>
        </w:rPr>
        <w:t>Figure 9: Social Tags</w:t>
      </w:r>
    </w:p>
    <w:p w:rsidR="0087787B" w:rsidRPr="00C824D5" w:rsidRDefault="003376A7" w:rsidP="008E1D70">
      <w:pPr>
        <w:pStyle w:val="Div"/>
        <w:spacing w:before="80" w:after="280" w:afterAutospacing="1"/>
        <w:rPr>
          <w:rFonts w:ascii="Times New Roman" w:hAnsi="Times New Roman" w:cs="Times New Roman"/>
        </w:rPr>
      </w:pPr>
      <w:r w:rsidRPr="00C824D5">
        <w:rPr>
          <w:rFonts w:ascii="Times New Roman" w:hAnsi="Times New Roman" w:cs="Times New Roman"/>
        </w:rPr>
        <w:t xml:space="preserve">We think it also important to note how social digital humanists are. Contrary to the image of the solitary humanist, digital humanists spend a lot of time with </w:t>
      </w:r>
      <w:r w:rsidR="00943B6C" w:rsidRPr="00C824D5">
        <w:rPr>
          <w:rFonts w:ascii="Times New Roman" w:hAnsi="Times New Roman" w:cs="Times New Roman"/>
        </w:rPr>
        <w:t>other people</w:t>
      </w:r>
      <w:r w:rsidRPr="00C824D5">
        <w:rPr>
          <w:rFonts w:ascii="Times New Roman" w:hAnsi="Times New Roman" w:cs="Times New Roman"/>
        </w:rPr>
        <w:t xml:space="preserve"> in meetings, in conferences (or planning them), in class</w:t>
      </w:r>
      <w:r w:rsidR="00E36FF7">
        <w:rPr>
          <w:rFonts w:ascii="Times New Roman" w:hAnsi="Times New Roman" w:cs="Times New Roman"/>
        </w:rPr>
        <w:t>,</w:t>
      </w:r>
      <w:r w:rsidRPr="00C824D5">
        <w:rPr>
          <w:rFonts w:ascii="Times New Roman" w:hAnsi="Times New Roman" w:cs="Times New Roman"/>
        </w:rPr>
        <w:t xml:space="preserve"> and in labs. That is not to say that we don’t also work alone</w:t>
      </w:r>
      <w:ins w:id="69" w:author="Amy Johnson" w:date="2012-04-29T13:13:00Z">
        <w:r w:rsidR="00E36FF7">
          <w:rPr>
            <w:rFonts w:ascii="Times New Roman" w:hAnsi="Times New Roman" w:cs="Times New Roman"/>
          </w:rPr>
          <w:t xml:space="preserve"> </w:t>
        </w:r>
      </w:ins>
      <w:r w:rsidR="00E36FF7">
        <w:rPr>
          <w:rFonts w:ascii="Times New Roman" w:hAnsi="Times New Roman" w:cs="Times New Roman"/>
        </w:rPr>
        <w:t>(</w:t>
      </w:r>
      <w:r w:rsidRPr="00C824D5">
        <w:rPr>
          <w:rFonts w:ascii="Times New Roman" w:hAnsi="Times New Roman" w:cs="Times New Roman"/>
        </w:rPr>
        <w:t>see Office and Home above</w:t>
      </w:r>
      <w:r w:rsidR="00E36FF7">
        <w:rPr>
          <w:rFonts w:ascii="Times New Roman" w:hAnsi="Times New Roman" w:cs="Times New Roman"/>
        </w:rPr>
        <w:t>),</w:t>
      </w:r>
      <w:ins w:id="70" w:author="Amy Johnson" w:date="2012-04-29T13:13:00Z">
        <w:r w:rsidR="00E36FF7">
          <w:rPr>
            <w:rFonts w:ascii="Times New Roman" w:hAnsi="Times New Roman" w:cs="Times New Roman"/>
          </w:rPr>
          <w:t xml:space="preserve"> </w:t>
        </w:r>
      </w:ins>
      <w:r w:rsidRPr="00C824D5">
        <w:rPr>
          <w:rFonts w:ascii="Times New Roman" w:hAnsi="Times New Roman" w:cs="Times New Roman"/>
        </w:rPr>
        <w:t>but we spend a significant amount of time with others. This could be connected to project</w:t>
      </w:r>
      <w:r w:rsidR="00943B6C" w:rsidRPr="00C824D5">
        <w:rPr>
          <w:rFonts w:ascii="Times New Roman" w:hAnsi="Times New Roman" w:cs="Times New Roman"/>
        </w:rPr>
        <w:t xml:space="preserve"> and administrative</w:t>
      </w:r>
      <w:r w:rsidRPr="00C824D5">
        <w:rPr>
          <w:rFonts w:ascii="Times New Roman" w:hAnsi="Times New Roman" w:cs="Times New Roman"/>
        </w:rPr>
        <w:t xml:space="preserve"> work as digital projects typically involve multiple p</w:t>
      </w:r>
      <w:r w:rsidR="003E198B" w:rsidRPr="00C824D5">
        <w:rPr>
          <w:rFonts w:ascii="Times New Roman" w:hAnsi="Times New Roman" w:cs="Times New Roman"/>
        </w:rPr>
        <w:t>eople with different skills who need to communicate and meet.</w:t>
      </w:r>
      <w:r w:rsidR="00943B6C" w:rsidRPr="00C824D5">
        <w:rPr>
          <w:rFonts w:ascii="Times New Roman" w:hAnsi="Times New Roman" w:cs="Times New Roman"/>
        </w:rPr>
        <w:t xml:space="preserve"> Here’s a typical description, from one participant: "this a regular and generally argumentative internal review meeting at which people from across the department report on projects underway</w:t>
      </w:r>
      <w:r w:rsidR="00E36FF7">
        <w:rPr>
          <w:rFonts w:ascii="Times New Roman" w:hAnsi="Times New Roman" w:cs="Times New Roman"/>
        </w:rPr>
        <w:t>.”</w:t>
      </w:r>
      <w:r w:rsidR="00E36FF7" w:rsidRPr="00C824D5">
        <w:rPr>
          <w:rFonts w:ascii="Times New Roman" w:hAnsi="Times New Roman" w:cs="Times New Roman"/>
        </w:rPr>
        <w:t xml:space="preserve"> </w:t>
      </w:r>
      <w:r w:rsidR="00943B6C" w:rsidRPr="00C824D5">
        <w:rPr>
          <w:rFonts w:ascii="Times New Roman" w:hAnsi="Times New Roman" w:cs="Times New Roman"/>
        </w:rPr>
        <w:t>The attitudes towards meetings, are, however, mixed. As another puts it</w:t>
      </w:r>
      <w:r w:rsidR="00C50EB8" w:rsidRPr="00C824D5">
        <w:rPr>
          <w:rFonts w:ascii="Times New Roman" w:hAnsi="Times New Roman" w:cs="Times New Roman"/>
        </w:rPr>
        <w:t>, after reading the posts of others</w:t>
      </w:r>
      <w:r w:rsidR="00943B6C" w:rsidRPr="00C824D5">
        <w:rPr>
          <w:rFonts w:ascii="Times New Roman" w:hAnsi="Times New Roman" w:cs="Times New Roman"/>
        </w:rPr>
        <w:t xml:space="preserve">, “People go to way, way too many meetings.” </w:t>
      </w:r>
    </w:p>
    <w:tbl>
      <w:tblPr>
        <w:tblW w:w="4513" w:type="dxa"/>
        <w:tblInd w:w="95" w:type="dxa"/>
        <w:tblLook w:val="0000"/>
      </w:tblPr>
      <w:tblGrid>
        <w:gridCol w:w="2353"/>
        <w:gridCol w:w="2160"/>
      </w:tblGrid>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FB0F2B">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DDH-Reflecting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C824D5">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113 tags </w:t>
            </w:r>
          </w:p>
        </w:tc>
      </w:tr>
      <w:tr w:rsidR="003E198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E198B" w:rsidRPr="00C824D5" w:rsidRDefault="003E198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DDH-Teaching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198B" w:rsidRPr="00C824D5" w:rsidRDefault="003E198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100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DDH-Research</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84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DDH-Reading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65 tags </w:t>
            </w:r>
          </w:p>
        </w:tc>
      </w:tr>
      <w:tr w:rsidR="003E198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E198B" w:rsidRPr="00C824D5" w:rsidRDefault="003E198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DDH-Programming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198B" w:rsidRPr="00C824D5" w:rsidRDefault="003E198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55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DDH-Writing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54 tags </w:t>
            </w:r>
          </w:p>
        </w:tc>
      </w:tr>
      <w:tr w:rsidR="003E198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E198B" w:rsidRPr="00C824D5" w:rsidRDefault="003E198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DDH-Blogging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198B" w:rsidRPr="00C824D5" w:rsidRDefault="003E198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31 tags </w:t>
            </w:r>
          </w:p>
        </w:tc>
      </w:tr>
      <w:tr w:rsidR="003E198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3E198B" w:rsidRPr="00C824D5" w:rsidRDefault="003E198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DDH-DataCollection</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198B" w:rsidRPr="00C824D5" w:rsidRDefault="003E198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19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DDH-Learning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16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DDH-Editing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15 tags </w:t>
            </w:r>
          </w:p>
        </w:tc>
      </w:tr>
      <w:tr w:rsidR="0087787B" w:rsidRPr="00C824D5">
        <w:trPr>
          <w:trHeight w:val="260"/>
        </w:trPr>
        <w:tc>
          <w:tcPr>
            <w:tcW w:w="2353"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87787B" w:rsidRPr="00C824D5" w:rsidRDefault="0087787B" w:rsidP="008E1D70">
            <w:pPr>
              <w:shd w:val="clear" w:color="auto" w:fill="auto"/>
              <w:spacing w:after="0"/>
              <w:rPr>
                <w:rFonts w:ascii="Times New Roman" w:eastAsia="Times New Roman" w:hAnsi="Times New Roman" w:cs="Times New Roman"/>
                <w:sz w:val="20"/>
                <w:szCs w:val="20"/>
                <w:shd w:val="clear" w:color="auto" w:fill="auto"/>
                <w:lang w:eastAsia="en-US"/>
              </w:rPr>
            </w:pPr>
            <w:r w:rsidRPr="00C824D5">
              <w:rPr>
                <w:rFonts w:ascii="Times New Roman" w:eastAsia="Times New Roman" w:hAnsi="Times New Roman" w:cs="Times New Roman"/>
                <w:sz w:val="20"/>
                <w:szCs w:val="20"/>
                <w:shd w:val="clear" w:color="auto" w:fill="auto"/>
                <w:lang w:eastAsia="en-US"/>
              </w:rPr>
              <w:t>DDH-Gaming</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787B" w:rsidRPr="00C824D5" w:rsidRDefault="0087787B" w:rsidP="008E1D70">
            <w:pPr>
              <w:shd w:val="clear" w:color="auto" w:fill="auto"/>
              <w:spacing w:after="0"/>
              <w:rPr>
                <w:rFonts w:ascii="Times New Roman" w:eastAsia="Times New Roman" w:hAnsi="Times New Roman" w:cs="Times New Roman"/>
                <w:color w:val="auto"/>
                <w:sz w:val="20"/>
                <w:szCs w:val="20"/>
                <w:shd w:val="clear" w:color="auto" w:fill="auto"/>
                <w:lang w:eastAsia="en-US"/>
              </w:rPr>
            </w:pPr>
            <w:r w:rsidRPr="00C824D5">
              <w:rPr>
                <w:rFonts w:ascii="Times New Roman" w:eastAsia="Times New Roman" w:hAnsi="Times New Roman" w:cs="Times New Roman"/>
                <w:color w:val="auto"/>
                <w:sz w:val="20"/>
                <w:szCs w:val="20"/>
                <w:shd w:val="clear" w:color="auto" w:fill="auto"/>
                <w:lang w:eastAsia="en-US"/>
              </w:rPr>
              <w:t xml:space="preserve"> 5 tags </w:t>
            </w:r>
          </w:p>
        </w:tc>
      </w:tr>
    </w:tbl>
    <w:p w:rsidR="0087787B" w:rsidRPr="00C824D5" w:rsidRDefault="0087787B" w:rsidP="008E1D70">
      <w:pPr>
        <w:pStyle w:val="Div"/>
        <w:spacing w:before="80" w:after="280" w:afterAutospacing="1"/>
        <w:rPr>
          <w:rFonts w:ascii="Times New Roman" w:hAnsi="Times New Roman" w:cs="Times New Roman"/>
        </w:rPr>
      </w:pPr>
      <w:r w:rsidRPr="00C824D5">
        <w:rPr>
          <w:rFonts w:ascii="Times New Roman" w:hAnsi="Times New Roman" w:cs="Times New Roman"/>
        </w:rPr>
        <w:t xml:space="preserve">Figure </w:t>
      </w:r>
      <w:r w:rsidR="003E198B" w:rsidRPr="00C824D5">
        <w:rPr>
          <w:rFonts w:ascii="Times New Roman" w:hAnsi="Times New Roman" w:cs="Times New Roman"/>
        </w:rPr>
        <w:t>10</w:t>
      </w:r>
      <w:r w:rsidRPr="00C824D5">
        <w:rPr>
          <w:rFonts w:ascii="Times New Roman" w:hAnsi="Times New Roman" w:cs="Times New Roman"/>
        </w:rPr>
        <w:t>: Activities Tags</w:t>
      </w:r>
    </w:p>
    <w:p w:rsidR="003E198B" w:rsidRPr="00C824D5" w:rsidRDefault="003E198B" w:rsidP="008E1D70">
      <w:pPr>
        <w:rPr>
          <w:rFonts w:ascii="Times New Roman" w:hAnsi="Times New Roman" w:cs="Times New Roman"/>
        </w:rPr>
      </w:pPr>
      <w:r w:rsidRPr="00C824D5">
        <w:rPr>
          <w:rFonts w:ascii="Times New Roman" w:hAnsi="Times New Roman" w:cs="Times New Roman"/>
        </w:rPr>
        <w:t>If we look at tags for types of academic activity we see</w:t>
      </w:r>
      <w:r w:rsidR="0087787B" w:rsidRPr="00C824D5">
        <w:rPr>
          <w:rFonts w:ascii="Times New Roman" w:hAnsi="Times New Roman" w:cs="Times New Roman"/>
        </w:rPr>
        <w:t xml:space="preserve"> </w:t>
      </w:r>
      <w:r w:rsidRPr="00C824D5">
        <w:rPr>
          <w:rFonts w:ascii="Times New Roman" w:hAnsi="Times New Roman" w:cs="Times New Roman"/>
        </w:rPr>
        <w:t>that digital humanists do what we would expect humanists to do including Reflecting, Teaching</w:t>
      </w:r>
      <w:r w:rsidR="00942065" w:rsidRPr="00C824D5">
        <w:rPr>
          <w:rFonts w:ascii="Times New Roman" w:hAnsi="Times New Roman" w:cs="Times New Roman"/>
        </w:rPr>
        <w:t>,</w:t>
      </w:r>
      <w:r w:rsidRPr="00C824D5">
        <w:rPr>
          <w:rFonts w:ascii="Times New Roman" w:hAnsi="Times New Roman" w:cs="Times New Roman"/>
        </w:rPr>
        <w:t xml:space="preserve"> and Research. The high count for Reflecting is, as we discuss later in this paper, due in part to the nature of the Day of DH project, but it is also a paradigmatically humanist response. Humanists will be relieved to know that Reading, Writing</w:t>
      </w:r>
      <w:r w:rsidR="00E36FF7">
        <w:rPr>
          <w:rFonts w:ascii="Times New Roman" w:hAnsi="Times New Roman" w:cs="Times New Roman"/>
        </w:rPr>
        <w:t xml:space="preserve">, </w:t>
      </w:r>
      <w:r w:rsidRPr="00C824D5">
        <w:rPr>
          <w:rFonts w:ascii="Times New Roman" w:hAnsi="Times New Roman" w:cs="Times New Roman"/>
        </w:rPr>
        <w:t>and Editing are still done in the digital humanities, but Programming, Blogging, Data Collection, and Gaming are ne</w:t>
      </w:r>
      <w:r w:rsidR="009C6538" w:rsidRPr="00C824D5">
        <w:rPr>
          <w:rFonts w:ascii="Times New Roman" w:hAnsi="Times New Roman" w:cs="Times New Roman"/>
        </w:rPr>
        <w:t xml:space="preserve">w activities for </w:t>
      </w:r>
      <w:r w:rsidRPr="00C824D5">
        <w:rPr>
          <w:rFonts w:ascii="Times New Roman" w:hAnsi="Times New Roman" w:cs="Times New Roman"/>
        </w:rPr>
        <w:t>the humanities.</w:t>
      </w:r>
      <w:r w:rsidR="009C6538" w:rsidRPr="00C824D5">
        <w:rPr>
          <w:rFonts w:ascii="Times New Roman" w:hAnsi="Times New Roman" w:cs="Times New Roman"/>
        </w:rPr>
        <w:t xml:space="preserve"> It is surprising that programming would ease out writing, even given the role of computing.</w:t>
      </w:r>
    </w:p>
    <w:p w:rsidR="00257991" w:rsidRPr="00DE301F" w:rsidRDefault="0071327D" w:rsidP="00FB0F2B">
      <w:pPr>
        <w:rPr>
          <w:rFonts w:ascii="Times New Roman" w:hAnsi="Times New Roman" w:cs="Times New Roman"/>
        </w:rPr>
      </w:pPr>
      <w:r w:rsidRPr="00C824D5">
        <w:rPr>
          <w:rFonts w:ascii="Times New Roman" w:hAnsi="Times New Roman" w:cs="Times New Roman"/>
        </w:rPr>
        <w:t>Lastly we share some anecdotal thoughts coming from the Day of DH and the correspondence around the project. Coming from a university that has a number of DH projects, faculty</w:t>
      </w:r>
      <w:r w:rsidR="00E36FF7">
        <w:rPr>
          <w:rFonts w:ascii="Times New Roman" w:hAnsi="Times New Roman" w:cs="Times New Roman"/>
        </w:rPr>
        <w:t>,</w:t>
      </w:r>
      <w:r w:rsidRPr="00C824D5">
        <w:rPr>
          <w:rFonts w:ascii="Times New Roman" w:hAnsi="Times New Roman" w:cs="Times New Roman"/>
        </w:rPr>
        <w:t xml:space="preserve"> and graduate students (the University of Alberta has an MA in the field) we forget how lonely it can be to do digital humanities</w:t>
      </w:r>
      <w:r w:rsidR="00530202" w:rsidRPr="00C824D5">
        <w:rPr>
          <w:rFonts w:ascii="Times New Roman" w:hAnsi="Times New Roman" w:cs="Times New Roman"/>
        </w:rPr>
        <w:t xml:space="preserve"> elsewhere</w:t>
      </w:r>
      <w:r w:rsidRPr="00C824D5">
        <w:rPr>
          <w:rFonts w:ascii="Times New Roman" w:hAnsi="Times New Roman" w:cs="Times New Roman"/>
        </w:rPr>
        <w:t xml:space="preserve">. Many who do computing in the humanities </w:t>
      </w:r>
      <w:r w:rsidR="00530202" w:rsidRPr="00C824D5">
        <w:rPr>
          <w:rFonts w:ascii="Times New Roman" w:hAnsi="Times New Roman" w:cs="Times New Roman"/>
        </w:rPr>
        <w:t xml:space="preserve">are </w:t>
      </w:r>
      <w:r w:rsidRPr="00C824D5">
        <w:rPr>
          <w:rFonts w:ascii="Times New Roman" w:hAnsi="Times New Roman" w:cs="Times New Roman"/>
        </w:rPr>
        <w:t>alone in their university and feel isolated</w:t>
      </w:r>
      <w:r w:rsidR="00530202" w:rsidRPr="00C824D5">
        <w:rPr>
          <w:rFonts w:ascii="Times New Roman" w:hAnsi="Times New Roman" w:cs="Times New Roman"/>
        </w:rPr>
        <w:t xml:space="preserve"> both in their department and from the field</w:t>
      </w:r>
      <w:r w:rsidRPr="00C824D5">
        <w:rPr>
          <w:rFonts w:ascii="Times New Roman" w:hAnsi="Times New Roman" w:cs="Times New Roman"/>
        </w:rPr>
        <w:t>. We were struck by how many people told us in correspondence how they welcomed the Day of DH because it let them be part of a larger research community for one day. It also gave many a feeling of</w:t>
      </w:r>
      <w:r w:rsidR="00530202" w:rsidRPr="00C824D5">
        <w:rPr>
          <w:rFonts w:ascii="Times New Roman" w:hAnsi="Times New Roman" w:cs="Times New Roman"/>
        </w:rPr>
        <w:t xml:space="preserve"> visibility in and</w:t>
      </w:r>
      <w:r w:rsidRPr="00C824D5">
        <w:rPr>
          <w:rFonts w:ascii="Times New Roman" w:hAnsi="Times New Roman" w:cs="Times New Roman"/>
        </w:rPr>
        <w:t xml:space="preserve"> belonging to a field that can increasingly be seen as exclusive. While there was an application to participate, we didn’t turn anyone down who understood what they were getting into. This meant that many people who felt outside the discipline now felt part of it for a day and part of building the disciplines</w:t>
      </w:r>
      <w:r w:rsidR="00530202" w:rsidRPr="00C824D5">
        <w:rPr>
          <w:rFonts w:ascii="Times New Roman" w:hAnsi="Times New Roman" w:cs="Times New Roman"/>
        </w:rPr>
        <w:t>’</w:t>
      </w:r>
      <w:r w:rsidRPr="00C824D5">
        <w:rPr>
          <w:rFonts w:ascii="Times New Roman" w:hAnsi="Times New Roman" w:cs="Times New Roman"/>
        </w:rPr>
        <w:t xml:space="preserve"> self-understanding. This is good as the digital humanities is a field that always thought it was inclusive, but can fail to live up to its self-image.</w:t>
      </w:r>
      <w:r w:rsidRPr="00E36FF7">
        <w:rPr>
          <w:rStyle w:val="FootnoteReference"/>
          <w:rFonts w:ascii="Times New Roman" w:hAnsi="Times New Roman" w:cs="Times New Roman"/>
        </w:rPr>
        <w:footnoteReference w:id="14"/>
      </w:r>
      <w:r w:rsidRPr="00DE301F">
        <w:rPr>
          <w:rFonts w:ascii="Times New Roman" w:hAnsi="Times New Roman" w:cs="Times New Roman"/>
        </w:rPr>
        <w:t xml:space="preserve"> </w:t>
      </w:r>
    </w:p>
    <w:p w:rsidR="00257991" w:rsidRPr="00DE301F" w:rsidRDefault="00257991" w:rsidP="00FB0F2B">
      <w:pPr>
        <w:pStyle w:val="Heading2"/>
        <w:spacing w:after="280" w:afterAutospacing="1"/>
        <w:rPr>
          <w:rFonts w:ascii="Times New Roman" w:hAnsi="Times New Roman" w:cs="Times New Roman"/>
        </w:rPr>
      </w:pPr>
      <w:bookmarkStart w:id="72" w:name="3_What_Worked_and_What_Didn_t__594669042"/>
      <w:bookmarkEnd w:id="72"/>
      <w:r w:rsidRPr="00DE301F">
        <w:rPr>
          <w:rFonts w:ascii="Times New Roman" w:hAnsi="Times New Roman" w:cs="Times New Roman"/>
        </w:rPr>
        <w:t>4. What Worked and What Didn't Work</w:t>
      </w:r>
    </w:p>
    <w:p w:rsidR="00257991" w:rsidRPr="00E36FF7" w:rsidRDefault="00257991" w:rsidP="00AD0447">
      <w:pPr>
        <w:pStyle w:val="Ul"/>
        <w:spacing w:after="280" w:afterAutospacing="1"/>
        <w:rPr>
          <w:rFonts w:ascii="Times New Roman" w:hAnsi="Times New Roman" w:cs="Times New Roman"/>
        </w:rPr>
      </w:pPr>
      <w:r w:rsidRPr="00DE301F">
        <w:rPr>
          <w:rFonts w:ascii="Times New Roman" w:hAnsi="Times New Roman" w:cs="Times New Roman"/>
        </w:rPr>
        <w:t>Social research projects hold significant promise for the humanities, where we often deal with content of interest to the larger community</w:t>
      </w:r>
      <w:ins w:id="73" w:author="Amy Johnson" w:date="2012-04-29T13:15:00Z">
        <w:r w:rsidR="00E36FF7">
          <w:rPr>
            <w:rFonts w:ascii="Times New Roman" w:hAnsi="Times New Roman" w:cs="Times New Roman"/>
          </w:rPr>
          <w:t xml:space="preserve"> </w:t>
        </w:r>
      </w:ins>
      <w:r w:rsidRPr="00E36FF7">
        <w:rPr>
          <w:rFonts w:ascii="Times New Roman" w:hAnsi="Times New Roman" w:cs="Times New Roman"/>
        </w:rPr>
        <w:t xml:space="preserve">but don't always have the funding for the time-consuming and human work of gathering and editing content. Where the arts and humanities can restructure research projects for community participation they can engage a broader community, whether it is an academic or extra-academic community. Humanities computing can help with the technical design of projects so that they can involve community participation, but the difficult issue is how to engage a community so that its members will participate. There are </w:t>
      </w:r>
      <w:r w:rsidR="00530202" w:rsidRPr="00E36FF7">
        <w:rPr>
          <w:rFonts w:ascii="Times New Roman" w:hAnsi="Times New Roman" w:cs="Times New Roman"/>
        </w:rPr>
        <w:t>many</w:t>
      </w:r>
      <w:r w:rsidRPr="00E36FF7">
        <w:rPr>
          <w:rFonts w:ascii="Times New Roman" w:hAnsi="Times New Roman" w:cs="Times New Roman"/>
        </w:rPr>
        <w:t xml:space="preserve"> social media projects</w:t>
      </w:r>
      <w:r w:rsidR="00530202" w:rsidRPr="00E36FF7">
        <w:rPr>
          <w:rFonts w:ascii="Times New Roman" w:hAnsi="Times New Roman" w:cs="Times New Roman"/>
        </w:rPr>
        <w:t xml:space="preserve"> from the massive ones like Flickr to small group blogs</w:t>
      </w:r>
      <w:r w:rsidRPr="00E36FF7">
        <w:rPr>
          <w:rFonts w:ascii="Times New Roman" w:hAnsi="Times New Roman" w:cs="Times New Roman"/>
        </w:rPr>
        <w:t xml:space="preserve">. Like most blogs </w:t>
      </w:r>
      <w:r w:rsidR="00530202" w:rsidRPr="00E36FF7">
        <w:rPr>
          <w:rFonts w:ascii="Times New Roman" w:hAnsi="Times New Roman" w:cs="Times New Roman"/>
        </w:rPr>
        <w:t>most</w:t>
      </w:r>
      <w:r w:rsidRPr="00E36FF7">
        <w:rPr>
          <w:rFonts w:ascii="Times New Roman" w:hAnsi="Times New Roman" w:cs="Times New Roman"/>
        </w:rPr>
        <w:t xml:space="preserve"> falter and disappear without participation. The difficult issue is how to organize a project to encourage participation. Here are some preliminary reflections based on our </w:t>
      </w:r>
      <w:r w:rsidRPr="00E36FF7">
        <w:rPr>
          <w:rFonts w:ascii="Times New Roman" w:hAnsi="Times New Roman" w:cs="Times New Roman"/>
          <w:i/>
        </w:rPr>
        <w:t>post mortem</w:t>
      </w:r>
      <w:r w:rsidRPr="00E36FF7">
        <w:rPr>
          <w:rFonts w:ascii="Times New Roman" w:hAnsi="Times New Roman" w:cs="Times New Roman"/>
        </w:rPr>
        <w:t xml:space="preserve"> discussions and the feedback we received from others.</w:t>
      </w:r>
    </w:p>
    <w:p w:rsidR="00257991" w:rsidRPr="00E36FF7" w:rsidRDefault="00257991" w:rsidP="00AD0447">
      <w:pPr>
        <w:pStyle w:val="Heading3"/>
        <w:rPr>
          <w:rFonts w:ascii="Times New Roman" w:hAnsi="Times New Roman" w:cs="Times New Roman"/>
        </w:rPr>
      </w:pPr>
      <w:r w:rsidRPr="00E36FF7">
        <w:rPr>
          <w:rFonts w:ascii="Times New Roman" w:hAnsi="Times New Roman" w:cs="Times New Roman"/>
        </w:rPr>
        <w:t>4.1 What worked</w:t>
      </w:r>
    </w:p>
    <w:p w:rsidR="00530202" w:rsidRPr="00E36FF7" w:rsidRDefault="00257991" w:rsidP="00E36FF7">
      <w:pPr>
        <w:rPr>
          <w:rFonts w:ascii="Times New Roman" w:hAnsi="Times New Roman" w:cs="Times New Roman"/>
        </w:rPr>
      </w:pPr>
      <w:r w:rsidRPr="00E36FF7">
        <w:rPr>
          <w:rFonts w:ascii="Times New Roman" w:hAnsi="Times New Roman" w:cs="Times New Roman"/>
        </w:rPr>
        <w:t>First of all, we designed the project so that it kept low the commitment required by its participants; it was announced to prospective participants that if they participated the work would be limited to one day of</w:t>
      </w:r>
      <w:r w:rsidR="00530202" w:rsidRPr="00E36FF7">
        <w:rPr>
          <w:rFonts w:ascii="Times New Roman" w:hAnsi="Times New Roman" w:cs="Times New Roman"/>
        </w:rPr>
        <w:t xml:space="preserve"> posting</w:t>
      </w:r>
      <w:r w:rsidRPr="00E36FF7">
        <w:rPr>
          <w:rFonts w:ascii="Times New Roman" w:hAnsi="Times New Roman" w:cs="Times New Roman"/>
        </w:rPr>
        <w:t xml:space="preserve"> a </w:t>
      </w:r>
      <w:r w:rsidR="00530202" w:rsidRPr="00E36FF7">
        <w:rPr>
          <w:rFonts w:ascii="Times New Roman" w:hAnsi="Times New Roman" w:cs="Times New Roman"/>
        </w:rPr>
        <w:t>few</w:t>
      </w:r>
      <w:r w:rsidRPr="00E36FF7">
        <w:rPr>
          <w:rFonts w:ascii="Times New Roman" w:hAnsi="Times New Roman" w:cs="Times New Roman"/>
        </w:rPr>
        <w:t xml:space="preserve"> photos and entries. What people wrote about could be constrained to the day's activities – a goal that is relatively easy to accomplish</w:t>
      </w:r>
      <w:r w:rsidR="00530202" w:rsidRPr="00E36FF7">
        <w:rPr>
          <w:rFonts w:ascii="Times New Roman" w:hAnsi="Times New Roman" w:cs="Times New Roman"/>
        </w:rPr>
        <w:t>, at least before you try it</w:t>
      </w:r>
      <w:r w:rsidRPr="00E36FF7">
        <w:rPr>
          <w:rFonts w:ascii="Times New Roman" w:hAnsi="Times New Roman" w:cs="Times New Roman"/>
        </w:rPr>
        <w:t xml:space="preserve">. </w:t>
      </w:r>
    </w:p>
    <w:p w:rsidR="00257991" w:rsidRPr="00E36FF7" w:rsidRDefault="00530202" w:rsidP="00E36FF7">
      <w:pPr>
        <w:rPr>
          <w:rFonts w:ascii="Times New Roman" w:hAnsi="Times New Roman" w:cs="Times New Roman"/>
        </w:rPr>
      </w:pPr>
      <w:r w:rsidRPr="00E36FF7">
        <w:rPr>
          <w:rFonts w:ascii="Times New Roman" w:hAnsi="Times New Roman" w:cs="Times New Roman"/>
        </w:rPr>
        <w:t>Second</w:t>
      </w:r>
      <w:r w:rsidR="00E36FF7">
        <w:rPr>
          <w:rFonts w:ascii="Times New Roman" w:hAnsi="Times New Roman" w:cs="Times New Roman"/>
        </w:rPr>
        <w:t>ly</w:t>
      </w:r>
      <w:r w:rsidRPr="00E36FF7">
        <w:rPr>
          <w:rFonts w:ascii="Times New Roman" w:hAnsi="Times New Roman" w:cs="Times New Roman"/>
        </w:rPr>
        <w:t>, we designed the project so that participants could get credit for what they contributed (as a co-author of the whole) and they could write about what they know (i.e. what they are doing.) Thus</w:t>
      </w:r>
      <w:r w:rsidR="00E36FF7">
        <w:rPr>
          <w:rFonts w:ascii="Times New Roman" w:hAnsi="Times New Roman" w:cs="Times New Roman"/>
        </w:rPr>
        <w:t>,</w:t>
      </w:r>
      <w:r w:rsidR="00257991" w:rsidRPr="00E36FF7">
        <w:rPr>
          <w:rFonts w:ascii="Times New Roman" w:hAnsi="Times New Roman" w:cs="Times New Roman"/>
        </w:rPr>
        <w:t xml:space="preserve"> contribution w</w:t>
      </w:r>
      <w:r w:rsidRPr="00E36FF7">
        <w:rPr>
          <w:rFonts w:ascii="Times New Roman" w:hAnsi="Times New Roman" w:cs="Times New Roman"/>
        </w:rPr>
        <w:t>as driven by personal motivation and knowledge</w:t>
      </w:r>
      <w:r w:rsidR="00257991" w:rsidRPr="00E36FF7">
        <w:rPr>
          <w:rFonts w:ascii="Times New Roman" w:hAnsi="Times New Roman" w:cs="Times New Roman"/>
        </w:rPr>
        <w:t xml:space="preserve"> and very little push of obligation.</w:t>
      </w:r>
      <w:r w:rsidRPr="00E36FF7">
        <w:rPr>
          <w:rFonts w:ascii="Times New Roman" w:hAnsi="Times New Roman" w:cs="Times New Roman"/>
        </w:rPr>
        <w:t xml:space="preserve"> We weren’t asking people to contribute to our fame or to have to do a lot of research. </w:t>
      </w:r>
      <w:r w:rsidR="00D13387" w:rsidRPr="00E36FF7">
        <w:rPr>
          <w:rFonts w:ascii="Times New Roman" w:hAnsi="Times New Roman" w:cs="Times New Roman"/>
        </w:rPr>
        <w:t>This paper, the site with its blogs, and the dataset all acknowledge and document the participatory authorship of the project. This had the additional virtue of making it easier to explain for ethics purposes.</w:t>
      </w:r>
      <w:r w:rsidRPr="00E36FF7">
        <w:rPr>
          <w:rFonts w:ascii="Times New Roman" w:hAnsi="Times New Roman" w:cs="Times New Roman"/>
        </w:rPr>
        <w:t xml:space="preserve"> </w:t>
      </w:r>
    </w:p>
    <w:p w:rsidR="00257991" w:rsidRPr="00E36FF7" w:rsidRDefault="00D13387" w:rsidP="00E36FF7">
      <w:pPr>
        <w:rPr>
          <w:rFonts w:ascii="Times New Roman" w:hAnsi="Times New Roman" w:cs="Times New Roman"/>
        </w:rPr>
      </w:pPr>
      <w:r w:rsidRPr="00E36FF7">
        <w:rPr>
          <w:rFonts w:ascii="Times New Roman" w:hAnsi="Times New Roman" w:cs="Times New Roman"/>
        </w:rPr>
        <w:t>Third</w:t>
      </w:r>
      <w:r w:rsidR="00E36FF7">
        <w:rPr>
          <w:rFonts w:ascii="Times New Roman" w:hAnsi="Times New Roman" w:cs="Times New Roman"/>
        </w:rPr>
        <w:t>ly</w:t>
      </w:r>
      <w:r w:rsidRPr="00E36FF7">
        <w:rPr>
          <w:rFonts w:ascii="Times New Roman" w:hAnsi="Times New Roman" w:cs="Times New Roman"/>
        </w:rPr>
        <w:t>, w</w:t>
      </w:r>
      <w:r w:rsidR="00257991" w:rsidRPr="00E36FF7">
        <w:rPr>
          <w:rFonts w:ascii="Times New Roman" w:hAnsi="Times New Roman" w:cs="Times New Roman"/>
        </w:rPr>
        <w:t>e did not assume people would volunteer to participate. Instead</w:t>
      </w:r>
      <w:ins w:id="74" w:author="Amy Johnson" w:date="2012-04-29T13:17:00Z">
        <w:r w:rsidR="00E36FF7">
          <w:rPr>
            <w:rFonts w:ascii="Times New Roman" w:hAnsi="Times New Roman" w:cs="Times New Roman"/>
          </w:rPr>
          <w:t xml:space="preserve">, </w:t>
        </w:r>
      </w:ins>
      <w:r w:rsidR="00257991" w:rsidRPr="00E36FF7">
        <w:rPr>
          <w:rFonts w:ascii="Times New Roman" w:hAnsi="Times New Roman" w:cs="Times New Roman"/>
        </w:rPr>
        <w:t>we invited people personally, creating a seed group before issuing an open call for participation.</w:t>
      </w:r>
      <w:r w:rsidRPr="00E36FF7">
        <w:rPr>
          <w:rFonts w:ascii="Times New Roman" w:hAnsi="Times New Roman" w:cs="Times New Roman"/>
        </w:rPr>
        <w:t xml:space="preserve"> In late iterations we tried to use other social media like Twitter to encourage people to participate. With such projects you can’t assume one message on Humanist will be enough. You need to gently remind people of the project through different venues</w:t>
      </w:r>
      <w:ins w:id="75" w:author="Amy Johnson" w:date="2012-04-29T13:18:00Z">
        <w:r w:rsidR="00E36FF7">
          <w:rPr>
            <w:rFonts w:ascii="Times New Roman" w:hAnsi="Times New Roman" w:cs="Times New Roman"/>
          </w:rPr>
          <w:t xml:space="preserve"> with w</w:t>
        </w:r>
      </w:ins>
      <w:r w:rsidRPr="00E36FF7">
        <w:rPr>
          <w:rFonts w:ascii="Times New Roman" w:hAnsi="Times New Roman" w:cs="Times New Roman"/>
        </w:rPr>
        <w:t>ord of mouth being the most</w:t>
      </w:r>
      <w:ins w:id="76" w:author="Megan Meredith-Lobay" w:date="2012-05-03T11:22:00Z">
        <w:r w:rsidR="00042F0B">
          <w:rPr>
            <w:rFonts w:ascii="Times New Roman" w:hAnsi="Times New Roman" w:cs="Times New Roman"/>
          </w:rPr>
          <w:t xml:space="preserve"> effective</w:t>
        </w:r>
      </w:ins>
      <w:r w:rsidRPr="00E36FF7">
        <w:rPr>
          <w:rFonts w:ascii="Times New Roman" w:hAnsi="Times New Roman" w:cs="Times New Roman"/>
        </w:rPr>
        <w:t>.</w:t>
      </w:r>
    </w:p>
    <w:p w:rsidR="00257991" w:rsidRPr="00E36FF7" w:rsidRDefault="00257991" w:rsidP="00E36FF7">
      <w:pPr>
        <w:rPr>
          <w:rFonts w:ascii="Times New Roman" w:hAnsi="Times New Roman" w:cs="Times New Roman"/>
        </w:rPr>
      </w:pPr>
      <w:r w:rsidRPr="00E36FF7">
        <w:rPr>
          <w:rFonts w:ascii="Times New Roman" w:hAnsi="Times New Roman" w:cs="Times New Roman"/>
        </w:rPr>
        <w:t xml:space="preserve">Once we had the participants, we decided to maintain a </w:t>
      </w:r>
      <w:ins w:id="77" w:author="Amy Johnson" w:date="2012-04-29T13:18:00Z">
        <w:r w:rsidR="00E36FF7">
          <w:rPr>
            <w:rFonts w:ascii="Times New Roman" w:hAnsi="Times New Roman" w:cs="Times New Roman"/>
          </w:rPr>
          <w:t>light but steady</w:t>
        </w:r>
      </w:ins>
      <w:r w:rsidRPr="00E36FF7">
        <w:rPr>
          <w:rFonts w:ascii="Times New Roman" w:hAnsi="Times New Roman" w:cs="Times New Roman"/>
        </w:rPr>
        <w:t xml:space="preserve"> feed of information. We sent about an e-mail a week to keep in touch as the day approached. Human contact and communication are essential – participants are, after all, volunteering their work to make the project work</w:t>
      </w:r>
      <w:r w:rsidR="00D13387" w:rsidRPr="00E36FF7">
        <w:rPr>
          <w:rFonts w:ascii="Times New Roman" w:hAnsi="Times New Roman" w:cs="Times New Roman"/>
        </w:rPr>
        <w:t xml:space="preserve"> so we had to be responsive</w:t>
      </w:r>
      <w:r w:rsidRPr="00E36FF7">
        <w:rPr>
          <w:rFonts w:ascii="Times New Roman" w:hAnsi="Times New Roman" w:cs="Times New Roman"/>
        </w:rPr>
        <w:t>. For that reason we had a number of people assigned to answer different types of questions and spent some time developing online materials to help explain the project and connect people.</w:t>
      </w:r>
    </w:p>
    <w:p w:rsidR="00257991" w:rsidRPr="00E36FF7" w:rsidRDefault="00257991">
      <w:pPr>
        <w:rPr>
          <w:rFonts w:ascii="Times New Roman" w:hAnsi="Times New Roman" w:cs="Times New Roman"/>
        </w:rPr>
      </w:pPr>
      <w:r w:rsidRPr="00E36FF7">
        <w:rPr>
          <w:rFonts w:ascii="Times New Roman" w:hAnsi="Times New Roman" w:cs="Times New Roman"/>
        </w:rPr>
        <w:t>As for the day itself, an important factor was that the technology wa</w:t>
      </w:r>
      <w:r w:rsidR="00D13387" w:rsidRPr="00E36FF7">
        <w:rPr>
          <w:rFonts w:ascii="Times New Roman" w:hAnsi="Times New Roman" w:cs="Times New Roman"/>
        </w:rPr>
        <w:t>s reasonably familiar and worked</w:t>
      </w:r>
      <w:r w:rsidRPr="00E36FF7">
        <w:rPr>
          <w:rFonts w:ascii="Times New Roman" w:hAnsi="Times New Roman" w:cs="Times New Roman"/>
        </w:rPr>
        <w:t xml:space="preserve">. We chose to use </w:t>
      </w:r>
      <w:r w:rsidR="009F610D" w:rsidRPr="00E36FF7">
        <w:rPr>
          <w:rFonts w:ascii="Times New Roman" w:hAnsi="Times New Roman" w:cs="Times New Roman"/>
        </w:rPr>
        <w:t>WordPress</w:t>
      </w:r>
      <w:r w:rsidRPr="00E36FF7">
        <w:rPr>
          <w:rFonts w:ascii="Times New Roman" w:hAnsi="Times New Roman" w:cs="Times New Roman"/>
        </w:rPr>
        <w:t xml:space="preserve"> because many would be familiar with it and because rolling our own would be too dangerous. It also allowed us to postpone decisions about the final publication technology</w:t>
      </w:r>
      <w:ins w:id="78" w:author="Amy Johnson" w:date="2012-04-29T13:19:00Z">
        <w:r w:rsidR="00E36FF7">
          <w:rPr>
            <w:rFonts w:ascii="Times New Roman" w:hAnsi="Times New Roman" w:cs="Times New Roman"/>
          </w:rPr>
          <w:t>.</w:t>
        </w:r>
      </w:ins>
      <w:r w:rsidRPr="00E36FF7">
        <w:rPr>
          <w:rFonts w:ascii="Times New Roman" w:hAnsi="Times New Roman" w:cs="Times New Roman"/>
        </w:rPr>
        <w:t xml:space="preserve"> </w:t>
      </w:r>
      <w:r w:rsidR="009F610D" w:rsidRPr="00E36FF7">
        <w:rPr>
          <w:rFonts w:ascii="Times New Roman" w:hAnsi="Times New Roman" w:cs="Times New Roman"/>
        </w:rPr>
        <w:t>WordPress</w:t>
      </w:r>
      <w:r w:rsidRPr="00E36FF7">
        <w:rPr>
          <w:rFonts w:ascii="Times New Roman" w:hAnsi="Times New Roman" w:cs="Times New Roman"/>
        </w:rPr>
        <w:t xml:space="preserve"> has good exporting capabilities so we can work with a potential publisher later to bring it into a publication structure. </w:t>
      </w:r>
    </w:p>
    <w:p w:rsidR="00257991" w:rsidRPr="00E36FF7" w:rsidRDefault="00257991">
      <w:pPr>
        <w:pStyle w:val="Heading3"/>
        <w:rPr>
          <w:rFonts w:ascii="Times New Roman" w:hAnsi="Times New Roman" w:cs="Times New Roman"/>
        </w:rPr>
      </w:pPr>
      <w:r w:rsidRPr="00E36FF7">
        <w:rPr>
          <w:rFonts w:ascii="Times New Roman" w:hAnsi="Times New Roman" w:cs="Times New Roman"/>
        </w:rPr>
        <w:t>4.2 What Didn't Work</w:t>
      </w:r>
    </w:p>
    <w:p w:rsidR="00257991" w:rsidRPr="00E36FF7" w:rsidRDefault="00257991">
      <w:pPr>
        <w:rPr>
          <w:rFonts w:ascii="Times New Roman" w:hAnsi="Times New Roman" w:cs="Times New Roman"/>
        </w:rPr>
      </w:pPr>
      <w:r w:rsidRPr="00E36FF7">
        <w:rPr>
          <w:rFonts w:ascii="Times New Roman" w:hAnsi="Times New Roman" w:cs="Times New Roman"/>
        </w:rPr>
        <w:t>There were, however, things we could have done better. For example, we needed to explain the photo consent forms earlier and better. The details of research ethics in Canada are intricate, and some unfamiliar participants needed time to understand and accept them.</w:t>
      </w:r>
      <w:r w:rsidR="00A870D6" w:rsidRPr="00E36FF7">
        <w:rPr>
          <w:rFonts w:ascii="Times New Roman" w:hAnsi="Times New Roman" w:cs="Times New Roman"/>
        </w:rPr>
        <w:t xml:space="preserve"> In subsequent iterations we worked with the Research Ethics Board to develop less intrusive consent system.</w:t>
      </w:r>
      <w:r w:rsidRPr="00E36FF7">
        <w:rPr>
          <w:rFonts w:ascii="Times New Roman" w:hAnsi="Times New Roman" w:cs="Times New Roman"/>
        </w:rPr>
        <w:t xml:space="preserve"> </w:t>
      </w:r>
    </w:p>
    <w:p w:rsidR="00257991" w:rsidRPr="00E36FF7" w:rsidRDefault="00A870D6" w:rsidP="00E36FF7">
      <w:pPr>
        <w:rPr>
          <w:rFonts w:ascii="Times New Roman" w:hAnsi="Times New Roman" w:cs="Times New Roman"/>
        </w:rPr>
      </w:pPr>
      <w:r w:rsidRPr="00E36FF7">
        <w:rPr>
          <w:rFonts w:ascii="Times New Roman" w:hAnsi="Times New Roman" w:cs="Times New Roman"/>
        </w:rPr>
        <w:t>Secondly</w:t>
      </w:r>
      <w:r w:rsidR="00257991" w:rsidRPr="00E36FF7">
        <w:rPr>
          <w:rFonts w:ascii="Times New Roman" w:hAnsi="Times New Roman" w:cs="Times New Roman"/>
        </w:rPr>
        <w:t xml:space="preserve">, the technology should have been explained more thoroughly; for example, the ability to upload photographs was notably unintuitive. We also didn't make it clear to participants how they could create an introductory </w:t>
      </w:r>
      <w:r w:rsidR="00E36FF7">
        <w:rPr>
          <w:rFonts w:ascii="Times New Roman" w:hAnsi="Times New Roman" w:cs="Times New Roman"/>
        </w:rPr>
        <w:t>“</w:t>
      </w:r>
      <w:r w:rsidR="00257991" w:rsidRPr="00E36FF7">
        <w:rPr>
          <w:rFonts w:ascii="Times New Roman" w:hAnsi="Times New Roman" w:cs="Times New Roman"/>
        </w:rPr>
        <w:t>About</w:t>
      </w:r>
      <w:r w:rsidR="00E36FF7">
        <w:rPr>
          <w:rFonts w:ascii="Times New Roman" w:hAnsi="Times New Roman" w:cs="Times New Roman"/>
        </w:rPr>
        <w:t>”</w:t>
      </w:r>
      <w:r w:rsidR="00D13387" w:rsidRPr="00E36FF7">
        <w:rPr>
          <w:rFonts w:ascii="Times New Roman" w:hAnsi="Times New Roman" w:cs="Times New Roman"/>
        </w:rPr>
        <w:t xml:space="preserve"> page with their</w:t>
      </w:r>
      <w:r w:rsidR="00257991" w:rsidRPr="00E36FF7">
        <w:rPr>
          <w:rFonts w:ascii="Times New Roman" w:hAnsi="Times New Roman" w:cs="Times New Roman"/>
        </w:rPr>
        <w:t xml:space="preserve"> biography. The idea of the introductory biography was to have an entry that participants could create before the day and which they could use to point to all the projects they are involved in that they might not work on the actual day. We wanted to give people a way to provide context and additional information. As it is, we set up the </w:t>
      </w:r>
      <w:r w:rsidR="009F610D" w:rsidRPr="00E36FF7">
        <w:rPr>
          <w:rFonts w:ascii="Times New Roman" w:hAnsi="Times New Roman" w:cs="Times New Roman"/>
        </w:rPr>
        <w:t>WordPress</w:t>
      </w:r>
      <w:r w:rsidR="00257991" w:rsidRPr="00E36FF7">
        <w:rPr>
          <w:rFonts w:ascii="Times New Roman" w:hAnsi="Times New Roman" w:cs="Times New Roman"/>
        </w:rPr>
        <w:t xml:space="preserve"> accounts with a separate page as a bio, but many just created a blog entry for that. </w:t>
      </w:r>
    </w:p>
    <w:p w:rsidR="00257991" w:rsidRPr="00E36FF7" w:rsidRDefault="00257991">
      <w:pPr>
        <w:rPr>
          <w:rFonts w:ascii="Times New Roman" w:hAnsi="Times New Roman" w:cs="Times New Roman"/>
        </w:rPr>
      </w:pPr>
      <w:r w:rsidRPr="00E36FF7">
        <w:rPr>
          <w:rFonts w:ascii="Times New Roman" w:hAnsi="Times New Roman" w:cs="Times New Roman"/>
        </w:rPr>
        <w:t xml:space="preserve">We could have promoted the project better, alerting people that they could watch it unfold on the RSS feed page. We also should have anticipated that people </w:t>
      </w:r>
      <w:ins w:id="79" w:author="Amy Johnson" w:date="2012-04-29T13:20:00Z">
        <w:r w:rsidR="00E36FF7">
          <w:rPr>
            <w:rFonts w:ascii="Times New Roman" w:hAnsi="Times New Roman" w:cs="Times New Roman"/>
          </w:rPr>
          <w:t>would use Twitter to</w:t>
        </w:r>
        <w:r w:rsidR="00E36FF7" w:rsidRPr="00E36FF7">
          <w:rPr>
            <w:rFonts w:ascii="Times New Roman" w:hAnsi="Times New Roman" w:cs="Times New Roman"/>
          </w:rPr>
          <w:t xml:space="preserve"> </w:t>
        </w:r>
      </w:ins>
      <w:ins w:id="80" w:author="Patel Parasvil" w:date="2012-04-01T10:33:00Z">
        <w:r w:rsidR="00942065" w:rsidRPr="00E36FF7">
          <w:rPr>
            <w:rFonts w:ascii="Times New Roman" w:hAnsi="Times New Roman" w:cs="Times New Roman"/>
          </w:rPr>
          <w:t xml:space="preserve">tweet </w:t>
        </w:r>
      </w:ins>
      <w:r w:rsidRPr="00E36FF7">
        <w:rPr>
          <w:rFonts w:ascii="Times New Roman" w:hAnsi="Times New Roman" w:cs="Times New Roman"/>
        </w:rPr>
        <w:t>about the project</w:t>
      </w:r>
      <w:ins w:id="81" w:author="Amy Johnson" w:date="2012-04-29T13:20:00Z">
        <w:r w:rsidR="00E36FF7">
          <w:rPr>
            <w:rFonts w:ascii="Times New Roman" w:hAnsi="Times New Roman" w:cs="Times New Roman"/>
          </w:rPr>
          <w:t xml:space="preserve">, </w:t>
        </w:r>
      </w:ins>
      <w:r w:rsidRPr="00E36FF7">
        <w:rPr>
          <w:rFonts w:ascii="Times New Roman" w:hAnsi="Times New Roman" w:cs="Times New Roman"/>
        </w:rPr>
        <w:t>creating a secondary discussion context. We should have supported that better by suggesting a subject hashtag</w:t>
      </w:r>
      <w:r w:rsidR="00A870D6" w:rsidRPr="00E36FF7">
        <w:rPr>
          <w:rFonts w:ascii="Times New Roman" w:hAnsi="Times New Roman" w:cs="Times New Roman"/>
        </w:rPr>
        <w:t>, something we did in subsequent iterations</w:t>
      </w:r>
      <w:r w:rsidRPr="00E36FF7">
        <w:rPr>
          <w:rFonts w:ascii="Times New Roman" w:hAnsi="Times New Roman" w:cs="Times New Roman"/>
        </w:rPr>
        <w:t xml:space="preserve">. </w:t>
      </w:r>
    </w:p>
    <w:p w:rsidR="00A870D6" w:rsidRPr="00E36FF7" w:rsidRDefault="009F610D">
      <w:pPr>
        <w:rPr>
          <w:rFonts w:ascii="Times New Roman" w:hAnsi="Times New Roman" w:cs="Times New Roman"/>
        </w:rPr>
      </w:pPr>
      <w:r w:rsidRPr="00E36FF7">
        <w:rPr>
          <w:rFonts w:ascii="Times New Roman" w:hAnsi="Times New Roman" w:cs="Times New Roman"/>
        </w:rPr>
        <w:t>WordPress</w:t>
      </w:r>
      <w:r w:rsidR="00257991" w:rsidRPr="00E36FF7">
        <w:rPr>
          <w:rFonts w:ascii="Times New Roman" w:hAnsi="Times New Roman" w:cs="Times New Roman"/>
        </w:rPr>
        <w:t xml:space="preserve">, for all its virtues, turned out to export data that was difficult to clean up. The content of the entries exported from </w:t>
      </w:r>
      <w:r w:rsidRPr="00E36FF7">
        <w:rPr>
          <w:rFonts w:ascii="Times New Roman" w:hAnsi="Times New Roman" w:cs="Times New Roman"/>
        </w:rPr>
        <w:t>WordPress</w:t>
      </w:r>
      <w:r w:rsidR="00257991" w:rsidRPr="00E36FF7">
        <w:rPr>
          <w:rFonts w:ascii="Times New Roman" w:hAnsi="Times New Roman" w:cs="Times New Roman"/>
        </w:rPr>
        <w:t xml:space="preserve"> includes whatever the user pasted in or edited. Where users wrote in MS Word and pasted in their </w:t>
      </w:r>
      <w:r w:rsidRPr="00E36FF7">
        <w:rPr>
          <w:rFonts w:ascii="Times New Roman" w:hAnsi="Times New Roman" w:cs="Times New Roman"/>
        </w:rPr>
        <w:t>entries</w:t>
      </w:r>
      <w:ins w:id="82" w:author="Amy Johnson" w:date="2012-04-29T13:20:00Z">
        <w:r w:rsidR="00E36FF7">
          <w:rPr>
            <w:rFonts w:ascii="Times New Roman" w:hAnsi="Times New Roman" w:cs="Times New Roman"/>
          </w:rPr>
          <w:t xml:space="preserve">, </w:t>
        </w:r>
      </w:ins>
      <w:r w:rsidR="00257991" w:rsidRPr="00E36FF7">
        <w:rPr>
          <w:rFonts w:ascii="Times New Roman" w:hAnsi="Times New Roman" w:cs="Times New Roman"/>
        </w:rPr>
        <w:t>we</w:t>
      </w:r>
      <w:ins w:id="83" w:author="Amy Johnson" w:date="2012-04-29T13:20:00Z">
        <w:r w:rsidR="00E36FF7">
          <w:rPr>
            <w:rFonts w:ascii="Times New Roman" w:hAnsi="Times New Roman" w:cs="Times New Roman"/>
          </w:rPr>
          <w:t xml:space="preserve"> also</w:t>
        </w:r>
      </w:ins>
      <w:r w:rsidR="00257991" w:rsidRPr="00E36FF7">
        <w:rPr>
          <w:rFonts w:ascii="Times New Roman" w:hAnsi="Times New Roman" w:cs="Times New Roman"/>
        </w:rPr>
        <w:t xml:space="preserve"> found layers of Microsoft XML code that </w:t>
      </w:r>
      <w:r w:rsidR="00D13387" w:rsidRPr="00E36FF7">
        <w:rPr>
          <w:rFonts w:ascii="Times New Roman" w:hAnsi="Times New Roman" w:cs="Times New Roman"/>
        </w:rPr>
        <w:t>were</w:t>
      </w:r>
      <w:r w:rsidR="00257991" w:rsidRPr="00E36FF7">
        <w:rPr>
          <w:rFonts w:ascii="Times New Roman" w:hAnsi="Times New Roman" w:cs="Times New Roman"/>
        </w:rPr>
        <w:t xml:space="preserve"> hard to process automatically. Ultimately</w:t>
      </w:r>
      <w:r w:rsidR="00E36FF7">
        <w:rPr>
          <w:rFonts w:ascii="Times New Roman" w:hAnsi="Times New Roman" w:cs="Times New Roman"/>
        </w:rPr>
        <w:t>,</w:t>
      </w:r>
      <w:r w:rsidR="00257991" w:rsidRPr="00E36FF7">
        <w:rPr>
          <w:rFonts w:ascii="Times New Roman" w:hAnsi="Times New Roman" w:cs="Times New Roman"/>
        </w:rPr>
        <w:t xml:space="preserve"> we had to settle for fairly crude consistent content code.</w:t>
      </w:r>
    </w:p>
    <w:p w:rsidR="00257991" w:rsidRPr="00E36FF7" w:rsidRDefault="00A870D6">
      <w:pPr>
        <w:rPr>
          <w:rFonts w:ascii="Times New Roman" w:hAnsi="Times New Roman" w:cs="Times New Roman"/>
        </w:rPr>
      </w:pPr>
      <w:r w:rsidRPr="00E36FF7">
        <w:rPr>
          <w:rFonts w:ascii="Times New Roman" w:hAnsi="Times New Roman" w:cs="Times New Roman"/>
        </w:rPr>
        <w:t xml:space="preserve">We would like to encourage greater international participation, especially in non-English speaking countries, but have failed in attempts to get more participation. We have tried personally inviting people we know in other countries. We have tried asking international participants to recommend people they </w:t>
      </w:r>
      <w:r w:rsidR="00D13387" w:rsidRPr="00E36FF7">
        <w:rPr>
          <w:rFonts w:ascii="Times New Roman" w:hAnsi="Times New Roman" w:cs="Times New Roman"/>
        </w:rPr>
        <w:t>think would like to participate</w:t>
      </w:r>
      <w:r w:rsidRPr="00E36FF7">
        <w:rPr>
          <w:rFonts w:ascii="Times New Roman" w:hAnsi="Times New Roman" w:cs="Times New Roman"/>
        </w:rPr>
        <w:t xml:space="preserve">. None of this has lessened the Anglo-centric geographic distribution. For 2012 we hope to enlist partner institutions to present the project in their community as a way of widening participation. </w:t>
      </w:r>
    </w:p>
    <w:p w:rsidR="00257991" w:rsidRPr="00E36FF7" w:rsidRDefault="00257991">
      <w:pPr>
        <w:pStyle w:val="Heading2"/>
        <w:spacing w:after="280" w:afterAutospacing="1"/>
        <w:ind w:left="0"/>
        <w:rPr>
          <w:rFonts w:ascii="Times New Roman" w:hAnsi="Times New Roman" w:cs="Times New Roman"/>
        </w:rPr>
      </w:pPr>
      <w:bookmarkStart w:id="84" w:name="_3_Theorizing_the_project_4267"/>
      <w:bookmarkEnd w:id="84"/>
      <w:r w:rsidRPr="00E36FF7">
        <w:rPr>
          <w:rFonts w:ascii="Times New Roman" w:hAnsi="Times New Roman" w:cs="Times New Roman"/>
        </w:rPr>
        <w:t xml:space="preserve">5. Theorizing the project </w:t>
      </w:r>
    </w:p>
    <w:p w:rsidR="00257991" w:rsidRPr="00E36FF7" w:rsidRDefault="00257991" w:rsidP="00E36FF7">
      <w:pPr>
        <w:pStyle w:val="Div"/>
        <w:spacing w:after="280" w:afterAutospacing="1"/>
        <w:rPr>
          <w:rFonts w:ascii="Times New Roman" w:hAnsi="Times New Roman" w:cs="Times New Roman"/>
        </w:rPr>
      </w:pPr>
      <w:r w:rsidRPr="00E36FF7">
        <w:rPr>
          <w:rFonts w:ascii="Times New Roman" w:hAnsi="Times New Roman" w:cs="Times New Roman"/>
        </w:rPr>
        <w:t>A Day in the Life of Digital Humanities 2009 is an example of a collaborative crowd</w:t>
      </w:r>
      <w:ins w:id="85" w:author="Amy Johnson" w:date="2012-04-29T13:21:00Z">
        <w:r w:rsidR="00E36FF7">
          <w:rPr>
            <w:rFonts w:ascii="Times New Roman" w:hAnsi="Times New Roman" w:cs="Times New Roman"/>
          </w:rPr>
          <w:t>-</w:t>
        </w:r>
      </w:ins>
      <w:r w:rsidRPr="00E36FF7">
        <w:rPr>
          <w:rFonts w:ascii="Times New Roman" w:hAnsi="Times New Roman" w:cs="Times New Roman"/>
        </w:rPr>
        <w:t xml:space="preserve">sourced project. With </w:t>
      </w:r>
      <w:r w:rsidR="008C7A5C" w:rsidRPr="00E36FF7">
        <w:rPr>
          <w:rFonts w:ascii="Times New Roman" w:hAnsi="Times New Roman" w:cs="Times New Roman"/>
        </w:rPr>
        <w:t>always-on</w:t>
      </w:r>
      <w:r w:rsidRPr="00E36FF7">
        <w:rPr>
          <w:rFonts w:ascii="Times New Roman" w:hAnsi="Times New Roman" w:cs="Times New Roman"/>
        </w:rPr>
        <w:t xml:space="preserve"> access to the </w:t>
      </w:r>
      <w:r w:rsidR="008C7A5C" w:rsidRPr="00E36FF7">
        <w:rPr>
          <w:rFonts w:ascii="Times New Roman" w:hAnsi="Times New Roman" w:cs="Times New Roman"/>
        </w:rPr>
        <w:t>I</w:t>
      </w:r>
      <w:r w:rsidRPr="00E36FF7">
        <w:rPr>
          <w:rFonts w:ascii="Times New Roman" w:hAnsi="Times New Roman" w:cs="Times New Roman"/>
        </w:rPr>
        <w:t xml:space="preserve">nternet, dispersed communities </w:t>
      </w:r>
      <w:r w:rsidR="008C7A5C" w:rsidRPr="00E36FF7">
        <w:rPr>
          <w:rFonts w:ascii="Times New Roman" w:hAnsi="Times New Roman" w:cs="Times New Roman"/>
        </w:rPr>
        <w:t>can</w:t>
      </w:r>
      <w:r w:rsidRPr="00E36FF7">
        <w:rPr>
          <w:rFonts w:ascii="Times New Roman" w:hAnsi="Times New Roman" w:cs="Times New Roman"/>
        </w:rPr>
        <w:t xml:space="preserve"> create</w:t>
      </w:r>
      <w:r w:rsidR="008C7A5C" w:rsidRPr="00E36FF7">
        <w:rPr>
          <w:rFonts w:ascii="Times New Roman" w:hAnsi="Times New Roman" w:cs="Times New Roman"/>
        </w:rPr>
        <w:t xml:space="preserve"> such documentation</w:t>
      </w:r>
      <w:r w:rsidRPr="00E36FF7">
        <w:rPr>
          <w:rFonts w:ascii="Times New Roman" w:hAnsi="Times New Roman" w:cs="Times New Roman"/>
        </w:rPr>
        <w:t xml:space="preserve"> together with less logistical complexity</w:t>
      </w:r>
      <w:r w:rsidR="008C7A5C" w:rsidRPr="00E36FF7">
        <w:rPr>
          <w:rFonts w:ascii="Times New Roman" w:hAnsi="Times New Roman" w:cs="Times New Roman"/>
        </w:rPr>
        <w:t xml:space="preserve"> that used to be the case</w:t>
      </w:r>
      <w:r w:rsidRPr="00E36FF7">
        <w:rPr>
          <w:rFonts w:ascii="Times New Roman" w:hAnsi="Times New Roman" w:cs="Times New Roman"/>
        </w:rPr>
        <w:t>.</w:t>
      </w:r>
      <w:r w:rsidR="008C7A5C" w:rsidRPr="00E36FF7">
        <w:rPr>
          <w:rStyle w:val="FootnoteReference"/>
          <w:rFonts w:ascii="Times New Roman" w:hAnsi="Times New Roman" w:cs="Times New Roman"/>
        </w:rPr>
        <w:footnoteReference w:id="15"/>
      </w:r>
      <w:r w:rsidRPr="00E36FF7">
        <w:rPr>
          <w:rFonts w:ascii="Times New Roman" w:hAnsi="Times New Roman" w:cs="Times New Roman"/>
        </w:rPr>
        <w:t xml:space="preserve"> In our case, the instant publishing and sharing of participant content resulted in a fairly rapid feedback loop within the project. Participants actively followed each other's blogs and commented on them. Others thought about the project itself and offered reflections on it. This active commentary overflowed beyond the project as discussion unfolded in other forums, notably on</w:t>
      </w:r>
      <w:ins w:id="86" w:author="Megan Meredith-Lobay" w:date="2012-05-03T11:41:00Z">
        <w:r w:rsidR="00F17EFE">
          <w:rPr>
            <w:rFonts w:ascii="Times New Roman" w:hAnsi="Times New Roman" w:cs="Times New Roman"/>
          </w:rPr>
          <w:t xml:space="preserve"> </w:t>
        </w:r>
      </w:ins>
      <w:r w:rsidRPr="00E36FF7">
        <w:rPr>
          <w:rFonts w:ascii="Times New Roman" w:hAnsi="Times New Roman" w:cs="Times New Roman"/>
        </w:rPr>
        <w:t>Twitter.</w:t>
      </w:r>
      <w:r w:rsidRPr="00E36FF7">
        <w:rPr>
          <w:rFonts w:ascii="Times New Roman" w:hAnsi="Times New Roman" w:cs="Times New Roman"/>
        </w:rPr>
        <w:br/>
      </w:r>
      <w:r w:rsidRPr="00E36FF7">
        <w:rPr>
          <w:rFonts w:ascii="Times New Roman" w:hAnsi="Times New Roman" w:cs="Times New Roman"/>
        </w:rPr>
        <w:br/>
        <w:t xml:space="preserve">In </w:t>
      </w:r>
      <w:ins w:id="87" w:author="Amy Johnson" w:date="2012-04-29T13:22:00Z">
        <w:r w:rsidR="00746A1F">
          <w:rPr>
            <w:rFonts w:ascii="Times New Roman" w:hAnsi="Times New Roman" w:cs="Times New Roman"/>
          </w:rPr>
          <w:t>h</w:t>
        </w:r>
        <w:r w:rsidR="00746A1F" w:rsidRPr="00E36FF7">
          <w:rPr>
            <w:rFonts w:ascii="Times New Roman" w:hAnsi="Times New Roman" w:cs="Times New Roman"/>
          </w:rPr>
          <w:t xml:space="preserve">umanities </w:t>
        </w:r>
      </w:ins>
      <w:r w:rsidRPr="00E36FF7">
        <w:rPr>
          <w:rFonts w:ascii="Times New Roman" w:hAnsi="Times New Roman" w:cs="Times New Roman"/>
        </w:rPr>
        <w:t>research, there is often an inverse relationship between depth and breadth.</w:t>
      </w:r>
      <w:r w:rsidR="008C7A5C" w:rsidRPr="00E36FF7">
        <w:rPr>
          <w:rFonts w:ascii="Times New Roman" w:hAnsi="Times New Roman" w:cs="Times New Roman"/>
        </w:rPr>
        <w:t xml:space="preserve"> An individual scholar can do one or the other.</w:t>
      </w:r>
      <w:r w:rsidRPr="00E36FF7">
        <w:rPr>
          <w:rFonts w:ascii="Times New Roman" w:hAnsi="Times New Roman" w:cs="Times New Roman"/>
        </w:rPr>
        <w:t xml:space="preserve"> At their most meticulous, humanists may spend years </w:t>
      </w:r>
      <w:r w:rsidR="008C7A5C" w:rsidRPr="00E36FF7">
        <w:rPr>
          <w:rFonts w:ascii="Times New Roman" w:hAnsi="Times New Roman" w:cs="Times New Roman"/>
        </w:rPr>
        <w:t>reading and interpreting</w:t>
      </w:r>
      <w:r w:rsidRPr="00E36FF7">
        <w:rPr>
          <w:rFonts w:ascii="Times New Roman" w:hAnsi="Times New Roman" w:cs="Times New Roman"/>
        </w:rPr>
        <w:t xml:space="preserve"> a short text</w:t>
      </w:r>
      <w:r w:rsidR="00D13387" w:rsidRPr="00E36FF7">
        <w:rPr>
          <w:rFonts w:ascii="Times New Roman" w:hAnsi="Times New Roman" w:cs="Times New Roman"/>
        </w:rPr>
        <w:t xml:space="preserve"> in great depth</w:t>
      </w:r>
      <w:r w:rsidRPr="00E36FF7">
        <w:rPr>
          <w:rFonts w:ascii="Times New Roman" w:hAnsi="Times New Roman" w:cs="Times New Roman"/>
        </w:rPr>
        <w:t xml:space="preserve">. To </w:t>
      </w:r>
      <w:r w:rsidR="008C7A5C" w:rsidRPr="00E36FF7">
        <w:rPr>
          <w:rFonts w:ascii="Times New Roman" w:hAnsi="Times New Roman" w:cs="Times New Roman"/>
        </w:rPr>
        <w:t xml:space="preserve">handle a </w:t>
      </w:r>
      <w:r w:rsidR="00D13387" w:rsidRPr="00E36FF7">
        <w:rPr>
          <w:rFonts w:ascii="Times New Roman" w:hAnsi="Times New Roman" w:cs="Times New Roman"/>
        </w:rPr>
        <w:t>broad</w:t>
      </w:r>
      <w:r w:rsidR="008C7A5C" w:rsidRPr="00E36FF7">
        <w:rPr>
          <w:rFonts w:ascii="Times New Roman" w:hAnsi="Times New Roman" w:cs="Times New Roman"/>
        </w:rPr>
        <w:t xml:space="preserve"> corpus </w:t>
      </w:r>
      <w:r w:rsidRPr="00E36FF7">
        <w:rPr>
          <w:rFonts w:ascii="Times New Roman" w:hAnsi="Times New Roman" w:cs="Times New Roman"/>
        </w:rPr>
        <w:t>necessitates a colder, more mechanical approach to the data</w:t>
      </w:r>
      <w:r w:rsidR="008C7A5C" w:rsidRPr="00E36FF7">
        <w:rPr>
          <w:rFonts w:ascii="Times New Roman" w:hAnsi="Times New Roman" w:cs="Times New Roman"/>
        </w:rPr>
        <w:t xml:space="preserve"> or more people</w:t>
      </w:r>
      <w:r w:rsidRPr="00E36FF7">
        <w:rPr>
          <w:rFonts w:ascii="Times New Roman" w:hAnsi="Times New Roman" w:cs="Times New Roman"/>
        </w:rPr>
        <w:t>. Clement et al. (2008) respond to Crane's (2006) question of "what d</w:t>
      </w:r>
      <w:r w:rsidR="008C7A5C" w:rsidRPr="00E36FF7">
        <w:rPr>
          <w:rFonts w:ascii="Times New Roman" w:hAnsi="Times New Roman" w:cs="Times New Roman"/>
        </w:rPr>
        <w:t xml:space="preserve">o you do with a million books?" </w:t>
      </w:r>
      <w:ins w:id="88" w:author="Amy Johnson" w:date="2012-04-29T13:22:00Z">
        <w:r w:rsidR="00746A1F">
          <w:rPr>
            <w:rFonts w:ascii="Times New Roman" w:hAnsi="Times New Roman" w:cs="Times New Roman"/>
          </w:rPr>
          <w:t>by claiming that one certainly</w:t>
        </w:r>
      </w:ins>
      <w:r w:rsidRPr="00E36FF7">
        <w:rPr>
          <w:rFonts w:ascii="Times New Roman" w:hAnsi="Times New Roman" w:cs="Times New Roman"/>
        </w:rPr>
        <w:t xml:space="preserve"> does not need to </w:t>
      </w:r>
      <w:r w:rsidRPr="00E36FF7">
        <w:rPr>
          <w:rFonts w:ascii="Times New Roman" w:hAnsi="Times New Roman" w:cs="Times New Roman"/>
          <w:i/>
        </w:rPr>
        <w:t>read</w:t>
      </w:r>
      <w:r w:rsidRPr="00E36FF7">
        <w:rPr>
          <w:rFonts w:ascii="Times New Roman" w:hAnsi="Times New Roman" w:cs="Times New Roman"/>
        </w:rPr>
        <w:t xml:space="preserve"> such a corpus</w:t>
      </w:r>
      <w:ins w:id="89" w:author="Amy Johnson" w:date="2012-04-29T13:22:00Z">
        <w:r w:rsidR="00746A1F">
          <w:rPr>
            <w:rFonts w:ascii="Times New Roman" w:hAnsi="Times New Roman" w:cs="Times New Roman"/>
          </w:rPr>
          <w:t>. I</w:t>
        </w:r>
      </w:ins>
      <w:r w:rsidR="008C7A5C" w:rsidRPr="00E36FF7">
        <w:rPr>
          <w:rFonts w:ascii="Times New Roman" w:hAnsi="Times New Roman" w:cs="Times New Roman"/>
        </w:rPr>
        <w:t>n fact</w:t>
      </w:r>
      <w:ins w:id="90" w:author="Amy Johnson" w:date="2012-04-29T13:22:00Z">
        <w:r w:rsidR="00746A1F">
          <w:rPr>
            <w:rFonts w:ascii="Times New Roman" w:hAnsi="Times New Roman" w:cs="Times New Roman"/>
          </w:rPr>
          <w:t xml:space="preserve">, </w:t>
        </w:r>
      </w:ins>
      <w:r w:rsidR="008C7A5C" w:rsidRPr="00E36FF7">
        <w:rPr>
          <w:rFonts w:ascii="Times New Roman" w:hAnsi="Times New Roman" w:cs="Times New Roman"/>
        </w:rPr>
        <w:t>we</w:t>
      </w:r>
      <w:r w:rsidR="00D13387" w:rsidRPr="00E36FF7">
        <w:rPr>
          <w:rFonts w:ascii="Times New Roman" w:hAnsi="Times New Roman" w:cs="Times New Roman"/>
        </w:rPr>
        <w:t xml:space="preserve"> often</w:t>
      </w:r>
      <w:r w:rsidR="008C7A5C" w:rsidRPr="00E36FF7">
        <w:rPr>
          <w:rFonts w:ascii="Times New Roman" w:hAnsi="Times New Roman" w:cs="Times New Roman"/>
        </w:rPr>
        <w:t xml:space="preserve"> don’t – we</w:t>
      </w:r>
      <w:r w:rsidR="00D13387" w:rsidRPr="00E36FF7">
        <w:rPr>
          <w:rFonts w:ascii="Times New Roman" w:hAnsi="Times New Roman" w:cs="Times New Roman"/>
        </w:rPr>
        <w:t xml:space="preserve"> can now</w:t>
      </w:r>
      <w:r w:rsidR="008C7A5C" w:rsidRPr="00E36FF7">
        <w:rPr>
          <w:rFonts w:ascii="Times New Roman" w:hAnsi="Times New Roman" w:cs="Times New Roman"/>
        </w:rPr>
        <w:t xml:space="preserve"> </w:t>
      </w:r>
      <w:r w:rsidR="008C7A5C" w:rsidRPr="00F17EFE">
        <w:rPr>
          <w:rFonts w:ascii="Times New Roman" w:hAnsi="Times New Roman" w:cs="Times New Roman"/>
          <w:i/>
        </w:rPr>
        <w:t>mine</w:t>
      </w:r>
      <w:r w:rsidR="008C7A5C" w:rsidRPr="00E36FF7">
        <w:rPr>
          <w:rFonts w:ascii="Times New Roman" w:hAnsi="Times New Roman" w:cs="Times New Roman"/>
        </w:rPr>
        <w:t xml:space="preserve"> it</w:t>
      </w:r>
      <w:r w:rsidRPr="00E36FF7">
        <w:rPr>
          <w:rFonts w:ascii="Times New Roman" w:hAnsi="Times New Roman" w:cs="Times New Roman"/>
        </w:rPr>
        <w:t xml:space="preserve">. However, large-scale online collaboration suggests a way </w:t>
      </w:r>
      <w:r w:rsidR="008C7A5C" w:rsidRPr="00E36FF7">
        <w:rPr>
          <w:rFonts w:ascii="Times New Roman" w:hAnsi="Times New Roman" w:cs="Times New Roman"/>
        </w:rPr>
        <w:t>to handle breadth while keeping the human depth of reading</w:t>
      </w:r>
      <w:r w:rsidR="00D13387" w:rsidRPr="00E36FF7">
        <w:rPr>
          <w:rFonts w:ascii="Times New Roman" w:hAnsi="Times New Roman" w:cs="Times New Roman"/>
        </w:rPr>
        <w:t xml:space="preserve"> and writing</w:t>
      </w:r>
      <w:r w:rsidRPr="00E36FF7">
        <w:rPr>
          <w:rFonts w:ascii="Times New Roman" w:hAnsi="Times New Roman" w:cs="Times New Roman"/>
        </w:rPr>
        <w:t>.</w:t>
      </w:r>
      <w:r w:rsidR="008C7A5C" w:rsidRPr="00E36FF7">
        <w:rPr>
          <w:rFonts w:ascii="Times New Roman" w:hAnsi="Times New Roman" w:cs="Times New Roman"/>
        </w:rPr>
        <w:t xml:space="preserve"> By involving many people and dividing the task</w:t>
      </w:r>
      <w:r w:rsidR="00D13387" w:rsidRPr="00E36FF7">
        <w:rPr>
          <w:rFonts w:ascii="Times New Roman" w:hAnsi="Times New Roman" w:cs="Times New Roman"/>
        </w:rPr>
        <w:t xml:space="preserve"> among them</w:t>
      </w:r>
      <w:r w:rsidR="008C7A5C" w:rsidRPr="00E36FF7">
        <w:rPr>
          <w:rFonts w:ascii="Times New Roman" w:hAnsi="Times New Roman" w:cs="Times New Roman"/>
        </w:rPr>
        <w:t xml:space="preserve"> one can closely look at a broad phenomenon</w:t>
      </w:r>
      <w:r w:rsidR="00D13387" w:rsidRPr="00E36FF7">
        <w:rPr>
          <w:rFonts w:ascii="Times New Roman" w:hAnsi="Times New Roman" w:cs="Times New Roman"/>
        </w:rPr>
        <w:t xml:space="preserve"> without resorting to automated mining and analysis</w:t>
      </w:r>
      <w:r w:rsidR="008C7A5C" w:rsidRPr="00E36FF7">
        <w:rPr>
          <w:rFonts w:ascii="Times New Roman" w:hAnsi="Times New Roman" w:cs="Times New Roman"/>
        </w:rPr>
        <w:t>.</w:t>
      </w:r>
      <w:r w:rsidRPr="00E36FF7">
        <w:rPr>
          <w:rFonts w:ascii="Times New Roman" w:hAnsi="Times New Roman" w:cs="Times New Roman"/>
        </w:rPr>
        <w:t xml:space="preserve"> </w:t>
      </w:r>
      <w:r w:rsidR="008C7A5C" w:rsidRPr="00E36FF7">
        <w:rPr>
          <w:rFonts w:ascii="Times New Roman" w:hAnsi="Times New Roman" w:cs="Times New Roman"/>
        </w:rPr>
        <w:t>The</w:t>
      </w:r>
      <w:r w:rsidRPr="00E36FF7">
        <w:rPr>
          <w:rFonts w:ascii="Times New Roman" w:hAnsi="Times New Roman" w:cs="Times New Roman"/>
        </w:rPr>
        <w:t xml:space="preserve"> Day of DH 2009</w:t>
      </w:r>
      <w:r w:rsidR="008C7A5C" w:rsidRPr="00E36FF7">
        <w:rPr>
          <w:rFonts w:ascii="Times New Roman" w:hAnsi="Times New Roman" w:cs="Times New Roman"/>
        </w:rPr>
        <w:t xml:space="preserve"> was not a</w:t>
      </w:r>
      <w:r w:rsidR="00D13387" w:rsidRPr="00E36FF7">
        <w:rPr>
          <w:rFonts w:ascii="Times New Roman" w:hAnsi="Times New Roman" w:cs="Times New Roman"/>
        </w:rPr>
        <w:t xml:space="preserve"> text</w:t>
      </w:r>
      <w:r w:rsidR="008C7A5C" w:rsidRPr="00E36FF7">
        <w:rPr>
          <w:rFonts w:ascii="Times New Roman" w:hAnsi="Times New Roman" w:cs="Times New Roman"/>
        </w:rPr>
        <w:t xml:space="preserve"> reading project, but it</w:t>
      </w:r>
      <w:r w:rsidR="00D13387" w:rsidRPr="00E36FF7">
        <w:rPr>
          <w:rFonts w:ascii="Times New Roman" w:hAnsi="Times New Roman" w:cs="Times New Roman"/>
        </w:rPr>
        <w:t xml:space="preserve"> and other such projects show</w:t>
      </w:r>
      <w:r w:rsidR="008C7A5C" w:rsidRPr="00E36FF7">
        <w:rPr>
          <w:rFonts w:ascii="Times New Roman" w:hAnsi="Times New Roman" w:cs="Times New Roman"/>
        </w:rPr>
        <w:t xml:space="preserve"> how a number of people can</w:t>
      </w:r>
      <w:r w:rsidRPr="00E36FF7">
        <w:rPr>
          <w:rFonts w:ascii="Times New Roman" w:hAnsi="Times New Roman" w:cs="Times New Roman"/>
        </w:rPr>
        <w:t xml:space="preserve"> </w:t>
      </w:r>
      <w:r w:rsidR="008C7A5C" w:rsidRPr="00E36FF7">
        <w:rPr>
          <w:rFonts w:ascii="Times New Roman" w:hAnsi="Times New Roman" w:cs="Times New Roman"/>
        </w:rPr>
        <w:t>take a</w:t>
      </w:r>
      <w:r w:rsidRPr="00E36FF7">
        <w:rPr>
          <w:rFonts w:ascii="Times New Roman" w:hAnsi="Times New Roman" w:cs="Times New Roman"/>
        </w:rPr>
        <w:t xml:space="preserve"> deeper look at </w:t>
      </w:r>
      <w:r w:rsidR="008C7A5C" w:rsidRPr="00E36FF7">
        <w:rPr>
          <w:rFonts w:ascii="Times New Roman" w:hAnsi="Times New Roman" w:cs="Times New Roman"/>
        </w:rPr>
        <w:t>a phenomenon</w:t>
      </w:r>
      <w:r w:rsidR="0071327D" w:rsidRPr="00E36FF7">
        <w:rPr>
          <w:rFonts w:ascii="Times New Roman" w:hAnsi="Times New Roman" w:cs="Times New Roman"/>
        </w:rPr>
        <w:t xml:space="preserve"> together in a short period of time.</w:t>
      </w:r>
      <w:r w:rsidR="00D13387" w:rsidRPr="00E36FF7">
        <w:rPr>
          <w:rFonts w:ascii="Times New Roman" w:hAnsi="Times New Roman" w:cs="Times New Roman"/>
        </w:rPr>
        <w:t xml:space="preserve"> We hypothesize that there are two ways the humanities can respond to the challenge of scale</w:t>
      </w:r>
      <w:ins w:id="91" w:author="Amy Johnson" w:date="2012-04-29T13:23:00Z">
        <w:r w:rsidR="00746A1F">
          <w:rPr>
            <w:rFonts w:ascii="Times New Roman" w:hAnsi="Times New Roman" w:cs="Times New Roman"/>
          </w:rPr>
          <w:t xml:space="preserve">; </w:t>
        </w:r>
      </w:ins>
      <w:r w:rsidR="00D13387" w:rsidRPr="00E36FF7">
        <w:rPr>
          <w:rFonts w:ascii="Times New Roman" w:hAnsi="Times New Roman" w:cs="Times New Roman"/>
        </w:rPr>
        <w:t>we can automate research practices so that computers can mine large corpora</w:t>
      </w:r>
      <w:ins w:id="92" w:author="Amy Johnson" w:date="2012-04-29T13:23:00Z">
        <w:r w:rsidR="00746A1F">
          <w:rPr>
            <w:rFonts w:ascii="Times New Roman" w:hAnsi="Times New Roman" w:cs="Times New Roman"/>
          </w:rPr>
          <w:t xml:space="preserve"> </w:t>
        </w:r>
      </w:ins>
      <w:r w:rsidR="00D13387" w:rsidRPr="00E36FF7">
        <w:rPr>
          <w:rFonts w:ascii="Times New Roman" w:hAnsi="Times New Roman" w:cs="Times New Roman"/>
        </w:rPr>
        <w:t xml:space="preserve">or we can mobilize large crowds to </w:t>
      </w:r>
      <w:r w:rsidR="007954F8" w:rsidRPr="00E36FF7">
        <w:rPr>
          <w:rFonts w:ascii="Times New Roman" w:hAnsi="Times New Roman" w:cs="Times New Roman"/>
        </w:rPr>
        <w:t>distribute</w:t>
      </w:r>
      <w:r w:rsidR="00D13387" w:rsidRPr="00E36FF7">
        <w:rPr>
          <w:rFonts w:ascii="Times New Roman" w:hAnsi="Times New Roman" w:cs="Times New Roman"/>
        </w:rPr>
        <w:t xml:space="preserve"> </w:t>
      </w:r>
      <w:r w:rsidR="007954F8" w:rsidRPr="00E36FF7">
        <w:rPr>
          <w:rFonts w:ascii="Times New Roman" w:hAnsi="Times New Roman" w:cs="Times New Roman"/>
        </w:rPr>
        <w:t xml:space="preserve">human research practices over large corpora. Both strategies have merit and should be pursued. </w:t>
      </w:r>
    </w:p>
    <w:p w:rsidR="00257991" w:rsidRPr="00E36FF7" w:rsidRDefault="00257991" w:rsidP="00E36FF7">
      <w:pPr>
        <w:rPr>
          <w:rFonts w:ascii="Times New Roman" w:hAnsi="Times New Roman" w:cs="Times New Roman"/>
        </w:rPr>
      </w:pPr>
      <w:r w:rsidRPr="00E36FF7">
        <w:rPr>
          <w:rFonts w:ascii="Times New Roman" w:hAnsi="Times New Roman" w:cs="Times New Roman"/>
        </w:rPr>
        <w:t>One aim of the Day</w:t>
      </w:r>
      <w:r w:rsidR="0071327D" w:rsidRPr="00E36FF7">
        <w:rPr>
          <w:rFonts w:ascii="Times New Roman" w:hAnsi="Times New Roman" w:cs="Times New Roman"/>
        </w:rPr>
        <w:t xml:space="preserve"> of DH</w:t>
      </w:r>
      <w:r w:rsidRPr="00E36FF7">
        <w:rPr>
          <w:rFonts w:ascii="Times New Roman" w:hAnsi="Times New Roman" w:cs="Times New Roman"/>
        </w:rPr>
        <w:t xml:space="preserve"> was to explore the usefulness of auto</w:t>
      </w:r>
      <w:r w:rsidR="00746A1F">
        <w:rPr>
          <w:rFonts w:ascii="Times New Roman" w:hAnsi="Times New Roman" w:cs="Times New Roman"/>
        </w:rPr>
        <w:t>-</w:t>
      </w:r>
      <w:r w:rsidRPr="00E36FF7">
        <w:rPr>
          <w:rFonts w:ascii="Times New Roman" w:hAnsi="Times New Roman" w:cs="Times New Roman"/>
        </w:rPr>
        <w:t>ethnography as a methodology for studying the digital humanities. Nicholas Holt defines auto</w:t>
      </w:r>
      <w:r w:rsidR="00746A1F">
        <w:rPr>
          <w:rFonts w:ascii="Times New Roman" w:hAnsi="Times New Roman" w:cs="Times New Roman"/>
        </w:rPr>
        <w:t>-</w:t>
      </w:r>
      <w:r w:rsidRPr="00E36FF7">
        <w:rPr>
          <w:rFonts w:ascii="Times New Roman" w:hAnsi="Times New Roman" w:cs="Times New Roman"/>
        </w:rPr>
        <w:t>ethnography as a "writing practice [involving] highly personalized accounts where authors draw on their own experiences to extend understanding of a particular discipline or culture" (Holt 2003). Auto</w:t>
      </w:r>
      <w:r w:rsidR="00746A1F">
        <w:rPr>
          <w:rFonts w:ascii="Times New Roman" w:hAnsi="Times New Roman" w:cs="Times New Roman"/>
        </w:rPr>
        <w:t>-</w:t>
      </w:r>
      <w:r w:rsidRPr="00E36FF7">
        <w:rPr>
          <w:rFonts w:ascii="Times New Roman" w:hAnsi="Times New Roman" w:cs="Times New Roman"/>
        </w:rPr>
        <w:t xml:space="preserve">ethnography differs significantly from traditional ethnography where the researcher takes a distant and observational perspective on the culture being studied. </w:t>
      </w:r>
    </w:p>
    <w:p w:rsidR="00257991" w:rsidRPr="00E36FF7" w:rsidRDefault="00257991" w:rsidP="00746A1F">
      <w:pPr>
        <w:rPr>
          <w:rFonts w:ascii="Times New Roman" w:hAnsi="Times New Roman" w:cs="Times New Roman"/>
        </w:rPr>
      </w:pPr>
      <w:r w:rsidRPr="00E36FF7">
        <w:rPr>
          <w:rFonts w:ascii="Times New Roman" w:hAnsi="Times New Roman" w:cs="Times New Roman"/>
        </w:rPr>
        <w:t>The single question posed by this project, ‘</w:t>
      </w:r>
      <w:r w:rsidR="00A24CBC" w:rsidRPr="00E36FF7">
        <w:rPr>
          <w:rFonts w:ascii="Times New Roman" w:hAnsi="Times New Roman" w:cs="Times New Roman"/>
        </w:rPr>
        <w:t>W</w:t>
      </w:r>
      <w:r w:rsidRPr="00E36FF7">
        <w:rPr>
          <w:rFonts w:ascii="Times New Roman" w:hAnsi="Times New Roman" w:cs="Times New Roman"/>
        </w:rPr>
        <w:t>hat do you do?’ could have just as readily been addressed through standard ethnographic techniques such as questionnaires or interviews with participants. However, by inviting participants to record their day in a blog, the participants then became the primary researchers of themselves, incorporating their own experiences and culture into the narrative of their day. By turning the collection of data on the digital humanities into an auto</w:t>
      </w:r>
      <w:r w:rsidR="00746A1F">
        <w:rPr>
          <w:rFonts w:ascii="Times New Roman" w:hAnsi="Times New Roman" w:cs="Times New Roman"/>
        </w:rPr>
        <w:t>-</w:t>
      </w:r>
      <w:r w:rsidRPr="00E36FF7">
        <w:rPr>
          <w:rFonts w:ascii="Times New Roman" w:hAnsi="Times New Roman" w:cs="Times New Roman"/>
        </w:rPr>
        <w:t xml:space="preserve">ethnographic study of </w:t>
      </w:r>
      <w:ins w:id="93" w:author="Megan Meredith-Lobay" w:date="2012-05-03T11:42:00Z">
        <w:r w:rsidR="00F17EFE">
          <w:rPr>
            <w:rFonts w:ascii="Times New Roman" w:hAnsi="Times New Roman" w:cs="Times New Roman"/>
          </w:rPr>
          <w:t xml:space="preserve">over 90 </w:t>
        </w:r>
      </w:ins>
      <w:r w:rsidRPr="00E36FF7">
        <w:rPr>
          <w:rFonts w:ascii="Times New Roman" w:hAnsi="Times New Roman" w:cs="Times New Roman"/>
        </w:rPr>
        <w:t>digital humanists, each participant became the researcher of their own role in the digital humanities. This reflexive study of the participant-researcher’s own role in a greater culture thus has created a dataset far richer and more complex than would have otherwise been available if digital humanists had been given a set of parameters, such as a questionnaire, in which to define themselves. The rich dataset derived from these multiple auto</w:t>
      </w:r>
      <w:r w:rsidR="00746A1F">
        <w:rPr>
          <w:rFonts w:ascii="Times New Roman" w:hAnsi="Times New Roman" w:cs="Times New Roman"/>
        </w:rPr>
        <w:t>-</w:t>
      </w:r>
      <w:r w:rsidRPr="00E36FF7">
        <w:rPr>
          <w:rFonts w:ascii="Times New Roman" w:hAnsi="Times New Roman" w:cs="Times New Roman"/>
        </w:rPr>
        <w:t xml:space="preserve">ethnographies also allows for an additional layer of more traditional ethnographic analysis by all. We can all use the rich dataset to make </w:t>
      </w:r>
      <w:r w:rsidR="009F610D" w:rsidRPr="00E36FF7">
        <w:rPr>
          <w:rFonts w:ascii="Times New Roman" w:hAnsi="Times New Roman" w:cs="Times New Roman"/>
        </w:rPr>
        <w:t>generalizations</w:t>
      </w:r>
      <w:r w:rsidRPr="00E36FF7">
        <w:rPr>
          <w:rFonts w:ascii="Times New Roman" w:hAnsi="Times New Roman" w:cs="Times New Roman"/>
        </w:rPr>
        <w:t xml:space="preserve"> about the activities of digital humanists as a group, yet fully appreciate the complexities of the individual narratives. </w:t>
      </w:r>
    </w:p>
    <w:p w:rsidR="00257991" w:rsidRPr="00E36FF7" w:rsidRDefault="00257991" w:rsidP="00746A1F">
      <w:pPr>
        <w:pStyle w:val="Heading3"/>
        <w:rPr>
          <w:rFonts w:ascii="Times New Roman" w:hAnsi="Times New Roman" w:cs="Times New Roman"/>
        </w:rPr>
      </w:pPr>
      <w:r w:rsidRPr="00E36FF7">
        <w:rPr>
          <w:rFonts w:ascii="Times New Roman" w:hAnsi="Times New Roman" w:cs="Times New Roman"/>
        </w:rPr>
        <w:t xml:space="preserve">5.1 </w:t>
      </w:r>
      <w:r w:rsidR="0071327D" w:rsidRPr="00E36FF7">
        <w:rPr>
          <w:rFonts w:ascii="Times New Roman" w:hAnsi="Times New Roman" w:cs="Times New Roman"/>
        </w:rPr>
        <w:t>Reflection in the</w:t>
      </w:r>
      <w:r w:rsidRPr="00E36FF7">
        <w:rPr>
          <w:rFonts w:ascii="Times New Roman" w:hAnsi="Times New Roman" w:cs="Times New Roman"/>
        </w:rPr>
        <w:t xml:space="preserve"> Digital Humanities? </w:t>
      </w:r>
    </w:p>
    <w:p w:rsidR="00257991" w:rsidRPr="00E36FF7" w:rsidRDefault="00257991" w:rsidP="00746A1F">
      <w:pPr>
        <w:rPr>
          <w:rFonts w:ascii="Times New Roman" w:hAnsi="Times New Roman" w:cs="Times New Roman"/>
        </w:rPr>
      </w:pPr>
      <w:r w:rsidRPr="00E36FF7">
        <w:rPr>
          <w:rFonts w:ascii="Times New Roman" w:hAnsi="Times New Roman" w:cs="Times New Roman"/>
        </w:rPr>
        <w:t>Community projects don't simply document an existing community – to some extent they create it. This is an age-</w:t>
      </w:r>
      <w:r w:rsidR="00833E3B" w:rsidRPr="00E36FF7">
        <w:rPr>
          <w:rFonts w:ascii="Times New Roman" w:hAnsi="Times New Roman" w:cs="Times New Roman"/>
        </w:rPr>
        <w:t>old pattern where a community negotiates its</w:t>
      </w:r>
      <w:r w:rsidRPr="00E36FF7">
        <w:rPr>
          <w:rFonts w:ascii="Times New Roman" w:hAnsi="Times New Roman" w:cs="Times New Roman"/>
        </w:rPr>
        <w:t xml:space="preserve"> becoming </w:t>
      </w:r>
      <w:r w:rsidR="00833E3B" w:rsidRPr="00E36FF7">
        <w:rPr>
          <w:rFonts w:ascii="Times New Roman" w:hAnsi="Times New Roman" w:cs="Times New Roman"/>
        </w:rPr>
        <w:t>by presenting to itself images of what it would be if</w:t>
      </w:r>
      <w:r w:rsidRPr="00E36FF7">
        <w:rPr>
          <w:rFonts w:ascii="Times New Roman" w:hAnsi="Times New Roman" w:cs="Times New Roman"/>
        </w:rPr>
        <w:t xml:space="preserve"> already mature.</w:t>
      </w:r>
      <w:r w:rsidR="007954F8" w:rsidRPr="00E36FF7">
        <w:rPr>
          <w:rFonts w:ascii="Times New Roman" w:hAnsi="Times New Roman" w:cs="Times New Roman"/>
        </w:rPr>
        <w:t xml:space="preserve"> Consider how </w:t>
      </w:r>
      <w:r w:rsidR="00833E3B" w:rsidRPr="00E36FF7">
        <w:rPr>
          <w:rFonts w:ascii="Times New Roman" w:hAnsi="Times New Roman" w:cs="Times New Roman"/>
        </w:rPr>
        <w:t>thinkers like Plato and Cicero used dialogues to imagine a mature culture of discourse.</w:t>
      </w:r>
      <w:r w:rsidRPr="00E36FF7">
        <w:rPr>
          <w:rFonts w:ascii="Times New Roman" w:hAnsi="Times New Roman" w:cs="Times New Roman"/>
        </w:rPr>
        <w:t xml:space="preserve"> In the digital humanities, we have a tradition of welcoming interdisciplinary researchers, which means that our boundaries are permeable</w:t>
      </w:r>
      <w:r w:rsidR="00833E3B" w:rsidRPr="00E36FF7">
        <w:rPr>
          <w:rFonts w:ascii="Times New Roman" w:hAnsi="Times New Roman" w:cs="Times New Roman"/>
        </w:rPr>
        <w:t xml:space="preserve"> and the discipline perpetually thinks of itself as being youthful and in formation</w:t>
      </w:r>
      <w:r w:rsidRPr="00E36FF7">
        <w:rPr>
          <w:rFonts w:ascii="Times New Roman" w:hAnsi="Times New Roman" w:cs="Times New Roman"/>
        </w:rPr>
        <w:t>. Community</w:t>
      </w:r>
      <w:ins w:id="94" w:author="Amy Johnson" w:date="2012-04-29T13:30:00Z">
        <w:r w:rsidR="00746A1F">
          <w:rPr>
            <w:rFonts w:ascii="Times New Roman" w:hAnsi="Times New Roman" w:cs="Times New Roman"/>
          </w:rPr>
          <w:t xml:space="preserve"> </w:t>
        </w:r>
      </w:ins>
      <w:r w:rsidRPr="00E36FF7">
        <w:rPr>
          <w:rFonts w:ascii="Times New Roman" w:hAnsi="Times New Roman" w:cs="Times New Roman"/>
        </w:rPr>
        <w:t>building is therefore an ongoing activity, to which projects like the Day of DH 2009 can contribute.</w:t>
      </w:r>
      <w:r w:rsidR="00833E3B" w:rsidRPr="00E36FF7">
        <w:rPr>
          <w:rFonts w:ascii="Times New Roman" w:hAnsi="Times New Roman" w:cs="Times New Roman"/>
        </w:rPr>
        <w:t xml:space="preserve"> One could say that the Day of DH provides one site where we can renegotiate the community.</w:t>
      </w:r>
      <w:r w:rsidRPr="00E36FF7">
        <w:rPr>
          <w:rFonts w:ascii="Times New Roman" w:hAnsi="Times New Roman" w:cs="Times New Roman"/>
        </w:rPr>
        <w:t xml:space="preserve"> One participant told us afterwards that they were thinking of running something similar at their university as a community</w:t>
      </w:r>
      <w:ins w:id="95" w:author="Amy Johnson" w:date="2012-04-29T13:30:00Z">
        <w:r w:rsidR="00746A1F">
          <w:rPr>
            <w:rFonts w:ascii="Times New Roman" w:hAnsi="Times New Roman" w:cs="Times New Roman"/>
          </w:rPr>
          <w:t xml:space="preserve"> </w:t>
        </w:r>
      </w:ins>
      <w:r w:rsidRPr="00E36FF7">
        <w:rPr>
          <w:rFonts w:ascii="Times New Roman" w:hAnsi="Times New Roman" w:cs="Times New Roman"/>
        </w:rPr>
        <w:t>building exercise.</w:t>
      </w:r>
      <w:r w:rsidR="00833E3B" w:rsidRPr="00E36FF7">
        <w:rPr>
          <w:rFonts w:ascii="Times New Roman" w:hAnsi="Times New Roman" w:cs="Times New Roman"/>
        </w:rPr>
        <w:t xml:space="preserve"> The exercise could thus become recursive with communities within the community negotiating themselves in perpetuity.</w:t>
      </w:r>
      <w:r w:rsidRPr="00E36FF7">
        <w:rPr>
          <w:rFonts w:ascii="Times New Roman" w:hAnsi="Times New Roman" w:cs="Times New Roman"/>
        </w:rPr>
        <w:t xml:space="preserve"> </w:t>
      </w:r>
      <w:r w:rsidR="00833E3B" w:rsidRPr="00E36FF7">
        <w:rPr>
          <w:rFonts w:ascii="Times New Roman" w:hAnsi="Times New Roman" w:cs="Times New Roman"/>
        </w:rPr>
        <w:t>T</w:t>
      </w:r>
      <w:r w:rsidRPr="00E36FF7">
        <w:rPr>
          <w:rFonts w:ascii="Times New Roman" w:hAnsi="Times New Roman" w:cs="Times New Roman"/>
        </w:rPr>
        <w:t xml:space="preserve">he data </w:t>
      </w:r>
      <w:r w:rsidR="00833E3B" w:rsidRPr="00E36FF7">
        <w:rPr>
          <w:rFonts w:ascii="Times New Roman" w:hAnsi="Times New Roman" w:cs="Times New Roman"/>
        </w:rPr>
        <w:t>will never be an</w:t>
      </w:r>
      <w:r w:rsidRPr="00E36FF7">
        <w:rPr>
          <w:rFonts w:ascii="Times New Roman" w:hAnsi="Times New Roman" w:cs="Times New Roman"/>
        </w:rPr>
        <w:t xml:space="preserve"> objective representation of what we typically do</w:t>
      </w:r>
      <w:r w:rsidR="00833E3B" w:rsidRPr="00E36FF7">
        <w:rPr>
          <w:rFonts w:ascii="Times New Roman" w:hAnsi="Times New Roman" w:cs="Times New Roman"/>
        </w:rPr>
        <w:t xml:space="preserve"> (if there is such a thing)</w:t>
      </w:r>
      <w:r w:rsidR="00746A1F">
        <w:rPr>
          <w:rFonts w:ascii="Times New Roman" w:hAnsi="Times New Roman" w:cs="Times New Roman"/>
        </w:rPr>
        <w:t xml:space="preserve">; </w:t>
      </w:r>
      <w:r w:rsidR="00833E3B" w:rsidRPr="00E36FF7">
        <w:rPr>
          <w:rFonts w:ascii="Times New Roman" w:hAnsi="Times New Roman" w:cs="Times New Roman"/>
        </w:rPr>
        <w:t>it will constitute a move</w:t>
      </w:r>
      <w:r w:rsidRPr="00E36FF7">
        <w:rPr>
          <w:rFonts w:ascii="Times New Roman" w:hAnsi="Times New Roman" w:cs="Times New Roman"/>
        </w:rPr>
        <w:t xml:space="preserve"> representative of what some of us think </w:t>
      </w:r>
      <w:r w:rsidR="00833E3B" w:rsidRPr="00E36FF7">
        <w:rPr>
          <w:rFonts w:ascii="Times New Roman" w:hAnsi="Times New Roman" w:cs="Times New Roman"/>
        </w:rPr>
        <w:t>we do or should be doing</w:t>
      </w:r>
      <w:r w:rsidRPr="00E36FF7">
        <w:rPr>
          <w:rFonts w:ascii="Times New Roman" w:hAnsi="Times New Roman" w:cs="Times New Roman"/>
        </w:rPr>
        <w:t xml:space="preserve">. </w:t>
      </w:r>
    </w:p>
    <w:p w:rsidR="00257991" w:rsidRPr="00E36FF7" w:rsidRDefault="00833E3B">
      <w:pPr>
        <w:rPr>
          <w:rFonts w:ascii="Times New Roman" w:hAnsi="Times New Roman" w:cs="Times New Roman"/>
        </w:rPr>
      </w:pPr>
      <w:r w:rsidRPr="00E36FF7">
        <w:rPr>
          <w:rFonts w:ascii="Times New Roman" w:hAnsi="Times New Roman" w:cs="Times New Roman"/>
        </w:rPr>
        <w:t>Recursive reflection is not a vicious thing. T</w:t>
      </w:r>
      <w:r w:rsidR="00257991" w:rsidRPr="00E36FF7">
        <w:rPr>
          <w:rFonts w:ascii="Times New Roman" w:hAnsi="Times New Roman" w:cs="Times New Roman"/>
        </w:rPr>
        <w:t>he humanities have a different relationship with observation</w:t>
      </w:r>
      <w:r w:rsidRPr="00E36FF7">
        <w:rPr>
          <w:rFonts w:ascii="Times New Roman" w:hAnsi="Times New Roman" w:cs="Times New Roman"/>
        </w:rPr>
        <w:t xml:space="preserve"> than the science</w:t>
      </w:r>
      <w:r w:rsidR="00257991" w:rsidRPr="00E36FF7">
        <w:rPr>
          <w:rFonts w:ascii="Times New Roman" w:hAnsi="Times New Roman" w:cs="Times New Roman"/>
        </w:rPr>
        <w:t xml:space="preserve">. </w:t>
      </w:r>
      <w:commentRangeStart w:id="96"/>
      <w:r w:rsidR="00257991" w:rsidRPr="00E36FF7">
        <w:rPr>
          <w:rFonts w:ascii="Times New Roman" w:hAnsi="Times New Roman" w:cs="Times New Roman"/>
        </w:rPr>
        <w:t>The humanities</w:t>
      </w:r>
      <w:ins w:id="97" w:author="Megan Meredith-Lobay" w:date="2012-05-03T11:46:00Z">
        <w:r w:rsidR="00F17EFE">
          <w:rPr>
            <w:rFonts w:ascii="Times New Roman" w:hAnsi="Times New Roman" w:cs="Times New Roman"/>
          </w:rPr>
          <w:t xml:space="preserve"> are not concerned with changes</w:t>
        </w:r>
      </w:ins>
      <w:r w:rsidRPr="00E36FF7">
        <w:rPr>
          <w:rFonts w:ascii="Times New Roman" w:hAnsi="Times New Roman" w:cs="Times New Roman"/>
        </w:rPr>
        <w:t xml:space="preserve"> that</w:t>
      </w:r>
      <w:r w:rsidR="00257991" w:rsidRPr="00E36FF7">
        <w:rPr>
          <w:rFonts w:ascii="Times New Roman" w:hAnsi="Times New Roman" w:cs="Times New Roman"/>
        </w:rPr>
        <w:t xml:space="preserve"> the act of observing a phenomenon</w:t>
      </w:r>
      <w:r w:rsidRPr="00E36FF7">
        <w:rPr>
          <w:rFonts w:ascii="Times New Roman" w:hAnsi="Times New Roman" w:cs="Times New Roman"/>
        </w:rPr>
        <w:t xml:space="preserve"> (like the human)</w:t>
      </w:r>
      <w:r w:rsidR="00257991" w:rsidRPr="00E36FF7">
        <w:rPr>
          <w:rFonts w:ascii="Times New Roman" w:hAnsi="Times New Roman" w:cs="Times New Roman"/>
        </w:rPr>
        <w:t xml:space="preserve"> </w:t>
      </w:r>
      <w:ins w:id="98" w:author="Megan Meredith-Lobay" w:date="2012-05-03T11:46:00Z">
        <w:r w:rsidR="00F17EFE">
          <w:rPr>
            <w:rFonts w:ascii="Times New Roman" w:hAnsi="Times New Roman" w:cs="Times New Roman"/>
          </w:rPr>
          <w:t>will effect in that phenomenon</w:t>
        </w:r>
      </w:ins>
      <w:r w:rsidR="00257991" w:rsidRPr="00E36FF7">
        <w:rPr>
          <w:rFonts w:ascii="Times New Roman" w:hAnsi="Times New Roman" w:cs="Times New Roman"/>
        </w:rPr>
        <w:t>.</w:t>
      </w:r>
      <w:commentRangeEnd w:id="96"/>
      <w:r w:rsidR="00746A1F">
        <w:rPr>
          <w:rStyle w:val="CommentReference"/>
          <w:rFonts w:cs="Times New Roman"/>
        </w:rPr>
        <w:commentReference w:id="96"/>
      </w:r>
      <w:r w:rsidR="00257991" w:rsidRPr="00E36FF7">
        <w:rPr>
          <w:rFonts w:ascii="Times New Roman" w:hAnsi="Times New Roman" w:cs="Times New Roman"/>
        </w:rPr>
        <w:t xml:space="preserve"> </w:t>
      </w:r>
      <w:commentRangeStart w:id="99"/>
      <w:ins w:id="100" w:author="Megan Meredith-Lobay" w:date="2012-05-03T11:47:00Z">
        <w:r w:rsidR="00F17EFE">
          <w:rPr>
            <w:rFonts w:ascii="Times New Roman" w:hAnsi="Times New Roman" w:cs="Times New Roman"/>
          </w:rPr>
          <w:t>Rather</w:t>
        </w:r>
      </w:ins>
      <w:r w:rsidR="00746A1F">
        <w:rPr>
          <w:rFonts w:ascii="Times New Roman" w:hAnsi="Times New Roman" w:cs="Times New Roman"/>
        </w:rPr>
        <w:t>,</w:t>
      </w:r>
      <w:r w:rsidR="00257991" w:rsidRPr="00E36FF7">
        <w:rPr>
          <w:rFonts w:ascii="Times New Roman" w:hAnsi="Times New Roman" w:cs="Times New Roman"/>
        </w:rPr>
        <w:t xml:space="preserve"> </w:t>
      </w:r>
      <w:ins w:id="101" w:author="Megan Meredith-Lobay" w:date="2012-05-03T11:47:00Z">
        <w:r w:rsidR="00F17EFE">
          <w:rPr>
            <w:rFonts w:ascii="Times New Roman" w:hAnsi="Times New Roman" w:cs="Times New Roman"/>
          </w:rPr>
          <w:t>it is believed that</w:t>
        </w:r>
      </w:ins>
      <w:r w:rsidR="00257991" w:rsidRPr="00E36FF7">
        <w:rPr>
          <w:rFonts w:ascii="Times New Roman" w:hAnsi="Times New Roman" w:cs="Times New Roman"/>
        </w:rPr>
        <w:t xml:space="preserve"> observation of the human is </w:t>
      </w:r>
      <w:ins w:id="102" w:author="Amy Johnson" w:date="2012-04-29T13:32:00Z">
        <w:r w:rsidR="009428A1">
          <w:rPr>
            <w:rFonts w:ascii="Times New Roman" w:hAnsi="Times New Roman" w:cs="Times New Roman"/>
          </w:rPr>
          <w:t xml:space="preserve">an </w:t>
        </w:r>
      </w:ins>
      <w:r w:rsidR="00257991" w:rsidRPr="00E36FF7">
        <w:rPr>
          <w:rFonts w:ascii="Times New Roman" w:hAnsi="Times New Roman" w:cs="Times New Roman"/>
        </w:rPr>
        <w:t>observation of ourselves</w:t>
      </w:r>
      <w:ins w:id="103" w:author="Amy Johnson" w:date="2012-04-29T13:32:00Z">
        <w:r w:rsidR="009428A1">
          <w:rPr>
            <w:rFonts w:ascii="Times New Roman" w:hAnsi="Times New Roman" w:cs="Times New Roman"/>
          </w:rPr>
          <w:t xml:space="preserve">; </w:t>
        </w:r>
      </w:ins>
      <w:r w:rsidR="00257991" w:rsidRPr="00E36FF7">
        <w:rPr>
          <w:rFonts w:ascii="Times New Roman" w:hAnsi="Times New Roman" w:cs="Times New Roman"/>
        </w:rPr>
        <w:t>therefore</w:t>
      </w:r>
      <w:ins w:id="104" w:author="Amy Johnson" w:date="2012-04-29T13:33:00Z">
        <w:r w:rsidR="009428A1">
          <w:rPr>
            <w:rFonts w:ascii="Times New Roman" w:hAnsi="Times New Roman" w:cs="Times New Roman"/>
          </w:rPr>
          <w:t>,</w:t>
        </w:r>
      </w:ins>
      <w:r w:rsidR="00257991" w:rsidRPr="00E36FF7">
        <w:rPr>
          <w:rFonts w:ascii="Times New Roman" w:hAnsi="Times New Roman" w:cs="Times New Roman"/>
        </w:rPr>
        <w:t xml:space="preserve"> self-reflection</w:t>
      </w:r>
      <w:r w:rsidRPr="00E36FF7">
        <w:rPr>
          <w:rFonts w:ascii="Times New Roman" w:hAnsi="Times New Roman" w:cs="Times New Roman"/>
        </w:rPr>
        <w:t>, if effective, will change the observer</w:t>
      </w:r>
      <w:ins w:id="105" w:author="Amy Johnson" w:date="2012-04-29T13:33:00Z">
        <w:r w:rsidR="009428A1">
          <w:rPr>
            <w:rFonts w:ascii="Times New Roman" w:hAnsi="Times New Roman" w:cs="Times New Roman"/>
          </w:rPr>
          <w:t xml:space="preserve"> </w:t>
        </w:r>
      </w:ins>
      <w:ins w:id="106" w:author="Megan Meredith-Lobay" w:date="2012-05-03T11:48:00Z">
        <w:r w:rsidR="00F17EFE">
          <w:rPr>
            <w:rFonts w:ascii="Times New Roman" w:hAnsi="Times New Roman" w:cs="Times New Roman"/>
          </w:rPr>
          <w:t>and</w:t>
        </w:r>
      </w:ins>
      <w:ins w:id="107" w:author="Amy Johnson" w:date="2012-04-29T13:33:00Z">
        <w:r w:rsidR="009428A1">
          <w:rPr>
            <w:rFonts w:ascii="Times New Roman" w:hAnsi="Times New Roman" w:cs="Times New Roman"/>
          </w:rPr>
          <w:t xml:space="preserve"> the </w:t>
        </w:r>
        <w:commentRangeStart w:id="108"/>
        <w:r w:rsidR="009428A1">
          <w:rPr>
            <w:rFonts w:ascii="Times New Roman" w:hAnsi="Times New Roman" w:cs="Times New Roman"/>
          </w:rPr>
          <w:t>observed</w:t>
        </w:r>
      </w:ins>
      <w:r w:rsidR="00257991" w:rsidRPr="00E36FF7">
        <w:rPr>
          <w:rFonts w:ascii="Times New Roman" w:hAnsi="Times New Roman" w:cs="Times New Roman"/>
        </w:rPr>
        <w:t>.</w:t>
      </w:r>
      <w:commentRangeEnd w:id="99"/>
      <w:r w:rsidR="009428A1">
        <w:rPr>
          <w:rStyle w:val="CommentReference"/>
          <w:rFonts w:cs="Times New Roman"/>
        </w:rPr>
        <w:commentReference w:id="99"/>
      </w:r>
      <w:r w:rsidR="00257991" w:rsidRPr="00E36FF7">
        <w:rPr>
          <w:rFonts w:ascii="Times New Roman" w:hAnsi="Times New Roman" w:cs="Times New Roman"/>
        </w:rPr>
        <w:t xml:space="preserve"> </w:t>
      </w:r>
      <w:commentRangeEnd w:id="108"/>
      <w:r w:rsidR="00D945C1">
        <w:rPr>
          <w:rStyle w:val="CommentReference"/>
          <w:rFonts w:cs="Times New Roman"/>
          <w:vanish/>
        </w:rPr>
        <w:commentReference w:id="108"/>
      </w:r>
      <w:r w:rsidR="00257991" w:rsidRPr="00E36FF7">
        <w:rPr>
          <w:rFonts w:ascii="Times New Roman" w:hAnsi="Times New Roman" w:cs="Times New Roman"/>
        </w:rPr>
        <w:t xml:space="preserve">For that reason, reflection has always been important to the humanities and is alive and well in the digital humanities. </w:t>
      </w:r>
      <w:r w:rsidRPr="00E36FF7">
        <w:rPr>
          <w:rFonts w:ascii="Times New Roman" w:hAnsi="Times New Roman" w:cs="Times New Roman"/>
        </w:rPr>
        <w:t>As mentioned above, w</w:t>
      </w:r>
      <w:r w:rsidR="00257991" w:rsidRPr="00E36FF7">
        <w:rPr>
          <w:rFonts w:ascii="Times New Roman" w:hAnsi="Times New Roman" w:cs="Times New Roman"/>
        </w:rPr>
        <w:t>e were surprised by how many of the participants used the event not just to document their everyday activities, but also to reflect on the field, the place of computing, the methods, the technologies, and even the project itself.</w:t>
      </w:r>
      <w:r w:rsidRPr="00E36FF7">
        <w:rPr>
          <w:rFonts w:ascii="Times New Roman" w:hAnsi="Times New Roman" w:cs="Times New Roman"/>
        </w:rPr>
        <w:t xml:space="preserve"> This shouldn’t have surprised us as it is a paradigmatic move for humanists to ask about the asking.</w:t>
      </w:r>
      <w:r w:rsidR="00257991" w:rsidRPr="00E36FF7">
        <w:rPr>
          <w:rFonts w:ascii="Times New Roman" w:hAnsi="Times New Roman" w:cs="Times New Roman"/>
        </w:rPr>
        <w:t xml:space="preserve"> That this self-reflection could take place internationally using an online social media technology like </w:t>
      </w:r>
      <w:r w:rsidR="009F610D" w:rsidRPr="00E36FF7">
        <w:rPr>
          <w:rFonts w:ascii="Times New Roman" w:hAnsi="Times New Roman" w:cs="Times New Roman"/>
        </w:rPr>
        <w:t>WordPress</w:t>
      </w:r>
      <w:r w:rsidR="00257991" w:rsidRPr="00E36FF7">
        <w:rPr>
          <w:rFonts w:ascii="Times New Roman" w:hAnsi="Times New Roman" w:cs="Times New Roman"/>
        </w:rPr>
        <w:t xml:space="preserve"> MU is perhaps a reflection of the comfort with technology that characterizes the digital humanities.</w:t>
      </w:r>
    </w:p>
    <w:p w:rsidR="00257991" w:rsidRPr="00E36FF7" w:rsidRDefault="00257991">
      <w:pPr>
        <w:rPr>
          <w:rFonts w:ascii="Times New Roman" w:hAnsi="Times New Roman" w:cs="Times New Roman"/>
        </w:rPr>
      </w:pPr>
      <w:r w:rsidRPr="00E36FF7">
        <w:rPr>
          <w:rFonts w:ascii="Times New Roman" w:hAnsi="Times New Roman" w:cs="Times New Roman"/>
        </w:rPr>
        <w:t>The project is typical of humanities computing in another way</w:t>
      </w:r>
      <w:ins w:id="109" w:author="Amy Johnson" w:date="2012-04-29T13:34:00Z">
        <w:r w:rsidR="009428A1">
          <w:rPr>
            <w:rFonts w:ascii="Times New Roman" w:hAnsi="Times New Roman" w:cs="Times New Roman"/>
          </w:rPr>
          <w:t>. W</w:t>
        </w:r>
      </w:ins>
      <w:r w:rsidRPr="00E36FF7">
        <w:rPr>
          <w:rFonts w:ascii="Times New Roman" w:hAnsi="Times New Roman" w:cs="Times New Roman"/>
        </w:rPr>
        <w:t>e learned through collaborative making.</w:t>
      </w:r>
      <w:r w:rsidR="00833E3B" w:rsidRPr="00E36FF7">
        <w:rPr>
          <w:rFonts w:ascii="Times New Roman" w:hAnsi="Times New Roman" w:cs="Times New Roman"/>
        </w:rPr>
        <w:t xml:space="preserve"> Every participant was making something through technology on the day, even if the technology was fairly simple.</w:t>
      </w:r>
      <w:r w:rsidRPr="00E36FF7">
        <w:rPr>
          <w:rFonts w:ascii="Times New Roman" w:hAnsi="Times New Roman" w:cs="Times New Roman"/>
        </w:rPr>
        <w:t xml:space="preserve"> While we tell granting agencies that we have fully worked out the theory</w:t>
      </w:r>
      <w:r w:rsidR="00833E3B" w:rsidRPr="00E36FF7">
        <w:rPr>
          <w:rFonts w:ascii="Times New Roman" w:hAnsi="Times New Roman" w:cs="Times New Roman"/>
        </w:rPr>
        <w:t xml:space="preserve"> of what we are doing</w:t>
      </w:r>
      <w:r w:rsidRPr="00E36FF7">
        <w:rPr>
          <w:rFonts w:ascii="Times New Roman" w:hAnsi="Times New Roman" w:cs="Times New Roman"/>
        </w:rPr>
        <w:t xml:space="preserve"> </w:t>
      </w:r>
      <w:r w:rsidR="00833E3B" w:rsidRPr="00E36FF7">
        <w:rPr>
          <w:rFonts w:ascii="Times New Roman" w:hAnsi="Times New Roman" w:cs="Times New Roman"/>
        </w:rPr>
        <w:t>before</w:t>
      </w:r>
      <w:r w:rsidRPr="00E36FF7">
        <w:rPr>
          <w:rFonts w:ascii="Times New Roman" w:hAnsi="Times New Roman" w:cs="Times New Roman"/>
        </w:rPr>
        <w:t xml:space="preserve"> proposed projects, in many cases the fabrication is the research. To paraphrase the title of a workshop organized by William Turkel (also one of the participants), in this project we collectively explored "Crowdsourcing as a Way of Knowing</w:t>
      </w:r>
      <w:r w:rsidR="00A24CBC" w:rsidRPr="00E36FF7">
        <w:rPr>
          <w:rFonts w:ascii="Times New Roman" w:hAnsi="Times New Roman" w:cs="Times New Roman"/>
        </w:rPr>
        <w:t>.</w:t>
      </w:r>
      <w:r w:rsidRPr="00E36FF7">
        <w:rPr>
          <w:rFonts w:ascii="Times New Roman" w:hAnsi="Times New Roman" w:cs="Times New Roman"/>
        </w:rPr>
        <w:t xml:space="preserve">" </w:t>
      </w:r>
      <w:commentRangeStart w:id="110"/>
      <w:r w:rsidRPr="00E36FF7">
        <w:rPr>
          <w:rFonts w:ascii="Times New Roman" w:hAnsi="Times New Roman" w:cs="Times New Roman"/>
        </w:rPr>
        <w:t>Such fabricated research is new to the humanities, but not to the arts and design.</w:t>
      </w:r>
      <w:commentRangeEnd w:id="110"/>
      <w:r w:rsidR="009428A1">
        <w:rPr>
          <w:rStyle w:val="CommentReference"/>
          <w:rFonts w:cs="Times New Roman"/>
        </w:rPr>
        <w:commentReference w:id="110"/>
      </w:r>
      <w:ins w:id="111" w:author="Geoffrey Rockwell" w:date="2012-05-24T02:22:00Z">
        <w:r w:rsidR="00D945C1">
          <w:rPr>
            <w:rFonts w:ascii="Times New Roman" w:hAnsi="Times New Roman" w:cs="Times New Roman"/>
          </w:rPr>
          <w:t xml:space="preserve"> In the humanities we are used to </w:t>
        </w:r>
      </w:ins>
      <w:ins w:id="112" w:author="Geoffrey Rockwell" w:date="2012-05-24T02:23:00Z">
        <w:r w:rsidR="00D945C1">
          <w:rPr>
            <w:rFonts w:ascii="Times New Roman" w:hAnsi="Times New Roman" w:cs="Times New Roman"/>
          </w:rPr>
          <w:t>publishing as a way of sharing knowledge</w:t>
        </w:r>
      </w:ins>
      <w:ins w:id="113" w:author="Geoffrey Rockwell" w:date="2012-05-24T02:22:00Z">
        <w:r w:rsidR="00D945C1">
          <w:rPr>
            <w:rFonts w:ascii="Times New Roman" w:hAnsi="Times New Roman" w:cs="Times New Roman"/>
          </w:rPr>
          <w:t xml:space="preserve"> not collaborative making </w:t>
        </w:r>
      </w:ins>
      <w:ins w:id="114" w:author="Geoffrey Rockwell" w:date="2012-05-24T02:24:00Z">
        <w:r w:rsidR="00D945C1">
          <w:rPr>
            <w:rFonts w:ascii="Times New Roman" w:hAnsi="Times New Roman" w:cs="Times New Roman"/>
          </w:rPr>
          <w:t xml:space="preserve">of technological </w:t>
        </w:r>
        <w:commentRangeStart w:id="115"/>
        <w:r w:rsidR="00D945C1">
          <w:rPr>
            <w:rFonts w:ascii="Times New Roman" w:hAnsi="Times New Roman" w:cs="Times New Roman"/>
          </w:rPr>
          <w:t>things</w:t>
        </w:r>
        <w:commentRangeEnd w:id="115"/>
        <w:r w:rsidR="00D945C1">
          <w:rPr>
            <w:rStyle w:val="CommentReference"/>
            <w:rFonts w:cs="Times New Roman"/>
            <w:vanish/>
          </w:rPr>
          <w:commentReference w:id="115"/>
        </w:r>
        <w:r w:rsidR="00D945C1">
          <w:rPr>
            <w:rFonts w:ascii="Times New Roman" w:hAnsi="Times New Roman" w:cs="Times New Roman"/>
          </w:rPr>
          <w:t>.</w:t>
        </w:r>
      </w:ins>
      <w:ins w:id="116" w:author="Geoffrey Rockwell" w:date="2012-05-24T02:22:00Z">
        <w:r w:rsidR="00D945C1">
          <w:rPr>
            <w:rFonts w:ascii="Times New Roman" w:hAnsi="Times New Roman" w:cs="Times New Roman"/>
          </w:rPr>
          <w:t xml:space="preserve"> </w:t>
        </w:r>
      </w:ins>
      <w:r w:rsidRPr="00E36FF7">
        <w:rPr>
          <w:rFonts w:ascii="Times New Roman" w:hAnsi="Times New Roman" w:cs="Times New Roman"/>
        </w:rPr>
        <w:t xml:space="preserve"> </w:t>
      </w:r>
    </w:p>
    <w:p w:rsidR="00FD56AC" w:rsidRPr="00E36FF7" w:rsidRDefault="00257991">
      <w:pPr>
        <w:rPr>
          <w:rFonts w:ascii="Times New Roman" w:hAnsi="Times New Roman" w:cs="Times New Roman"/>
        </w:rPr>
      </w:pPr>
      <w:r w:rsidRPr="00E36FF7">
        <w:rPr>
          <w:rFonts w:ascii="Times New Roman" w:hAnsi="Times New Roman" w:cs="Times New Roman"/>
        </w:rPr>
        <w:t xml:space="preserve">Willard McCarty proposes that we think of our practice as one of </w:t>
      </w:r>
      <w:r w:rsidR="009F610D" w:rsidRPr="00E36FF7">
        <w:rPr>
          <w:rFonts w:ascii="Times New Roman" w:hAnsi="Times New Roman" w:cs="Times New Roman"/>
        </w:rPr>
        <w:t>modeling</w:t>
      </w:r>
      <w:r w:rsidRPr="00E36FF7">
        <w:rPr>
          <w:rFonts w:ascii="Times New Roman" w:hAnsi="Times New Roman" w:cs="Times New Roman"/>
        </w:rPr>
        <w:t xml:space="preserve">, where we are </w:t>
      </w:r>
      <w:r w:rsidR="009F610D" w:rsidRPr="00E36FF7">
        <w:rPr>
          <w:rFonts w:ascii="Times New Roman" w:hAnsi="Times New Roman" w:cs="Times New Roman"/>
        </w:rPr>
        <w:t>modeling</w:t>
      </w:r>
      <w:r w:rsidRPr="00E36FF7">
        <w:rPr>
          <w:rFonts w:ascii="Times New Roman" w:hAnsi="Times New Roman" w:cs="Times New Roman"/>
        </w:rPr>
        <w:t xml:space="preserve"> as a process of exploration while at the same time creating models that are representations (2005). This project can be thought of as a collaborative </w:t>
      </w:r>
      <w:r w:rsidR="009F610D" w:rsidRPr="00E36FF7">
        <w:rPr>
          <w:rFonts w:ascii="Times New Roman" w:hAnsi="Times New Roman" w:cs="Times New Roman"/>
        </w:rPr>
        <w:t>modeling</w:t>
      </w:r>
      <w:r w:rsidRPr="00E36FF7">
        <w:rPr>
          <w:rFonts w:ascii="Times New Roman" w:hAnsi="Times New Roman" w:cs="Times New Roman"/>
        </w:rPr>
        <w:t xml:space="preserve"> of the field where for one day we used some of our own tools and new methods to think about our research in community. The process and the result was an interpretation.</w:t>
      </w:r>
    </w:p>
    <w:p w:rsidR="00257991" w:rsidRPr="009428A1" w:rsidRDefault="00FD56AC" w:rsidP="009428A1">
      <w:pPr>
        <w:rPr>
          <w:rFonts w:ascii="Times New Roman" w:hAnsi="Times New Roman" w:cs="Times New Roman"/>
        </w:rPr>
      </w:pPr>
      <w:r w:rsidRPr="00E36FF7">
        <w:rPr>
          <w:rFonts w:ascii="Times New Roman" w:hAnsi="Times New Roman" w:cs="Times New Roman"/>
        </w:rPr>
        <w:t>Lastly</w:t>
      </w:r>
      <w:ins w:id="117" w:author="Amy Johnson" w:date="2012-04-29T13:35:00Z">
        <w:r w:rsidR="009428A1">
          <w:rPr>
            <w:rFonts w:ascii="Times New Roman" w:hAnsi="Times New Roman" w:cs="Times New Roman"/>
          </w:rPr>
          <w:t xml:space="preserve">, </w:t>
        </w:r>
      </w:ins>
      <w:r w:rsidRPr="00E36FF7">
        <w:rPr>
          <w:rFonts w:ascii="Times New Roman" w:hAnsi="Times New Roman" w:cs="Times New Roman"/>
        </w:rPr>
        <w:t xml:space="preserve">we return to the </w:t>
      </w:r>
      <w:r w:rsidR="00DC17F6" w:rsidRPr="00E36FF7">
        <w:rPr>
          <w:rFonts w:ascii="Times New Roman" w:hAnsi="Times New Roman" w:cs="Times New Roman"/>
        </w:rPr>
        <w:t xml:space="preserve">deliberately </w:t>
      </w:r>
      <w:r w:rsidRPr="00E36FF7">
        <w:rPr>
          <w:rFonts w:ascii="Times New Roman" w:hAnsi="Times New Roman" w:cs="Times New Roman"/>
        </w:rPr>
        <w:t xml:space="preserve">modest use of technology in this </w:t>
      </w:r>
      <w:r w:rsidR="00EB220F" w:rsidRPr="00E36FF7">
        <w:rPr>
          <w:rFonts w:ascii="Times New Roman" w:hAnsi="Times New Roman" w:cs="Times New Roman"/>
        </w:rPr>
        <w:t>project. The digital humanities</w:t>
      </w:r>
      <w:r w:rsidR="00257991" w:rsidRPr="00E36FF7">
        <w:rPr>
          <w:rFonts w:ascii="Times New Roman" w:hAnsi="Times New Roman" w:cs="Times New Roman"/>
        </w:rPr>
        <w:t xml:space="preserve"> </w:t>
      </w:r>
      <w:r w:rsidRPr="00E36FF7">
        <w:rPr>
          <w:rFonts w:ascii="Times New Roman" w:hAnsi="Times New Roman" w:cs="Times New Roman"/>
        </w:rPr>
        <w:t>can</w:t>
      </w:r>
      <w:r w:rsidR="00EB220F" w:rsidRPr="00E36FF7">
        <w:rPr>
          <w:rFonts w:ascii="Times New Roman" w:hAnsi="Times New Roman" w:cs="Times New Roman"/>
        </w:rPr>
        <w:t xml:space="preserve"> often</w:t>
      </w:r>
      <w:r w:rsidRPr="00E36FF7">
        <w:rPr>
          <w:rFonts w:ascii="Times New Roman" w:hAnsi="Times New Roman" w:cs="Times New Roman"/>
        </w:rPr>
        <w:t xml:space="preserve"> be about really big</w:t>
      </w:r>
      <w:r w:rsidR="00EB220F" w:rsidRPr="00E36FF7">
        <w:rPr>
          <w:rFonts w:ascii="Times New Roman" w:hAnsi="Times New Roman" w:cs="Times New Roman"/>
        </w:rPr>
        <w:t xml:space="preserve"> grant-funded</w:t>
      </w:r>
      <w:r w:rsidRPr="00E36FF7">
        <w:rPr>
          <w:rFonts w:ascii="Times New Roman" w:hAnsi="Times New Roman" w:cs="Times New Roman"/>
        </w:rPr>
        <w:t xml:space="preserve"> projects</w:t>
      </w:r>
      <w:r w:rsidR="00EB220F" w:rsidRPr="00E36FF7">
        <w:rPr>
          <w:rFonts w:ascii="Times New Roman" w:hAnsi="Times New Roman" w:cs="Times New Roman"/>
        </w:rPr>
        <w:t xml:space="preserve"> like the TEI, TAPoR, Monk, Zotero, HASTAC</w:t>
      </w:r>
      <w:r w:rsidR="009428A1">
        <w:rPr>
          <w:rFonts w:ascii="Times New Roman" w:hAnsi="Times New Roman" w:cs="Times New Roman"/>
        </w:rPr>
        <w:t>,</w:t>
      </w:r>
      <w:r w:rsidR="00EB220F" w:rsidRPr="00E36FF7">
        <w:rPr>
          <w:rFonts w:ascii="Times New Roman" w:hAnsi="Times New Roman" w:cs="Times New Roman"/>
        </w:rPr>
        <w:t xml:space="preserve"> and so many other worthy projects. With the economic downturn after 2008 </w:t>
      </w:r>
      <w:r w:rsidR="00F066DE" w:rsidRPr="00E36FF7">
        <w:rPr>
          <w:rFonts w:ascii="Times New Roman" w:hAnsi="Times New Roman" w:cs="Times New Roman"/>
        </w:rPr>
        <w:t>came a</w:t>
      </w:r>
      <w:r w:rsidR="00EB220F" w:rsidRPr="00E36FF7">
        <w:rPr>
          <w:rFonts w:ascii="Times New Roman" w:hAnsi="Times New Roman" w:cs="Times New Roman"/>
        </w:rPr>
        <w:t xml:space="preserve"> defunding of universities and infrastructure</w:t>
      </w:r>
      <w:r w:rsidR="00F066DE" w:rsidRPr="00E36FF7">
        <w:rPr>
          <w:rFonts w:ascii="Times New Roman" w:hAnsi="Times New Roman" w:cs="Times New Roman"/>
        </w:rPr>
        <w:t xml:space="preserve"> so</w:t>
      </w:r>
      <w:r w:rsidR="00EB220F" w:rsidRPr="00E36FF7">
        <w:rPr>
          <w:rFonts w:ascii="Times New Roman" w:hAnsi="Times New Roman" w:cs="Times New Roman"/>
        </w:rPr>
        <w:t xml:space="preserve"> we</w:t>
      </w:r>
      <w:r w:rsidR="00F066DE" w:rsidRPr="00E36FF7">
        <w:rPr>
          <w:rFonts w:ascii="Times New Roman" w:hAnsi="Times New Roman" w:cs="Times New Roman"/>
        </w:rPr>
        <w:t xml:space="preserve"> now</w:t>
      </w:r>
      <w:r w:rsidR="00EB220F" w:rsidRPr="00E36FF7">
        <w:rPr>
          <w:rFonts w:ascii="Times New Roman" w:hAnsi="Times New Roman" w:cs="Times New Roman"/>
        </w:rPr>
        <w:t xml:space="preserve"> need models for how to do research that don’t depend on</w:t>
      </w:r>
      <w:r w:rsidR="00DC17F6" w:rsidRPr="00E36FF7">
        <w:rPr>
          <w:rFonts w:ascii="Times New Roman" w:hAnsi="Times New Roman" w:cs="Times New Roman"/>
        </w:rPr>
        <w:t xml:space="preserve"> </w:t>
      </w:r>
      <w:r w:rsidR="00F066DE" w:rsidRPr="00E36FF7">
        <w:rPr>
          <w:rFonts w:ascii="Times New Roman" w:hAnsi="Times New Roman" w:cs="Times New Roman"/>
        </w:rPr>
        <w:t xml:space="preserve">startup or </w:t>
      </w:r>
      <w:r w:rsidR="00DC17F6" w:rsidRPr="00E36FF7">
        <w:rPr>
          <w:rFonts w:ascii="Times New Roman" w:hAnsi="Times New Roman" w:cs="Times New Roman"/>
        </w:rPr>
        <w:t>ongoing</w:t>
      </w:r>
      <w:r w:rsidR="00EB220F" w:rsidRPr="00E36FF7">
        <w:rPr>
          <w:rFonts w:ascii="Times New Roman" w:hAnsi="Times New Roman" w:cs="Times New Roman"/>
        </w:rPr>
        <w:t xml:space="preserve"> funding. We need to imagine how we can reuse existing technologies</w:t>
      </w:r>
      <w:r w:rsidR="00DC17F6" w:rsidRPr="00E36FF7">
        <w:rPr>
          <w:rFonts w:ascii="Times New Roman" w:hAnsi="Times New Roman" w:cs="Times New Roman"/>
        </w:rPr>
        <w:t>, use free web services,</w:t>
      </w:r>
      <w:r w:rsidR="00EB220F" w:rsidRPr="00E36FF7">
        <w:rPr>
          <w:rFonts w:ascii="Times New Roman" w:hAnsi="Times New Roman" w:cs="Times New Roman"/>
        </w:rPr>
        <w:t xml:space="preserve"> and curate projects over </w:t>
      </w:r>
      <w:r w:rsidR="00DC17F6" w:rsidRPr="00E36FF7">
        <w:rPr>
          <w:rFonts w:ascii="Times New Roman" w:hAnsi="Times New Roman" w:cs="Times New Roman"/>
        </w:rPr>
        <w:t>a long term without being dependent on a grant. The Day of DH project was deliberately developed without grant funding</w:t>
      </w:r>
      <w:r w:rsidR="009428A1">
        <w:rPr>
          <w:rFonts w:ascii="Times New Roman" w:hAnsi="Times New Roman" w:cs="Times New Roman"/>
        </w:rPr>
        <w:t>, instead</w:t>
      </w:r>
      <w:r w:rsidR="00DC17F6" w:rsidRPr="00E36FF7">
        <w:rPr>
          <w:rFonts w:ascii="Times New Roman" w:hAnsi="Times New Roman" w:cs="Times New Roman"/>
        </w:rPr>
        <w:t xml:space="preserve"> using the resources at hand from wikis that were already set up to WordPress Mu.</w:t>
      </w:r>
      <w:r w:rsidR="00F066DE" w:rsidRPr="00E36FF7">
        <w:rPr>
          <w:rFonts w:ascii="Times New Roman" w:hAnsi="Times New Roman" w:cs="Times New Roman"/>
        </w:rPr>
        <w:t xml:space="preserve"> For us it was not only an experiment in crowdsourcing, it was also an experiment in </w:t>
      </w:r>
      <w:r w:rsidR="0056578A" w:rsidRPr="00E36FF7">
        <w:rPr>
          <w:rFonts w:ascii="Times New Roman" w:hAnsi="Times New Roman" w:cs="Times New Roman"/>
        </w:rPr>
        <w:t>reuse.</w:t>
      </w:r>
      <w:r w:rsidR="00DC17F6" w:rsidRPr="00E36FF7">
        <w:rPr>
          <w:rFonts w:ascii="Times New Roman" w:hAnsi="Times New Roman" w:cs="Times New Roman"/>
        </w:rPr>
        <w:t xml:space="preserve"> The most important resource was the time of the organizers</w:t>
      </w:r>
      <w:r w:rsidR="0056578A" w:rsidRPr="00E36FF7">
        <w:rPr>
          <w:rFonts w:ascii="Times New Roman" w:hAnsi="Times New Roman" w:cs="Times New Roman"/>
        </w:rPr>
        <w:t xml:space="preserve"> and participants, </w:t>
      </w:r>
      <w:r w:rsidR="00DC17F6" w:rsidRPr="00E36FF7">
        <w:rPr>
          <w:rFonts w:ascii="Times New Roman" w:hAnsi="Times New Roman" w:cs="Times New Roman"/>
        </w:rPr>
        <w:t>not the software</w:t>
      </w:r>
      <w:r w:rsidR="0056578A" w:rsidRPr="00E36FF7">
        <w:rPr>
          <w:rFonts w:ascii="Times New Roman" w:hAnsi="Times New Roman" w:cs="Times New Roman"/>
        </w:rPr>
        <w:t xml:space="preserve"> and the volunteered time</w:t>
      </w:r>
      <w:r w:rsidR="00F066DE" w:rsidRPr="00E36FF7">
        <w:rPr>
          <w:rFonts w:ascii="Times New Roman" w:hAnsi="Times New Roman" w:cs="Times New Roman"/>
        </w:rPr>
        <w:t xml:space="preserve"> was </w:t>
      </w:r>
      <w:r w:rsidR="0056578A" w:rsidRPr="00E36FF7">
        <w:rPr>
          <w:rFonts w:ascii="Times New Roman" w:hAnsi="Times New Roman" w:cs="Times New Roman"/>
        </w:rPr>
        <w:t>just that,</w:t>
      </w:r>
      <w:r w:rsidR="00F066DE" w:rsidRPr="00E36FF7">
        <w:rPr>
          <w:rFonts w:ascii="Times New Roman" w:hAnsi="Times New Roman" w:cs="Times New Roman"/>
        </w:rPr>
        <w:t xml:space="preserve"> voluntary</w:t>
      </w:r>
      <w:r w:rsidR="00DC17F6" w:rsidRPr="00E36FF7">
        <w:rPr>
          <w:rFonts w:ascii="Times New Roman" w:hAnsi="Times New Roman" w:cs="Times New Roman"/>
        </w:rPr>
        <w:t>. Granted, we were lucky to have a very supportive Arts Resource Centre which has servers and staff to help with such projects, but the point is that one can design projects to use existing resources</w:t>
      </w:r>
      <w:r w:rsidR="0056578A" w:rsidRPr="00E36FF7">
        <w:rPr>
          <w:rFonts w:ascii="Times New Roman" w:hAnsi="Times New Roman" w:cs="Times New Roman"/>
        </w:rPr>
        <w:t xml:space="preserve"> and to involve </w:t>
      </w:r>
      <w:r w:rsidR="00A24CBC" w:rsidRPr="00E36FF7">
        <w:rPr>
          <w:rFonts w:ascii="Times New Roman" w:hAnsi="Times New Roman" w:cs="Times New Roman"/>
        </w:rPr>
        <w:t>colleagues</w:t>
      </w:r>
      <w:r w:rsidR="00DC17F6" w:rsidRPr="00E36FF7">
        <w:rPr>
          <w:rFonts w:ascii="Times New Roman" w:hAnsi="Times New Roman" w:cs="Times New Roman"/>
        </w:rPr>
        <w:t xml:space="preserve"> rather than to dep</w:t>
      </w:r>
      <w:r w:rsidR="00F066DE" w:rsidRPr="00E36FF7">
        <w:rPr>
          <w:rFonts w:ascii="Times New Roman" w:hAnsi="Times New Roman" w:cs="Times New Roman"/>
        </w:rPr>
        <w:t xml:space="preserve">end on a grant to </w:t>
      </w:r>
      <w:r w:rsidR="0056578A" w:rsidRPr="00E36FF7">
        <w:rPr>
          <w:rFonts w:ascii="Times New Roman" w:hAnsi="Times New Roman" w:cs="Times New Roman"/>
        </w:rPr>
        <w:t>pay all involved</w:t>
      </w:r>
      <w:r w:rsidR="00F066DE" w:rsidRPr="00E36FF7">
        <w:rPr>
          <w:rFonts w:ascii="Times New Roman" w:hAnsi="Times New Roman" w:cs="Times New Roman"/>
        </w:rPr>
        <w:t>. Further, we believe that the digital humanities has developed a</w:t>
      </w:r>
      <w:r w:rsidR="00DC17F6" w:rsidRPr="00E36FF7">
        <w:rPr>
          <w:rFonts w:ascii="Times New Roman" w:hAnsi="Times New Roman" w:cs="Times New Roman"/>
        </w:rPr>
        <w:t xml:space="preserve"> dependence on funding </w:t>
      </w:r>
      <w:r w:rsidR="00F066DE" w:rsidRPr="00E36FF7">
        <w:rPr>
          <w:rFonts w:ascii="Times New Roman" w:hAnsi="Times New Roman" w:cs="Times New Roman"/>
        </w:rPr>
        <w:t>that</w:t>
      </w:r>
      <w:r w:rsidR="00DC17F6" w:rsidRPr="00E36FF7">
        <w:rPr>
          <w:rFonts w:ascii="Times New Roman" w:hAnsi="Times New Roman" w:cs="Times New Roman"/>
        </w:rPr>
        <w:t xml:space="preserve"> has curtailed our imagination</w:t>
      </w:r>
      <w:r w:rsidR="0056578A" w:rsidRPr="00E36FF7">
        <w:rPr>
          <w:rFonts w:ascii="Times New Roman" w:hAnsi="Times New Roman" w:cs="Times New Roman"/>
        </w:rPr>
        <w:t xml:space="preserve"> as to what can be done</w:t>
      </w:r>
      <w:r w:rsidR="00DC17F6" w:rsidRPr="00E36FF7">
        <w:rPr>
          <w:rFonts w:ascii="Times New Roman" w:hAnsi="Times New Roman" w:cs="Times New Roman"/>
        </w:rPr>
        <w:t>.</w:t>
      </w:r>
      <w:r w:rsidR="00F066DE" w:rsidRPr="00E36FF7">
        <w:rPr>
          <w:rFonts w:ascii="Times New Roman" w:hAnsi="Times New Roman" w:cs="Times New Roman"/>
        </w:rPr>
        <w:t xml:space="preserve"> There is nothing wrong with grant programs that support research and the digital humanities needed an initial injection of funding, but grants shouldn’t be an end in themselves or the sole metric for </w:t>
      </w:r>
      <w:r w:rsidR="0056578A" w:rsidRPr="00E36FF7">
        <w:rPr>
          <w:rFonts w:ascii="Times New Roman" w:hAnsi="Times New Roman" w:cs="Times New Roman"/>
        </w:rPr>
        <w:t>value</w:t>
      </w:r>
      <w:r w:rsidR="00F066DE" w:rsidRPr="00E36FF7">
        <w:rPr>
          <w:rFonts w:ascii="Times New Roman" w:hAnsi="Times New Roman" w:cs="Times New Roman"/>
        </w:rPr>
        <w:t>. Fortunately</w:t>
      </w:r>
      <w:r w:rsidR="009428A1">
        <w:rPr>
          <w:rFonts w:ascii="Times New Roman" w:hAnsi="Times New Roman" w:cs="Times New Roman"/>
        </w:rPr>
        <w:t>,</w:t>
      </w:r>
      <w:r w:rsidR="00DC17F6" w:rsidRPr="00E36FF7">
        <w:rPr>
          <w:rFonts w:ascii="Times New Roman" w:hAnsi="Times New Roman" w:cs="Times New Roman"/>
        </w:rPr>
        <w:t xml:space="preserve"> </w:t>
      </w:r>
      <w:r w:rsidR="00F066DE" w:rsidRPr="00E36FF7">
        <w:rPr>
          <w:rFonts w:ascii="Times New Roman" w:hAnsi="Times New Roman" w:cs="Times New Roman"/>
        </w:rPr>
        <w:t>there are now</w:t>
      </w:r>
      <w:r w:rsidR="00DC17F6" w:rsidRPr="00E36FF7">
        <w:rPr>
          <w:rFonts w:ascii="Times New Roman" w:hAnsi="Times New Roman" w:cs="Times New Roman"/>
        </w:rPr>
        <w:t xml:space="preserve"> sufficient free services online, from Google Code to Flickr, that </w:t>
      </w:r>
      <w:ins w:id="118" w:author="Amy Johnson" w:date="2012-04-29T13:37:00Z">
        <w:r w:rsidR="009428A1">
          <w:rPr>
            <w:rFonts w:ascii="Times New Roman" w:hAnsi="Times New Roman" w:cs="Times New Roman"/>
          </w:rPr>
          <w:t>make it</w:t>
        </w:r>
      </w:ins>
      <w:r w:rsidR="00DC17F6" w:rsidRPr="00E36FF7">
        <w:rPr>
          <w:rFonts w:ascii="Times New Roman" w:hAnsi="Times New Roman" w:cs="Times New Roman"/>
        </w:rPr>
        <w:t xml:space="preserve"> possible to </w:t>
      </w:r>
      <w:r w:rsidR="00F066DE" w:rsidRPr="00E36FF7">
        <w:rPr>
          <w:rFonts w:ascii="Times New Roman" w:hAnsi="Times New Roman" w:cs="Times New Roman"/>
        </w:rPr>
        <w:t>run</w:t>
      </w:r>
      <w:r w:rsidR="00DC17F6" w:rsidRPr="00E36FF7">
        <w:rPr>
          <w:rFonts w:ascii="Times New Roman" w:hAnsi="Times New Roman" w:cs="Times New Roman"/>
        </w:rPr>
        <w:t xml:space="preserve"> projects without having to develop</w:t>
      </w:r>
      <w:r w:rsidR="00F066DE" w:rsidRPr="00E36FF7">
        <w:rPr>
          <w:rFonts w:ascii="Times New Roman" w:hAnsi="Times New Roman" w:cs="Times New Roman"/>
        </w:rPr>
        <w:t xml:space="preserve"> specialized</w:t>
      </w:r>
      <w:r w:rsidR="00DC17F6" w:rsidRPr="00E36FF7">
        <w:rPr>
          <w:rFonts w:ascii="Times New Roman" w:hAnsi="Times New Roman" w:cs="Times New Roman"/>
        </w:rPr>
        <w:t xml:space="preserve"> tools or infrastructure. What matters most is the people, thei</w:t>
      </w:r>
      <w:r w:rsidR="00F066DE" w:rsidRPr="00E36FF7">
        <w:rPr>
          <w:rFonts w:ascii="Times New Roman" w:hAnsi="Times New Roman" w:cs="Times New Roman"/>
        </w:rPr>
        <w:t>r expertise</w:t>
      </w:r>
      <w:ins w:id="119" w:author="Amy Johnson" w:date="2012-04-29T13:37:00Z">
        <w:r w:rsidR="009428A1">
          <w:rPr>
            <w:rFonts w:ascii="Times New Roman" w:hAnsi="Times New Roman" w:cs="Times New Roman"/>
          </w:rPr>
          <w:t>,</w:t>
        </w:r>
      </w:ins>
      <w:r w:rsidR="00F066DE" w:rsidRPr="00E36FF7">
        <w:rPr>
          <w:rFonts w:ascii="Times New Roman" w:hAnsi="Times New Roman" w:cs="Times New Roman"/>
        </w:rPr>
        <w:t xml:space="preserve"> and their time.</w:t>
      </w:r>
      <w:r w:rsidR="00F066DE" w:rsidRPr="009428A1">
        <w:rPr>
          <w:rStyle w:val="FootnoteReference"/>
          <w:rFonts w:ascii="Times New Roman" w:hAnsi="Times New Roman" w:cs="Times New Roman"/>
        </w:rPr>
        <w:footnoteReference w:id="16"/>
      </w:r>
    </w:p>
    <w:p w:rsidR="00257991" w:rsidRPr="009428A1" w:rsidRDefault="00257991" w:rsidP="009428A1">
      <w:pPr>
        <w:pStyle w:val="Heading2"/>
        <w:spacing w:after="280" w:afterAutospacing="1"/>
        <w:ind w:left="0"/>
        <w:rPr>
          <w:rFonts w:ascii="Times New Roman" w:hAnsi="Times New Roman" w:cs="Times New Roman"/>
        </w:rPr>
      </w:pPr>
      <w:bookmarkStart w:id="120" w:name="5_Conclusion_5921087246388197_"/>
      <w:bookmarkEnd w:id="120"/>
      <w:r w:rsidRPr="009428A1">
        <w:rPr>
          <w:rFonts w:ascii="Times New Roman" w:hAnsi="Times New Roman" w:cs="Times New Roman"/>
        </w:rPr>
        <w:t>6. Conclusion</w:t>
      </w:r>
    </w:p>
    <w:p w:rsidR="009428A1" w:rsidRPr="009428A1" w:rsidRDefault="009428A1" w:rsidP="009428A1">
      <w:pPr>
        <w:spacing w:after="280" w:afterAutospacing="1"/>
        <w:rPr>
          <w:ins w:id="121" w:author="Amy Johnson" w:date="2012-04-29T13:38:00Z"/>
          <w:rFonts w:ascii="Times New Roman" w:hAnsi="Times New Roman" w:cs="Times New Roman"/>
        </w:rPr>
      </w:pPr>
      <w:ins w:id="122" w:author="Amy Johnson" w:date="2012-04-29T13:38:00Z">
        <w:r>
          <w:rPr>
            <w:rFonts w:ascii="Times New Roman" w:hAnsi="Times New Roman" w:cs="Times New Roman"/>
          </w:rPr>
          <w:t>In this paper, w</w:t>
        </w:r>
        <w:r w:rsidRPr="009428A1">
          <w:rPr>
            <w:rFonts w:ascii="Times New Roman" w:hAnsi="Times New Roman" w:cs="Times New Roman"/>
          </w:rPr>
          <w:t xml:space="preserve">e have outlined how we operated, such as keeping the bar for participation low while making participation as rewarding as possible. We have also described how we went about making participation easy, by creating a seed group by invitation, choosing an accessible technology, maintaining a light but constant level of communication prior to the event, and asking only for a single day of commitment. </w:t>
        </w:r>
      </w:ins>
    </w:p>
    <w:p w:rsidR="009428A1" w:rsidRDefault="009428A1" w:rsidP="009428A1">
      <w:pPr>
        <w:spacing w:after="280" w:afterAutospacing="1"/>
        <w:rPr>
          <w:ins w:id="123" w:author="Amy Johnson" w:date="2012-04-29T13:38:00Z"/>
          <w:rFonts w:ascii="Times New Roman" w:hAnsi="Times New Roman" w:cs="Times New Roman"/>
        </w:rPr>
      </w:pPr>
      <w:ins w:id="124" w:author="Amy Johnson" w:date="2012-04-29T13:38:00Z">
        <w:r w:rsidRPr="009428A1">
          <w:rPr>
            <w:rFonts w:ascii="Times New Roman" w:hAnsi="Times New Roman" w:cs="Times New Roman"/>
          </w:rPr>
          <w:t>For improvements, we described both conceptual and technical issues with our handling of images, where we needed a better means of handling image ethics clearances</w:t>
        </w:r>
      </w:ins>
      <w:ins w:id="125" w:author="Amy Johnson" w:date="2012-04-29T13:39:00Z">
        <w:r>
          <w:rPr>
            <w:rFonts w:ascii="Times New Roman" w:hAnsi="Times New Roman" w:cs="Times New Roman"/>
          </w:rPr>
          <w:t>,</w:t>
        </w:r>
      </w:ins>
      <w:ins w:id="126" w:author="Amy Johnson" w:date="2012-04-29T13:38:00Z">
        <w:r w:rsidRPr="009428A1">
          <w:rPr>
            <w:rFonts w:ascii="Times New Roman" w:hAnsi="Times New Roman" w:cs="Times New Roman"/>
          </w:rPr>
          <w:t xml:space="preserve"> as well as a simpler way to upload images. People would also have benefitted from a clearer procedure for creating their introductory biographies, for connecting to related discussions on Twitter, and for accessing the aggregated RSS feed. Finally, we noted that WordPress Mu does not provide a particularly clean export to XML.</w:t>
        </w:r>
      </w:ins>
    </w:p>
    <w:p w:rsidR="00257991" w:rsidRPr="009428A1" w:rsidRDefault="00257991" w:rsidP="009428A1">
      <w:pPr>
        <w:spacing w:after="280" w:afterAutospacing="1"/>
        <w:rPr>
          <w:rFonts w:ascii="Times New Roman" w:hAnsi="Times New Roman" w:cs="Times New Roman"/>
        </w:rPr>
      </w:pPr>
      <w:r w:rsidRPr="009428A1">
        <w:rPr>
          <w:rFonts w:ascii="Times New Roman" w:hAnsi="Times New Roman" w:cs="Times New Roman"/>
        </w:rPr>
        <w:t xml:space="preserve">The Day of DH 2009 </w:t>
      </w:r>
      <w:r w:rsidR="009F610D" w:rsidRPr="009428A1">
        <w:rPr>
          <w:rFonts w:ascii="Times New Roman" w:hAnsi="Times New Roman" w:cs="Times New Roman"/>
        </w:rPr>
        <w:t>presents a</w:t>
      </w:r>
      <w:r w:rsidRPr="009428A1">
        <w:rPr>
          <w:rFonts w:ascii="Times New Roman" w:hAnsi="Times New Roman" w:cs="Times New Roman"/>
        </w:rPr>
        <w:t xml:space="preserve"> possibility for self-reflection, both as individual participants and as a community. </w:t>
      </w:r>
      <w:ins w:id="127" w:author="Amy Johnson" w:date="2012-04-29T13:37:00Z">
        <w:r w:rsidR="009428A1">
          <w:rPr>
            <w:rFonts w:ascii="Times New Roman" w:hAnsi="Times New Roman" w:cs="Times New Roman"/>
          </w:rPr>
          <w:t>Just</w:t>
        </w:r>
        <w:r w:rsidR="009428A1" w:rsidRPr="009428A1">
          <w:rPr>
            <w:rFonts w:ascii="Times New Roman" w:hAnsi="Times New Roman" w:cs="Times New Roman"/>
          </w:rPr>
          <w:t xml:space="preserve"> </w:t>
        </w:r>
      </w:ins>
      <w:r w:rsidRPr="009428A1">
        <w:rPr>
          <w:rFonts w:ascii="Times New Roman" w:hAnsi="Times New Roman" w:cs="Times New Roman"/>
        </w:rPr>
        <w:t xml:space="preserve">as every design can be read as a comment on the act of designing and on the discipline of design, or every building as a contribution to the ongoing discussion </w:t>
      </w:r>
      <w:bookmarkStart w:id="128" w:name="_GoBack"/>
      <w:bookmarkEnd w:id="128"/>
      <w:r w:rsidRPr="009428A1">
        <w:rPr>
          <w:rFonts w:ascii="Times New Roman" w:hAnsi="Times New Roman" w:cs="Times New Roman"/>
        </w:rPr>
        <w:t xml:space="preserve">of architecture, so the Day of DH 2009 provides a moment of self-directed reflection on what it means to be a digital humanist in a world where other digital humanists are also active. </w:t>
      </w:r>
      <w:r w:rsidR="008C7A5C" w:rsidRPr="009428A1">
        <w:rPr>
          <w:rFonts w:ascii="Times New Roman" w:hAnsi="Times New Roman" w:cs="Times New Roman"/>
        </w:rPr>
        <w:t xml:space="preserve">To encourage reflection by participants, we have generally avoided reflecting about the project in the project. </w:t>
      </w:r>
      <w:ins w:id="129" w:author="Amy Johnson" w:date="2012-04-29T13:38:00Z">
        <w:r w:rsidR="009428A1" w:rsidRPr="009428A1">
          <w:rPr>
            <w:rFonts w:ascii="Times New Roman" w:hAnsi="Times New Roman" w:cs="Times New Roman"/>
          </w:rPr>
          <w:t>This paper is our summary on the project</w:t>
        </w:r>
        <w:r w:rsidR="009428A1">
          <w:rPr>
            <w:rFonts w:ascii="Times New Roman" w:hAnsi="Times New Roman" w:cs="Times New Roman"/>
          </w:rPr>
          <w:t xml:space="preserve">; </w:t>
        </w:r>
      </w:ins>
      <w:ins w:id="130" w:author="Amy Johnson" w:date="2012-04-29T13:37:00Z">
        <w:r w:rsidR="009428A1">
          <w:rPr>
            <w:rFonts w:ascii="Times New Roman" w:hAnsi="Times New Roman" w:cs="Times New Roman"/>
          </w:rPr>
          <w:t>we encourage</w:t>
        </w:r>
        <w:r w:rsidR="009428A1" w:rsidRPr="009428A1">
          <w:rPr>
            <w:rFonts w:ascii="Times New Roman" w:hAnsi="Times New Roman" w:cs="Times New Roman"/>
          </w:rPr>
          <w:t xml:space="preserve"> </w:t>
        </w:r>
      </w:ins>
      <w:r w:rsidR="008C7A5C" w:rsidRPr="009428A1">
        <w:rPr>
          <w:rFonts w:ascii="Times New Roman" w:hAnsi="Times New Roman" w:cs="Times New Roman"/>
        </w:rPr>
        <w:t>others</w:t>
      </w:r>
      <w:ins w:id="131" w:author="Amy Johnson" w:date="2012-04-29T13:37:00Z">
        <w:r w:rsidR="009428A1">
          <w:rPr>
            <w:rFonts w:ascii="Times New Roman" w:hAnsi="Times New Roman" w:cs="Times New Roman"/>
          </w:rPr>
          <w:t xml:space="preserve"> to</w:t>
        </w:r>
      </w:ins>
      <w:r w:rsidR="008C7A5C" w:rsidRPr="009428A1">
        <w:rPr>
          <w:rFonts w:ascii="Times New Roman" w:hAnsi="Times New Roman" w:cs="Times New Roman"/>
        </w:rPr>
        <w:t xml:space="preserve"> use the Day of DH to reflect on the Day of DH. </w:t>
      </w:r>
    </w:p>
    <w:p w:rsidR="00257991" w:rsidRPr="009428A1" w:rsidRDefault="00257991" w:rsidP="009428A1">
      <w:pPr>
        <w:pStyle w:val="Heading2"/>
        <w:spacing w:after="100" w:afterAutospacing="1"/>
        <w:ind w:left="0" w:right="86"/>
        <w:rPr>
          <w:rFonts w:ascii="Times New Roman" w:hAnsi="Times New Roman" w:cs="Times New Roman"/>
        </w:rPr>
      </w:pPr>
      <w:bookmarkStart w:id="132" w:name="6_Bibliography_346901079639792_271533923"/>
      <w:bookmarkEnd w:id="132"/>
      <w:r w:rsidRPr="009428A1">
        <w:rPr>
          <w:rFonts w:ascii="Times New Roman" w:hAnsi="Times New Roman" w:cs="Times New Roman"/>
        </w:rPr>
        <w:t xml:space="preserve">7. Bibliography </w:t>
      </w:r>
    </w:p>
    <w:p w:rsidR="00257991" w:rsidRPr="009428A1" w:rsidRDefault="00257991" w:rsidP="009428A1">
      <w:pPr>
        <w:pStyle w:val="Div"/>
        <w:spacing w:after="280" w:afterAutospacing="1"/>
        <w:ind w:left="720" w:hanging="720"/>
        <w:rPr>
          <w:rFonts w:ascii="Times New Roman" w:hAnsi="Times New Roman" w:cs="Times New Roman"/>
        </w:rPr>
      </w:pPr>
      <w:r w:rsidRPr="009428A1">
        <w:rPr>
          <w:rFonts w:ascii="Times New Roman" w:hAnsi="Times New Roman" w:cs="Times New Roman"/>
          <w:i/>
        </w:rPr>
        <w:t>A Day in the Life of an Ambulance Driver</w:t>
      </w:r>
      <w:r w:rsidRPr="009428A1">
        <w:rPr>
          <w:rFonts w:ascii="Times New Roman" w:hAnsi="Times New Roman" w:cs="Times New Roman"/>
        </w:rPr>
        <w:t xml:space="preserve"> [Online]. Available at: </w:t>
      </w:r>
      <w:r w:rsidRPr="009428A1">
        <w:rPr>
          <w:rFonts w:ascii="Times New Roman" w:hAnsi="Times New Roman" w:cs="Times New Roman"/>
          <w:u w:val="single"/>
        </w:rPr>
        <w:t>http://ambulancedriverfiles.blogspot.com/</w:t>
      </w:r>
      <w:r w:rsidRPr="009428A1">
        <w:rPr>
          <w:rFonts w:ascii="Times New Roman" w:hAnsi="Times New Roman" w:cs="Times New Roman"/>
        </w:rPr>
        <w:t xml:space="preserve"> [Accessed 19 January 2010].</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 “A Day in the Life.” Flickr. [Online]. Available at: </w:t>
      </w:r>
      <w:r w:rsidRPr="009428A1">
        <w:rPr>
          <w:rFonts w:ascii="Times New Roman" w:hAnsi="Times New Roman" w:cs="Times New Roman"/>
          <w:u w:val="single"/>
        </w:rPr>
        <w:t>http://www.flickr.com/groups/adayinthelife/</w:t>
      </w:r>
      <w:r w:rsidRPr="009428A1">
        <w:rPr>
          <w:rFonts w:ascii="Times New Roman" w:hAnsi="Times New Roman" w:cs="Times New Roman"/>
        </w:rPr>
        <w:t xml:space="preserve"> [Accessed 19 January 2010].</w:t>
      </w:r>
    </w:p>
    <w:p w:rsidR="00DD626E" w:rsidRPr="009428A1" w:rsidRDefault="00DD626E">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Day in the Life of the Digital Humanities [Online]. Available at: </w:t>
      </w:r>
      <w:r w:rsidRPr="009428A1">
        <w:rPr>
          <w:rFonts w:ascii="Times New Roman" w:hAnsi="Times New Roman" w:cs="Times New Roman"/>
          <w:u w:val="single"/>
        </w:rPr>
        <w:t xml:space="preserve">http://tapor.ualberta.ca/taporwiki/index.php/Day_in_the_Life_of_the_Digital_Humanities </w:t>
      </w:r>
      <w:r w:rsidRPr="009428A1">
        <w:rPr>
          <w:rFonts w:ascii="Times New Roman" w:hAnsi="Times New Roman" w:cs="Times New Roman"/>
        </w:rPr>
        <w:t>[Accessed 5 September 2011].</w:t>
      </w:r>
    </w:p>
    <w:p w:rsidR="00257991" w:rsidRPr="009428A1" w:rsidRDefault="00DD626E">
      <w:pPr>
        <w:pStyle w:val="Div"/>
        <w:spacing w:after="280" w:afterAutospacing="1"/>
        <w:ind w:left="720" w:hanging="720"/>
        <w:rPr>
          <w:rFonts w:ascii="Times New Roman" w:hAnsi="Times New Roman" w:cs="Times New Roman"/>
        </w:rPr>
      </w:pPr>
      <w:r w:rsidRPr="009428A1">
        <w:rPr>
          <w:rFonts w:ascii="Times New Roman" w:hAnsi="Times New Roman" w:cs="Times New Roman"/>
        </w:rPr>
        <w:t>Dictionary of Words in the Wild [Online]. Av</w:t>
      </w:r>
      <w:bookmarkStart w:id="133" w:name="OLE_LINK9"/>
      <w:bookmarkStart w:id="134" w:name="OLE_LINK10"/>
      <w:r w:rsidRPr="009428A1">
        <w:rPr>
          <w:rFonts w:ascii="Times New Roman" w:hAnsi="Times New Roman" w:cs="Times New Roman"/>
        </w:rPr>
        <w:t xml:space="preserve">ailable at: </w:t>
      </w:r>
      <w:r w:rsidRPr="009428A1">
        <w:rPr>
          <w:rFonts w:ascii="Times New Roman" w:hAnsi="Times New Roman" w:cs="Times New Roman"/>
          <w:u w:val="single"/>
        </w:rPr>
        <w:t>http://lexigraphi.ca/</w:t>
      </w:r>
      <w:r w:rsidRPr="009428A1">
        <w:rPr>
          <w:rFonts w:ascii="Times New Roman" w:hAnsi="Times New Roman" w:cs="Times New Roman"/>
        </w:rPr>
        <w:t xml:space="preserve"> [Accessed 19 January 2010].</w:t>
      </w:r>
    </w:p>
    <w:bookmarkEnd w:id="133"/>
    <w:bookmarkEnd w:id="134"/>
    <w:p w:rsidR="00257991" w:rsidRPr="009428A1" w:rsidRDefault="00257991">
      <w:pPr>
        <w:pStyle w:val="Div"/>
        <w:spacing w:after="280" w:afterAutospacing="1"/>
        <w:ind w:left="720" w:hanging="720"/>
        <w:rPr>
          <w:rStyle w:val="apple-style-span"/>
        </w:rPr>
      </w:pPr>
      <w:r w:rsidRPr="009428A1">
        <w:rPr>
          <w:rFonts w:ascii="Times New Roman" w:hAnsi="Times New Roman" w:cs="Times New Roman"/>
        </w:rPr>
        <w:t xml:space="preserve">[Ayers 1993] Ayers, E. J. "What Does a Professor Do All Day, Anyway?" [Lecture]. University of Virginia (1993). Available at: </w:t>
      </w:r>
      <w:r w:rsidRPr="009428A1">
        <w:rPr>
          <w:rFonts w:ascii="Times New Roman" w:hAnsi="Times New Roman" w:cs="Times New Roman"/>
          <w:u w:val="single"/>
        </w:rPr>
        <w:t>http://www.virginia.edu/insideuva/textonlyarchive/93-12-10/7.txt</w:t>
      </w:r>
      <w:r w:rsidRPr="009428A1">
        <w:rPr>
          <w:rFonts w:ascii="Times New Roman" w:hAnsi="Times New Roman" w:cs="Times New Roman"/>
        </w:rPr>
        <w:t xml:space="preserve"> </w:t>
      </w:r>
      <w:bookmarkStart w:id="135" w:name="OLE_LINK5"/>
      <w:bookmarkStart w:id="136" w:name="OLE_LINK6"/>
      <w:r w:rsidRPr="009428A1">
        <w:rPr>
          <w:rFonts w:ascii="Times New Roman" w:hAnsi="Times New Roman" w:cs="Times New Roman"/>
        </w:rPr>
        <w:t>[Accessed 19 January 2010</w:t>
      </w:r>
      <w:bookmarkStart w:id="137" w:name="OLE_LINK1"/>
      <w:bookmarkStart w:id="138" w:name="OLE_LINK2"/>
      <w:r w:rsidRPr="009428A1">
        <w:rPr>
          <w:rFonts w:ascii="Times New Roman" w:hAnsi="Times New Roman" w:cs="Times New Roman"/>
        </w:rPr>
        <w:t>].</w:t>
      </w:r>
      <w:bookmarkEnd w:id="135"/>
      <w:bookmarkEnd w:id="136"/>
      <w:bookmarkEnd w:id="137"/>
      <w:bookmarkEnd w:id="138"/>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[Ayers 2003] Ayers, E. J. "The Valley of the Shadow: Two Communities in the American Civil War" [Online]. University of Virginia (2003). Available at: </w:t>
      </w:r>
      <w:bookmarkStart w:id="139" w:name="OLE_LINK3"/>
      <w:bookmarkStart w:id="140" w:name="OLE_LINK4"/>
      <w:r w:rsidRPr="009428A1">
        <w:rPr>
          <w:rFonts w:ascii="Times New Roman" w:hAnsi="Times New Roman" w:cs="Times New Roman"/>
          <w:u w:val="single"/>
        </w:rPr>
        <w:t>http://valley.vcdh.virginia.edu/</w:t>
      </w:r>
      <w:bookmarkEnd w:id="139"/>
      <w:bookmarkEnd w:id="140"/>
      <w:r w:rsidRPr="009428A1">
        <w:rPr>
          <w:rFonts w:ascii="Times New Roman" w:hAnsi="Times New Roman" w:cs="Times New Roman"/>
        </w:rPr>
        <w:t xml:space="preserve">  [Accessed 19 January 2010].</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[Clement 2008] Clement, T., Steger S., Unsworth J., and Uszkalo K.. "How Not to Read a Million Books." (2008). Available at: </w:t>
      </w:r>
      <w:r w:rsidRPr="009428A1">
        <w:rPr>
          <w:rFonts w:ascii="Times New Roman" w:hAnsi="Times New Roman" w:cs="Times New Roman"/>
          <w:u w:val="single"/>
        </w:rPr>
        <w:t>http://www3.isrl.uiuc.edu/~unsworth/hownot2read.html</w:t>
      </w:r>
      <w:r w:rsidRPr="009428A1">
        <w:rPr>
          <w:rFonts w:ascii="Times New Roman" w:hAnsi="Times New Roman" w:cs="Times New Roman"/>
        </w:rPr>
        <w:t xml:space="preserve"> [</w:t>
      </w:r>
      <w:r w:rsidR="004B7DB9" w:rsidRPr="009428A1">
        <w:rPr>
          <w:rFonts w:ascii="Times New Roman" w:hAnsi="Times New Roman" w:cs="Times New Roman"/>
        </w:rPr>
        <w:t>A</w:t>
      </w:r>
      <w:r w:rsidRPr="009428A1">
        <w:rPr>
          <w:rFonts w:ascii="Times New Roman" w:hAnsi="Times New Roman" w:cs="Times New Roman"/>
        </w:rPr>
        <w:t>ccessed May 20, 2009].</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[Crane 2006] Crane, G. “What Do You Do with a Million Books?” </w:t>
      </w:r>
      <w:r w:rsidRPr="009428A1">
        <w:rPr>
          <w:rFonts w:ascii="Times New Roman" w:hAnsi="Times New Roman" w:cs="Times New Roman"/>
          <w:i/>
        </w:rPr>
        <w:t>D-Lib Magazine</w:t>
      </w:r>
      <w:r w:rsidRPr="009428A1">
        <w:rPr>
          <w:rFonts w:ascii="Times New Roman" w:hAnsi="Times New Roman" w:cs="Times New Roman"/>
        </w:rPr>
        <w:t>. Volume 12 Number 3. (March 2006). Available at: http://www.dlib.org/dlib/march06/crane/03crane.html [accessed January 23, 2010].</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[Hockey 2000] Hockey, S. </w:t>
      </w:r>
      <w:r w:rsidRPr="009428A1">
        <w:rPr>
          <w:rFonts w:ascii="Times New Roman" w:hAnsi="Times New Roman" w:cs="Times New Roman"/>
          <w:i/>
        </w:rPr>
        <w:t>Electronic Texts in the Humanities</w:t>
      </w:r>
      <w:r w:rsidRPr="009428A1">
        <w:rPr>
          <w:rFonts w:ascii="Times New Roman" w:hAnsi="Times New Roman" w:cs="Times New Roman"/>
        </w:rPr>
        <w:t>. Oxford University Press, Oxford (2000).</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[Holt 2003]. Holt, N. "Representation, Legitimation, and Autoethnography: An Autoethnographic." </w:t>
      </w:r>
      <w:r w:rsidRPr="009428A1">
        <w:rPr>
          <w:rFonts w:ascii="Times New Roman" w:hAnsi="Times New Roman" w:cs="Times New Roman"/>
          <w:i/>
        </w:rPr>
        <w:t>International Journal of Qualitative Methods</w:t>
      </w:r>
      <w:r w:rsidRPr="009428A1">
        <w:rPr>
          <w:rFonts w:ascii="Times New Roman" w:hAnsi="Times New Roman" w:cs="Times New Roman"/>
        </w:rPr>
        <w:t>.</w:t>
      </w:r>
      <w:r w:rsidRPr="009428A1">
        <w:rPr>
          <w:rFonts w:ascii="Times New Roman" w:hAnsi="Times New Roman" w:cs="Times New Roman"/>
          <w:i/>
        </w:rPr>
        <w:t xml:space="preserve"> </w:t>
      </w:r>
      <w:r w:rsidRPr="009428A1">
        <w:rPr>
          <w:rFonts w:ascii="Times New Roman" w:hAnsi="Times New Roman" w:cs="Times New Roman"/>
        </w:rPr>
        <w:t xml:space="preserve">2 (2003): 1-22. Available at: </w:t>
      </w:r>
      <w:r w:rsidRPr="009428A1">
        <w:rPr>
          <w:rFonts w:ascii="Times New Roman" w:hAnsi="Times New Roman" w:cs="Times New Roman"/>
          <w:color w:val="auto"/>
          <w:u w:val="single"/>
        </w:rPr>
        <w:t>http://www.ualberta.ca/~iiqm/backissues/2_1/pdf/holt.pdf</w:t>
      </w:r>
      <w:r w:rsidRPr="009428A1">
        <w:rPr>
          <w:rFonts w:ascii="Times New Roman" w:hAnsi="Times New Roman" w:cs="Times New Roman"/>
        </w:rPr>
        <w:t xml:space="preserve"> [accessed May 15, 2009].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[Mahoney 2009] Mahoney, A. "Tachypaedia Byzantina: The Suda On Line as Collaborative Encyclopedia." </w:t>
      </w:r>
      <w:r w:rsidRPr="009428A1">
        <w:rPr>
          <w:rFonts w:ascii="Times New Roman" w:hAnsi="Times New Roman" w:cs="Times New Roman"/>
          <w:i/>
        </w:rPr>
        <w:t>Digital Humanities Quarterly</w:t>
      </w:r>
      <w:r w:rsidRPr="009428A1">
        <w:rPr>
          <w:rFonts w:ascii="Times New Roman" w:hAnsi="Times New Roman" w:cs="Times New Roman"/>
        </w:rPr>
        <w:t xml:space="preserve">, 3.1 (1988). Available at: </w:t>
      </w:r>
      <w:r w:rsidRPr="009428A1">
        <w:rPr>
          <w:rFonts w:ascii="Times New Roman" w:hAnsi="Times New Roman" w:cs="Times New Roman"/>
          <w:u w:val="single"/>
        </w:rPr>
        <w:t>http://digitalhumanities.org/dhq/vol/3/1/000025.html</w:t>
      </w:r>
      <w:r w:rsidRPr="009428A1">
        <w:rPr>
          <w:rFonts w:ascii="Times New Roman" w:hAnsi="Times New Roman" w:cs="Times New Roman"/>
        </w:rPr>
        <w:t xml:space="preserve"> [Accessed 19 January 2010].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[McCarty 2005] McCarty, W. </w:t>
      </w:r>
      <w:r w:rsidRPr="009428A1">
        <w:rPr>
          <w:rFonts w:ascii="Times New Roman" w:hAnsi="Times New Roman" w:cs="Times New Roman"/>
          <w:i/>
        </w:rPr>
        <w:t>Humanities Computing</w:t>
      </w:r>
      <w:r w:rsidRPr="009428A1">
        <w:rPr>
          <w:rFonts w:ascii="Times New Roman" w:hAnsi="Times New Roman" w:cs="Times New Roman"/>
        </w:rPr>
        <w:t xml:space="preserve">. Palgrave MacMillan, New York (2005).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[McCarty 1991], McCarty, W. “Finding Implicit Patterns in Ovid's Metamorphoses with TACT.” </w:t>
      </w:r>
      <w:r w:rsidRPr="009428A1">
        <w:rPr>
          <w:rFonts w:ascii="Times New Roman" w:hAnsi="Times New Roman" w:cs="Times New Roman"/>
          <w:i/>
        </w:rPr>
        <w:t>CCH Working Papers</w:t>
      </w:r>
      <w:r w:rsidRPr="009428A1">
        <w:rPr>
          <w:rFonts w:ascii="Times New Roman" w:hAnsi="Times New Roman" w:cs="Times New Roman"/>
        </w:rPr>
        <w:t xml:space="preserve">. v1. Available at: http://www.chass.utoronto.ca/epc/chwp/mccarty/ [Accessed 22 January 2010]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[Suda On Line] Finkel R., Hutton W., Rourke P., Scaife R. &amp; Vandiver E. eds. Suda On Line. Available at: </w:t>
      </w:r>
      <w:r w:rsidRPr="009428A1">
        <w:rPr>
          <w:rFonts w:ascii="Times New Roman" w:hAnsi="Times New Roman" w:cs="Times New Roman"/>
          <w:u w:val="single"/>
        </w:rPr>
        <w:t>http://www.stoa.org/sol/</w:t>
      </w:r>
      <w:r w:rsidRPr="009428A1">
        <w:rPr>
          <w:rFonts w:ascii="Times New Roman" w:hAnsi="Times New Roman" w:cs="Times New Roman"/>
        </w:rPr>
        <w:t xml:space="preserve"> [Accessed 19 January 2010].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[Taylor 2005] Taylor, A. G. </w:t>
      </w:r>
      <w:r w:rsidRPr="009428A1">
        <w:rPr>
          <w:rFonts w:ascii="Times New Roman" w:hAnsi="Times New Roman" w:cs="Times New Roman"/>
          <w:i/>
        </w:rPr>
        <w:t>The Organization of Information</w:t>
      </w:r>
      <w:r w:rsidRPr="009428A1">
        <w:rPr>
          <w:rFonts w:ascii="Times New Roman" w:hAnsi="Times New Roman" w:cs="Times New Roman"/>
        </w:rPr>
        <w:t xml:space="preserve">. 2nd ed. Libraries Unlimited, Westport, CT (2005).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[TextTiles] Giacometti, Alejandro. [Online] TextTiles Browser. Available at: http://dev.giacometti.me/textTiles/trunk/. [Accessed 7 November 2010].</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 xml:space="preserve">Twitter [Online]. Available at: </w:t>
      </w:r>
      <w:r w:rsidRPr="009428A1">
        <w:rPr>
          <w:rFonts w:ascii="Times New Roman" w:hAnsi="Times New Roman" w:cs="Times New Roman"/>
          <w:u w:val="single"/>
        </w:rPr>
        <w:t>http://www.twitter.com</w:t>
      </w:r>
      <w:r w:rsidRPr="009428A1">
        <w:rPr>
          <w:rFonts w:ascii="Times New Roman" w:hAnsi="Times New Roman" w:cs="Times New Roman"/>
        </w:rPr>
        <w:t xml:space="preserve"> [Accessed 19 January 2010]. </w:t>
      </w:r>
    </w:p>
    <w:p w:rsidR="00257991" w:rsidRPr="009428A1" w:rsidRDefault="00257991">
      <w:pPr>
        <w:pStyle w:val="Div"/>
        <w:spacing w:after="280" w:afterAutospacing="1"/>
        <w:ind w:left="720" w:hanging="720"/>
        <w:rPr>
          <w:rFonts w:ascii="Times New Roman" w:hAnsi="Times New Roman" w:cs="Times New Roman"/>
        </w:rPr>
      </w:pPr>
      <w:r w:rsidRPr="009428A1">
        <w:rPr>
          <w:rFonts w:ascii="Times New Roman" w:hAnsi="Times New Roman" w:cs="Times New Roman"/>
        </w:rPr>
        <w:t>[Voyeur] Sinclair, Stéfan. [Online] Voyeur: Reveal Your Texts. Available at: http://hermeneuti.ca/voyeur. [Accessed 7 November 2010].</w:t>
      </w:r>
    </w:p>
    <w:p w:rsidR="00257991" w:rsidRPr="009428A1" w:rsidRDefault="009F610D">
      <w:pPr>
        <w:ind w:left="720" w:hanging="720"/>
        <w:rPr>
          <w:rFonts w:ascii="Times New Roman" w:hAnsi="Times New Roman" w:cs="Times New Roman"/>
        </w:rPr>
      </w:pPr>
      <w:r w:rsidRPr="009428A1">
        <w:rPr>
          <w:rFonts w:ascii="Times New Roman" w:hAnsi="Times New Roman" w:cs="Times New Roman"/>
        </w:rPr>
        <w:t>WordPress</w:t>
      </w:r>
      <w:r w:rsidR="00257991" w:rsidRPr="009428A1">
        <w:rPr>
          <w:rFonts w:ascii="Times New Roman" w:hAnsi="Times New Roman" w:cs="Times New Roman"/>
        </w:rPr>
        <w:t xml:space="preserve"> MU [Online]. Available </w:t>
      </w:r>
      <w:r w:rsidR="00257991" w:rsidRPr="009428A1">
        <w:rPr>
          <w:rFonts w:ascii="Times New Roman" w:hAnsi="Times New Roman" w:cs="Times New Roman"/>
          <w:u w:val="single"/>
        </w:rPr>
        <w:t>at: http://mu.wordpress.com</w:t>
      </w:r>
      <w:r w:rsidR="00257991" w:rsidRPr="009428A1">
        <w:rPr>
          <w:rFonts w:ascii="Times New Roman" w:hAnsi="Times New Roman" w:cs="Times New Roman"/>
        </w:rPr>
        <w:t xml:space="preserve"> [Accessed 19 January 2010].</w:t>
      </w:r>
    </w:p>
    <w:sectPr w:rsidR="00257991" w:rsidRPr="009428A1" w:rsidSect="003B5A6F">
      <w:footerReference w:type="default" r:id="rId11"/>
      <w:pgSz w:w="12240" w:h="15840"/>
      <w:pgMar w:top="1440" w:right="1800" w:bottom="1440" w:left="144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3" w:author="Megan Meredith-Lobay" w:date="2012-05-24T02:29:00Z" w:initials="MM">
    <w:p w:rsidR="00D945C1" w:rsidRDefault="00D945C1">
      <w:pPr>
        <w:pStyle w:val="CommentText"/>
      </w:pPr>
      <w:r>
        <w:rPr>
          <w:rStyle w:val="CommentReference"/>
        </w:rPr>
        <w:annotationRef/>
      </w:r>
      <w:r>
        <w:t>Should this say ‘pretentously’?</w:t>
      </w:r>
    </w:p>
  </w:comment>
  <w:comment w:id="14" w:author="Geoffrey Rockwell" w:date="2012-05-24T02:29:00Z" w:initials="GR">
    <w:p w:rsidR="00D945C1" w:rsidRDefault="00D945C1">
      <w:pPr>
        <w:pStyle w:val="CommentText"/>
      </w:pPr>
      <w:r>
        <w:rPr>
          <w:rStyle w:val="CommentReference"/>
        </w:rPr>
        <w:annotationRef/>
      </w:r>
      <w:r>
        <w:t>I checked and portentously is right</w:t>
      </w:r>
    </w:p>
  </w:comment>
  <w:comment w:id="22" w:author="Amy Johnson" w:date="2012-05-24T02:29:00Z" w:initials="AJJ">
    <w:p w:rsidR="00D945C1" w:rsidRDefault="00D945C1">
      <w:pPr>
        <w:pStyle w:val="CommentText"/>
      </w:pPr>
      <w:r>
        <w:rPr>
          <w:rStyle w:val="CommentReference"/>
        </w:rPr>
        <w:annotationRef/>
      </w:r>
      <w:r>
        <w:t>This seems like an important observation. Is there a way to rewrite it to make the point clearer?</w:t>
      </w:r>
    </w:p>
  </w:comment>
  <w:comment w:id="23" w:author="Geoffrey Rockwell" w:date="2012-05-24T02:29:00Z" w:initials="GR">
    <w:p w:rsidR="003E28F1" w:rsidRDefault="003E28F1">
      <w:pPr>
        <w:pStyle w:val="CommentText"/>
      </w:pPr>
      <w:r>
        <w:rPr>
          <w:rStyle w:val="CommentReference"/>
        </w:rPr>
        <w:annotationRef/>
      </w:r>
      <w:r>
        <w:t>I added a sentence.</w:t>
      </w:r>
    </w:p>
  </w:comment>
  <w:comment w:id="52" w:author="Megan Meredith-Lobay" w:date="2012-05-24T02:29:00Z" w:initials="MM">
    <w:p w:rsidR="00D945C1" w:rsidRDefault="00D945C1">
      <w:pPr>
        <w:pStyle w:val="CommentText"/>
      </w:pPr>
      <w:r>
        <w:rPr>
          <w:rStyle w:val="CommentReference"/>
        </w:rPr>
        <w:annotationRef/>
      </w:r>
      <w:r>
        <w:t xml:space="preserve">I think the editor misses the point that these terms are native to Wordpress, and not chosen by us. </w:t>
      </w:r>
    </w:p>
  </w:comment>
  <w:comment w:id="51" w:author="Amy Johnson" w:date="2012-05-24T02:29:00Z" w:initials="AJJ">
    <w:p w:rsidR="00D945C1" w:rsidRDefault="00D945C1">
      <w:pPr>
        <w:pStyle w:val="CommentText"/>
      </w:pPr>
      <w:r>
        <w:rPr>
          <w:rStyle w:val="CommentReference"/>
        </w:rPr>
        <w:annotationRef/>
      </w:r>
      <w:r>
        <w:t>Could you add a sentence explaining why these terms were chosen? I see that you explain some of the choices made in the next paragraph, but it might be helpful here as well.</w:t>
      </w:r>
    </w:p>
  </w:comment>
  <w:comment w:id="53" w:author="Geoffrey Rockwell" w:date="2012-05-24T02:29:00Z" w:initials="GR">
    <w:p w:rsidR="003E28F1" w:rsidRDefault="003E28F1">
      <w:pPr>
        <w:pStyle w:val="CommentText"/>
      </w:pPr>
      <w:r>
        <w:rPr>
          <w:rStyle w:val="CommentReference"/>
        </w:rPr>
        <w:annotationRef/>
      </w:r>
      <w:r>
        <w:t>I think it is now clearer.</w:t>
      </w:r>
    </w:p>
  </w:comment>
  <w:comment w:id="62" w:author="Amy Johnson" w:date="2012-05-24T02:29:00Z" w:initials="AJJ">
    <w:p w:rsidR="00D945C1" w:rsidRDefault="00D945C1">
      <w:pPr>
        <w:pStyle w:val="CommentText"/>
      </w:pPr>
      <w:r>
        <w:rPr>
          <w:rStyle w:val="CommentReference"/>
        </w:rPr>
        <w:annotationRef/>
      </w:r>
      <w:r>
        <w:t>Activities?</w:t>
      </w:r>
    </w:p>
  </w:comment>
  <w:comment w:id="63" w:author="Megan Meredith-Lobay" w:date="2012-05-24T02:29:00Z" w:initials="MM">
    <w:p w:rsidR="00D945C1" w:rsidRDefault="00D945C1">
      <w:pPr>
        <w:pStyle w:val="CommentText"/>
      </w:pPr>
      <w:r>
        <w:rPr>
          <w:rStyle w:val="CommentReference"/>
        </w:rPr>
        <w:annotationRef/>
      </w:r>
      <w:r>
        <w:t>I think it is best to leave this as ‘tasks’</w:t>
      </w:r>
    </w:p>
  </w:comment>
  <w:comment w:id="66" w:author="Geoffrey Rockwell" w:date="2012-05-24T02:29:00Z" w:initials="GR">
    <w:p w:rsidR="00D945C1" w:rsidRDefault="00D945C1">
      <w:pPr>
        <w:pStyle w:val="CommentText"/>
      </w:pPr>
      <w:r>
        <w:rPr>
          <w:rStyle w:val="CommentReference"/>
        </w:rPr>
        <w:annotationRef/>
      </w:r>
      <w:r>
        <w:t>Lets leave as “tasks”</w:t>
      </w:r>
    </w:p>
  </w:comment>
  <w:comment w:id="96" w:author="Amy Johnson" w:date="2012-05-24T02:29:00Z" w:initials="AJJ">
    <w:p w:rsidR="00D945C1" w:rsidRDefault="00D945C1">
      <w:pPr>
        <w:pStyle w:val="CommentText"/>
      </w:pPr>
      <w:r>
        <w:rPr>
          <w:rStyle w:val="CommentReference"/>
        </w:rPr>
        <w:annotationRef/>
      </w:r>
      <w:r>
        <w:rPr>
          <w:rStyle w:val="CommentReference"/>
        </w:rPr>
        <w:t>Would it be more effective to make this a positive rather than double negative sentence?</w:t>
      </w:r>
    </w:p>
  </w:comment>
  <w:comment w:id="99" w:author="Amy Johnson" w:date="2012-05-24T02:29:00Z" w:initials="AJJ">
    <w:p w:rsidR="00D945C1" w:rsidRDefault="00D945C1">
      <w:pPr>
        <w:pStyle w:val="CommentText"/>
      </w:pPr>
      <w:r>
        <w:rPr>
          <w:rStyle w:val="CommentReference"/>
        </w:rPr>
        <w:annotationRef/>
      </w:r>
      <w:r>
        <w:t>The original sentence was a little difficult to follow. I’m not sure if my edits changed the meaning you were aiming for, but I wanted to try to make this important point clearer.</w:t>
      </w:r>
    </w:p>
  </w:comment>
  <w:comment w:id="108" w:author="Geoffrey Rockwell" w:date="2012-05-24T02:29:00Z" w:initials="GR">
    <w:p w:rsidR="00D945C1" w:rsidRDefault="00D945C1">
      <w:pPr>
        <w:pStyle w:val="CommentText"/>
      </w:pPr>
      <w:r>
        <w:rPr>
          <w:rStyle w:val="CommentReference"/>
        </w:rPr>
        <w:annotationRef/>
      </w:r>
      <w:r>
        <w:t>Looks good to me now.</w:t>
      </w:r>
    </w:p>
  </w:comment>
  <w:comment w:id="110" w:author="Amy Johnson" w:date="2012-05-24T02:29:00Z" w:initials="AJJ">
    <w:p w:rsidR="00D945C1" w:rsidRDefault="00D945C1">
      <w:pPr>
        <w:pStyle w:val="CommentText"/>
      </w:pPr>
      <w:r>
        <w:rPr>
          <w:rStyle w:val="CommentReference"/>
        </w:rPr>
        <w:annotationRef/>
      </w:r>
      <w:r>
        <w:t>Would it be helpful to add a sentence explaining why this distinction is significant?</w:t>
      </w:r>
    </w:p>
  </w:comment>
  <w:comment w:id="115" w:author="Geoffrey Rockwell" w:date="2012-05-24T02:29:00Z" w:initials="GR">
    <w:p w:rsidR="00D945C1" w:rsidRDefault="00D945C1">
      <w:pPr>
        <w:pStyle w:val="CommentText"/>
      </w:pPr>
      <w:r>
        <w:rPr>
          <w:rStyle w:val="CommentReference"/>
        </w:rPr>
        <w:annotationRef/>
      </w:r>
      <w:r>
        <w:t>Added a sentence to flesh this out</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945C1" w:rsidRDefault="00D945C1">
      <w:r>
        <w:separator/>
      </w:r>
    </w:p>
  </w:endnote>
  <w:endnote w:type="continuationSeparator" w:id="1">
    <w:p w:rsidR="00D945C1" w:rsidRDefault="00D945C1">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945C1" w:rsidRDefault="00D945C1">
    <w:pPr>
      <w:pStyle w:val="Footer"/>
    </w:pPr>
    <w:r>
      <w:tab/>
    </w:r>
    <w:r w:rsidR="006863C3">
      <w:rPr>
        <w:rStyle w:val="PageNumber"/>
      </w:rPr>
      <w:fldChar w:fldCharType="begin"/>
    </w:r>
    <w:r>
      <w:rPr>
        <w:rStyle w:val="PageNumber"/>
      </w:rPr>
      <w:instrText xml:space="preserve"> PAGE </w:instrText>
    </w:r>
    <w:r w:rsidR="006863C3">
      <w:rPr>
        <w:rStyle w:val="PageNumber"/>
      </w:rPr>
      <w:fldChar w:fldCharType="separate"/>
    </w:r>
    <w:r w:rsidR="00D74496">
      <w:rPr>
        <w:rStyle w:val="PageNumber"/>
        <w:noProof/>
      </w:rPr>
      <w:t>1</w:t>
    </w:r>
    <w:r w:rsidR="006863C3">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945C1" w:rsidRDefault="00D945C1">
      <w:r>
        <w:separator/>
      </w:r>
    </w:p>
  </w:footnote>
  <w:footnote w:type="continuationSeparator" w:id="1">
    <w:p w:rsidR="00D945C1" w:rsidRDefault="00D945C1">
      <w:r>
        <w:continuationSeparator/>
      </w:r>
    </w:p>
  </w:footnote>
  <w:footnote w:id="2">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We should distinguish two sense of “we” used in this paper. In most many cases, like this introductory sentence </w:t>
      </w:r>
      <w:ins w:id="5" w:author="Patel Parasvil" w:date="2012-04-01T09:36:00Z">
        <w:r w:rsidRPr="00DF40EC">
          <w:rPr>
            <w:rFonts w:ascii="Times New Roman" w:hAnsi="Times New Roman" w:cs="Times New Roman"/>
          </w:rPr>
          <w:t>"</w:t>
        </w:r>
      </w:ins>
      <w:r w:rsidRPr="00DF40EC">
        <w:rPr>
          <w:rFonts w:ascii="Times New Roman" w:hAnsi="Times New Roman" w:cs="Times New Roman"/>
        </w:rPr>
        <w:t>we</w:t>
      </w:r>
      <w:ins w:id="6" w:author="Patel Parasvil" w:date="2012-04-01T09:36:00Z">
        <w:r w:rsidRPr="00DF40EC">
          <w:rPr>
            <w:rFonts w:ascii="Times New Roman" w:hAnsi="Times New Roman" w:cs="Times New Roman"/>
          </w:rPr>
          <w:t>"</w:t>
        </w:r>
      </w:ins>
      <w:r w:rsidRPr="00DF40EC">
        <w:rPr>
          <w:rFonts w:ascii="Times New Roman" w:hAnsi="Times New Roman" w:cs="Times New Roman"/>
        </w:rPr>
        <w:t xml:space="preserve"> is all the participants in the Day of Digital Humanities. In other cases</w:t>
      </w:r>
      <w:ins w:id="7" w:author="Patel Parasvil" w:date="2012-04-01T09:36:00Z">
        <w:r w:rsidRPr="00DF40EC">
          <w:rPr>
            <w:rFonts w:ascii="Times New Roman" w:hAnsi="Times New Roman" w:cs="Times New Roman"/>
          </w:rPr>
          <w:t>,</w:t>
        </w:r>
      </w:ins>
      <w:r w:rsidRPr="00DF40EC">
        <w:rPr>
          <w:rFonts w:ascii="Times New Roman" w:hAnsi="Times New Roman" w:cs="Times New Roman"/>
        </w:rPr>
        <w:t xml:space="preserve"> </w:t>
      </w:r>
      <w:ins w:id="8" w:author="Patel Parasvil" w:date="2012-04-01T09:36:00Z">
        <w:r w:rsidRPr="00DF40EC">
          <w:rPr>
            <w:rFonts w:ascii="Times New Roman" w:hAnsi="Times New Roman" w:cs="Times New Roman"/>
          </w:rPr>
          <w:t>"</w:t>
        </w:r>
      </w:ins>
      <w:r w:rsidRPr="00DF40EC">
        <w:rPr>
          <w:rFonts w:ascii="Times New Roman" w:hAnsi="Times New Roman" w:cs="Times New Roman"/>
        </w:rPr>
        <w:t>we</w:t>
      </w:r>
      <w:ins w:id="9" w:author="Patel Parasvil" w:date="2012-04-01T09:36:00Z">
        <w:r w:rsidRPr="00DF40EC">
          <w:rPr>
            <w:rFonts w:ascii="Times New Roman" w:hAnsi="Times New Roman" w:cs="Times New Roman"/>
          </w:rPr>
          <w:t>"</w:t>
        </w:r>
      </w:ins>
      <w:r w:rsidRPr="00DF40EC">
        <w:rPr>
          <w:rFonts w:ascii="Times New Roman" w:hAnsi="Times New Roman" w:cs="Times New Roman"/>
        </w:rPr>
        <w:t xml:space="preserve"> refers to the authors of the paper who were the organizers of the Day and curators of the data. We hope the context makes clear which we are writing about.</w:t>
      </w:r>
    </w:p>
  </w:footnote>
  <w:footnote w:id="3">
    <w:p w:rsidR="00D945C1" w:rsidRPr="00DF40EC" w:rsidRDefault="00D945C1" w:rsidP="00BF0E2D">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In 2010 there were over 150 participants and in 2011 there were around 240 participants. See &lt;http://tapor.ualberta.ca/taporwiki/index.php/Day_in_the_Life_of_the_Digital_Humanities&gt; for the wikis for each iteration.</w:t>
      </w:r>
    </w:p>
  </w:footnote>
  <w:footnote w:id="4">
    <w:p w:rsidR="00D945C1" w:rsidRPr="006510FA" w:rsidRDefault="00D945C1">
      <w:pPr>
        <w:pStyle w:val="FootnoteText"/>
        <w:rPr>
          <w:rFonts w:ascii="Times New Roman" w:hAnsi="Times New Roman" w:cs="Times New Roman"/>
        </w:rPr>
      </w:pPr>
      <w:ins w:id="30" w:author="Megan Meredith-Lobay" w:date="2012-05-03T10:55:00Z">
        <w:r w:rsidRPr="006510FA">
          <w:rPr>
            <w:rStyle w:val="FootnoteReference"/>
            <w:rFonts w:ascii="Times New Roman" w:hAnsi="Times New Roman" w:cs="Times New Roman"/>
          </w:rPr>
          <w:footnoteRef/>
        </w:r>
        <w:r w:rsidRPr="006510FA">
          <w:rPr>
            <w:rFonts w:ascii="Times New Roman" w:hAnsi="Times New Roman" w:cs="Times New Roman"/>
          </w:rPr>
          <w:t xml:space="preserve"> See</w:t>
        </w:r>
      </w:ins>
      <w:ins w:id="31" w:author="Megan Meredith-Lobay" w:date="2012-05-03T10:56:00Z">
        <w:r w:rsidRPr="006510FA">
          <w:rPr>
            <w:rFonts w:ascii="Times New Roman" w:hAnsi="Times New Roman" w:cs="Times New Roman"/>
          </w:rPr>
          <w:t xml:space="preserve"> Mahoney</w:t>
        </w:r>
      </w:ins>
      <w:ins w:id="32" w:author="Megan Meredith-Lobay" w:date="2012-05-03T10:57:00Z">
        <w:r>
          <w:rPr>
            <w:rFonts w:ascii="Times New Roman" w:hAnsi="Times New Roman" w:cs="Times New Roman"/>
          </w:rPr>
          <w:t>, 2009</w:t>
        </w:r>
      </w:ins>
      <w:ins w:id="33" w:author="Megan Meredith-Lobay" w:date="2012-05-03T10:56:00Z">
        <w:r w:rsidRPr="006510FA">
          <w:rPr>
            <w:rFonts w:ascii="Times New Roman" w:hAnsi="Times New Roman" w:cs="Times New Roman"/>
          </w:rPr>
          <w:t>.</w:t>
        </w:r>
        <w:r w:rsidRPr="006510FA">
          <w:rPr>
            <w:rStyle w:val="CommentReference"/>
            <w:rFonts w:ascii="Times New Roman" w:hAnsi="Times New Roman" w:cs="Times New Roman"/>
            <w:sz w:val="24"/>
            <w:szCs w:val="24"/>
          </w:rPr>
          <w:annotationRef/>
        </w:r>
      </w:ins>
    </w:p>
  </w:footnote>
  <w:footnote w:id="5">
    <w:p w:rsidR="00D945C1" w:rsidRPr="00DF40EC" w:rsidRDefault="00D945C1" w:rsidP="00E77054">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Humanist is the main international list for the digital humanities. It was started in 1987 by Willard McCarty, who still runs it out of King's College London. </w:t>
      </w:r>
    </w:p>
  </w:footnote>
  <w:footnote w:id="6">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&lt;http://tapor.ualberta.ca/taporwiki/index.php/How_do_you_define_Humanities_Computing _/_Digital_Humanities?&gt;</w:t>
      </w:r>
    </w:p>
  </w:footnote>
  <w:footnote w:id="7">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See, for example, Dan Cohen's discussion at a Columbia University panel on “</w:t>
      </w:r>
      <w:r w:rsidRPr="00DF40EC">
        <w:rPr>
          <w:rStyle w:val="long-title"/>
          <w:rFonts w:ascii="Times New Roman" w:hAnsi="Times New Roman" w:cs="Times New Roman"/>
        </w:rPr>
        <w:t>Research Without Borders: Defining the Digital Humanities April 6, 2011” available on YouTube at &lt;</w:t>
      </w:r>
      <w:r w:rsidRPr="00DF40EC">
        <w:rPr>
          <w:rFonts w:ascii="Times New Roman" w:hAnsi="Times New Roman" w:cs="Times New Roman"/>
        </w:rPr>
        <w:t xml:space="preserve"> </w:t>
      </w:r>
      <w:r w:rsidRPr="00DF40EC">
        <w:rPr>
          <w:rStyle w:val="long-title"/>
          <w:rFonts w:ascii="Times New Roman" w:hAnsi="Times New Roman" w:cs="Times New Roman"/>
        </w:rPr>
        <w:t>http://www.youtube.com/watch?v=Xu6Z1SoEZcc&gt;.</w:t>
      </w:r>
    </w:p>
  </w:footnote>
  <w:footnote w:id="8">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See &lt; http://tapor.ualberta.ca/taporwiki/index.php/List_of_Day_of_DH_2009_ Participants&gt;. From there you can browse the blogs of individuals.</w:t>
      </w:r>
    </w:p>
  </w:footnote>
  <w:footnote w:id="9">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The Zip file is at &lt;http://dl.dropbox.com/u/128635/Day%20of%20DH/ DayOfDHwithoutImages.zip&gt;.</w:t>
      </w:r>
    </w:p>
  </w:footnote>
  <w:footnote w:id="10">
    <w:p w:rsidR="00D945C1" w:rsidRPr="00DF40EC" w:rsidRDefault="00D945C1" w:rsidP="00AA2CC9">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From the first iteration project we have had to address questions about whether the Day of DH wasn’t just a promotional exercise. For example, in response to private emails Rockwell posted the following to the email list,</w:t>
      </w:r>
    </w:p>
    <w:p w:rsidR="00D945C1" w:rsidRPr="00DF40EC" w:rsidRDefault="00D945C1" w:rsidP="00AA2CC9">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ight="1080"/>
        <w:rPr>
          <w:rFonts w:ascii="Times New Roman" w:eastAsia="Times New Roman" w:hAnsi="Times New Roman" w:cs="Times New Roman"/>
          <w:color w:val="auto"/>
          <w:szCs w:val="20"/>
          <w:shd w:val="clear" w:color="auto" w:fill="auto"/>
          <w:lang w:eastAsia="en-US"/>
        </w:rPr>
      </w:pPr>
      <w:r w:rsidRPr="00DF40EC">
        <w:rPr>
          <w:rFonts w:ascii="Times New Roman" w:eastAsia="Times New Roman" w:hAnsi="Times New Roman" w:cs="Times New Roman"/>
          <w:color w:val="auto"/>
          <w:szCs w:val="20"/>
          <w:shd w:val="clear" w:color="auto" w:fill="auto"/>
          <w:lang w:eastAsia="en-US"/>
        </w:rPr>
        <w:t xml:space="preserve">I have been asked if this project isn't just about our self-promotion and whether people will fabricate entries. I tend to answer like this:  </w:t>
      </w:r>
    </w:p>
    <w:p w:rsidR="00D945C1" w:rsidRPr="00DF40EC" w:rsidRDefault="00D945C1" w:rsidP="00AB5EB5">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ight="1080"/>
        <w:rPr>
          <w:rFonts w:ascii="Times New Roman" w:eastAsia="Times New Roman" w:hAnsi="Times New Roman" w:cs="Times New Roman"/>
          <w:color w:val="auto"/>
          <w:szCs w:val="20"/>
          <w:shd w:val="clear" w:color="auto" w:fill="auto"/>
          <w:lang w:eastAsia="en-US"/>
        </w:rPr>
      </w:pPr>
      <w:r w:rsidRPr="00DF40EC">
        <w:rPr>
          <w:rFonts w:ascii="Times New Roman" w:eastAsia="Times New Roman" w:hAnsi="Times New Roman" w:cs="Times New Roman"/>
          <w:color w:val="auto"/>
          <w:szCs w:val="20"/>
          <w:shd w:val="clear" w:color="auto" w:fill="auto"/>
          <w:lang w:eastAsia="en-US"/>
        </w:rPr>
        <w:t>- Of course this is about us, it is a form of auto</w:t>
      </w:r>
      <w:r>
        <w:rPr>
          <w:rFonts w:ascii="Times New Roman" w:eastAsia="Times New Roman" w:hAnsi="Times New Roman" w:cs="Times New Roman"/>
          <w:color w:val="auto"/>
          <w:szCs w:val="20"/>
          <w:shd w:val="clear" w:color="auto" w:fill="auto"/>
          <w:lang w:eastAsia="en-US"/>
        </w:rPr>
        <w:t>-</w:t>
      </w:r>
      <w:r w:rsidRPr="00DF40EC">
        <w:rPr>
          <w:rFonts w:ascii="Times New Roman" w:eastAsia="Times New Roman" w:hAnsi="Times New Roman" w:cs="Times New Roman"/>
          <w:color w:val="auto"/>
          <w:szCs w:val="20"/>
          <w:shd w:val="clear" w:color="auto" w:fill="auto"/>
          <w:lang w:eastAsia="en-US"/>
        </w:rPr>
        <w:t>ethnography where a community reports on what it does with all the attendant misrepresentations. Others reading it will know how it was written and be able to draw their own inferences. Wouldn't it be interesting if someone found a different way to track what we do and compare it to what we say we do...</w:t>
      </w:r>
    </w:p>
    <w:p w:rsidR="00D945C1" w:rsidRPr="00DF40EC" w:rsidRDefault="00D945C1" w:rsidP="00AB5EB5">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ight="1080"/>
        <w:rPr>
          <w:rFonts w:ascii="Times New Roman" w:eastAsia="Times New Roman" w:hAnsi="Times New Roman" w:cs="Times New Roman"/>
          <w:color w:val="auto"/>
          <w:szCs w:val="20"/>
          <w:shd w:val="clear" w:color="auto" w:fill="auto"/>
          <w:lang w:eastAsia="en-US"/>
        </w:rPr>
      </w:pPr>
    </w:p>
    <w:p w:rsidR="00D945C1" w:rsidRPr="00DF40EC" w:rsidRDefault="00D945C1">
      <w:pPr>
        <w:pStyle w:val="FootnoteText"/>
        <w:rPr>
          <w:rFonts w:ascii="Times New Roman" w:hAnsi="Times New Roman" w:cs="Times New Roman"/>
        </w:rPr>
      </w:pPr>
      <w:r w:rsidRPr="00DF40EC">
        <w:rPr>
          <w:rFonts w:ascii="Times New Roman" w:hAnsi="Times New Roman" w:cs="Times New Roman"/>
        </w:rPr>
        <w:t xml:space="preserve">Excerpt from email on March 12, 2009 from Rockwell to DayofDH list. &lt;http://www.mailman.srv.ualberta.ca/pipermail/dayofdh/2009-March/000011.html&gt; </w:t>
      </w:r>
    </w:p>
  </w:footnote>
  <w:footnote w:id="11">
    <w:p w:rsidR="00D945C1" w:rsidRPr="00DF40EC" w:rsidRDefault="00D945C1" w:rsidP="009828C5">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For some sense of the social success of the project see the “Day of DH” Twitter account we created in 2011 at &lt;http://twitter.com/#!/DayofDH&gt; or just Google “Day of DH”.</w:t>
      </w:r>
    </w:p>
  </w:footnote>
  <w:footnote w:id="12">
    <w:p w:rsidR="00D945C1" w:rsidRPr="00DF40EC" w:rsidRDefault="00D945C1" w:rsidP="00AF2CE0">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For an independent analysis of participants see Adam Crymble’a blog entry “Where are the Digital Humanists?” (March 17, 2011). Note that he is analyzing the 2011 list of participants, not </w:t>
      </w:r>
      <w:r>
        <w:rPr>
          <w:rFonts w:ascii="Times New Roman" w:hAnsi="Times New Roman" w:cs="Times New Roman"/>
        </w:rPr>
        <w:t>the list from</w:t>
      </w:r>
      <w:r w:rsidRPr="00DF40EC">
        <w:rPr>
          <w:rFonts w:ascii="Times New Roman" w:hAnsi="Times New Roman" w:cs="Times New Roman"/>
        </w:rPr>
        <w:t xml:space="preserve"> 2009.</w:t>
      </w:r>
    </w:p>
  </w:footnote>
  <w:footnote w:id="13">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You can see the subject tags at &lt;http://tapor.ualberta.ca/taporwiki/index.php/Category_Tags&gt;, though these are the most recent iteration that evolved out of the first set.</w:t>
      </w:r>
    </w:p>
  </w:footnote>
  <w:footnote w:id="14">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For more on this tension see Stephen Ramsay’s blog essay</w:t>
      </w:r>
      <w:r>
        <w:rPr>
          <w:rFonts w:ascii="Times New Roman" w:hAnsi="Times New Roman" w:cs="Times New Roman"/>
        </w:rPr>
        <w:t xml:space="preserve">, </w:t>
      </w:r>
      <w:r w:rsidRPr="00DF40EC">
        <w:rPr>
          <w:rFonts w:ascii="Times New Roman" w:hAnsi="Times New Roman" w:cs="Times New Roman"/>
        </w:rPr>
        <w:t>“On Building” &lt;http://lenz.unl.edu/papers/2011/01/11/on-building.html&gt;</w:t>
      </w:r>
      <w:r>
        <w:rPr>
          <w:rFonts w:ascii="Times New Roman" w:hAnsi="Times New Roman" w:cs="Times New Roman"/>
        </w:rPr>
        <w:t>,</w:t>
      </w:r>
      <w:r w:rsidRPr="00DF40EC">
        <w:rPr>
          <w:rFonts w:ascii="Times New Roman" w:hAnsi="Times New Roman" w:cs="Times New Roman"/>
        </w:rPr>
        <w:t xml:space="preserve"> and the wiki essay by Rockwell that he quotes</w:t>
      </w:r>
      <w:ins w:id="71" w:author="Amy Johnson" w:date="2012-04-29T13:16:00Z">
        <w:r>
          <w:rPr>
            <w:rFonts w:ascii="Times New Roman" w:hAnsi="Times New Roman" w:cs="Times New Roman"/>
          </w:rPr>
          <w:t xml:space="preserve"> </w:t>
        </w:r>
      </w:ins>
      <w:r>
        <w:rPr>
          <w:rFonts w:ascii="Times New Roman" w:hAnsi="Times New Roman" w:cs="Times New Roman"/>
        </w:rPr>
        <w:t>in</w:t>
      </w:r>
      <w:r w:rsidRPr="00DF40EC">
        <w:rPr>
          <w:rFonts w:ascii="Times New Roman" w:hAnsi="Times New Roman" w:cs="Times New Roman"/>
        </w:rPr>
        <w:t xml:space="preserve"> “Inclusion in the Digital Humanities” &lt;http://www.philosophi.ca/pmwiki.php/Main/InclusionInTheDigitalHumanities&gt;.</w:t>
      </w:r>
    </w:p>
  </w:footnote>
  <w:footnote w:id="15">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One could argue that the Oxford English Dictionary project was a print and mail crowdsourcing project. All the Internet and the Web have done is make it easier to gather a community and faster for the community to communicate.</w:t>
      </w:r>
    </w:p>
  </w:footnote>
  <w:footnote w:id="16">
    <w:p w:rsidR="00D945C1" w:rsidRPr="00DF40EC" w:rsidRDefault="00D945C1">
      <w:pPr>
        <w:pStyle w:val="FootnoteText"/>
        <w:rPr>
          <w:rFonts w:ascii="Times New Roman" w:hAnsi="Times New Roman" w:cs="Times New Roman"/>
        </w:rPr>
      </w:pPr>
      <w:r w:rsidRPr="00DF40EC">
        <w:rPr>
          <w:rStyle w:val="FootnoteReference"/>
          <w:rFonts w:ascii="Times New Roman" w:hAnsi="Times New Roman" w:cs="Times New Roman"/>
        </w:rPr>
        <w:footnoteRef/>
      </w:r>
      <w:r w:rsidRPr="00DF40EC">
        <w:rPr>
          <w:rFonts w:ascii="Times New Roman" w:hAnsi="Times New Roman" w:cs="Times New Roman"/>
        </w:rPr>
        <w:t xml:space="preserve"> Rockwell has explored this more fully in “Computing with the Infrastructure at Hand,” a wiki essay at &lt; http://www.philosophi.ca/pmwiki.php/Main/ComputingWithTheInfrastructureAtHand&gt;.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4B6A908E">
      <w:start w:val="1"/>
      <w:numFmt w:val="decimal"/>
      <w:lvlText w:val="%1."/>
      <w:lvlJc w:val="left"/>
      <w:pPr>
        <w:tabs>
          <w:tab w:val="num" w:pos="720"/>
        </w:tabs>
        <w:ind w:left="720" w:hanging="360"/>
      </w:pPr>
    </w:lvl>
    <w:lvl w:ilvl="1" w:tplc="2D8CAAAE">
      <w:start w:val="1"/>
      <w:numFmt w:val="lowerLetter"/>
      <w:lvlText w:val="%2."/>
      <w:lvlJc w:val="left"/>
      <w:pPr>
        <w:tabs>
          <w:tab w:val="num" w:pos="1440"/>
        </w:tabs>
        <w:ind w:left="1440" w:hanging="360"/>
      </w:pPr>
    </w:lvl>
    <w:lvl w:ilvl="2" w:tplc="6E36B0A0">
      <w:start w:val="1"/>
      <w:numFmt w:val="lowerRoman"/>
      <w:lvlText w:val="%3."/>
      <w:lvlJc w:val="right"/>
      <w:pPr>
        <w:tabs>
          <w:tab w:val="num" w:pos="2160"/>
        </w:tabs>
        <w:ind w:left="2160" w:hanging="180"/>
      </w:pPr>
    </w:lvl>
    <w:lvl w:ilvl="3" w:tplc="6648543C">
      <w:start w:val="1"/>
      <w:numFmt w:val="decimal"/>
      <w:lvlText w:val="%4."/>
      <w:lvlJc w:val="left"/>
      <w:pPr>
        <w:tabs>
          <w:tab w:val="num" w:pos="2880"/>
        </w:tabs>
        <w:ind w:left="2880" w:hanging="360"/>
      </w:pPr>
    </w:lvl>
    <w:lvl w:ilvl="4" w:tplc="FDFC4614">
      <w:start w:val="1"/>
      <w:numFmt w:val="lowerLetter"/>
      <w:lvlText w:val="%5."/>
      <w:lvlJc w:val="left"/>
      <w:pPr>
        <w:tabs>
          <w:tab w:val="num" w:pos="3600"/>
        </w:tabs>
        <w:ind w:left="3600" w:hanging="360"/>
      </w:pPr>
    </w:lvl>
    <w:lvl w:ilvl="5" w:tplc="F7868A4E">
      <w:start w:val="1"/>
      <w:numFmt w:val="lowerRoman"/>
      <w:lvlText w:val="%6."/>
      <w:lvlJc w:val="right"/>
      <w:pPr>
        <w:tabs>
          <w:tab w:val="num" w:pos="4320"/>
        </w:tabs>
        <w:ind w:left="4320" w:hanging="180"/>
      </w:pPr>
    </w:lvl>
    <w:lvl w:ilvl="6" w:tplc="7872294C">
      <w:start w:val="1"/>
      <w:numFmt w:val="decimal"/>
      <w:lvlText w:val="%7."/>
      <w:lvlJc w:val="left"/>
      <w:pPr>
        <w:tabs>
          <w:tab w:val="num" w:pos="5040"/>
        </w:tabs>
        <w:ind w:left="5040" w:hanging="360"/>
      </w:pPr>
    </w:lvl>
    <w:lvl w:ilvl="7" w:tplc="A1188EE2">
      <w:start w:val="1"/>
      <w:numFmt w:val="lowerLetter"/>
      <w:lvlText w:val="%8."/>
      <w:lvlJc w:val="left"/>
      <w:pPr>
        <w:tabs>
          <w:tab w:val="num" w:pos="5760"/>
        </w:tabs>
        <w:ind w:left="5760" w:hanging="360"/>
      </w:pPr>
    </w:lvl>
    <w:lvl w:ilvl="8" w:tplc="E3A4C712">
      <w:start w:val="1"/>
      <w:numFmt w:val="lowerRoman"/>
      <w:lvlText w:val="%9."/>
      <w:lvlJc w:val="right"/>
      <w:pPr>
        <w:tabs>
          <w:tab w:val="num" w:pos="6480"/>
        </w:tabs>
        <w:ind w:left="6480" w:hanging="180"/>
      </w:pPr>
    </w:lvl>
  </w:abstractNum>
  <w:abstractNum w:abstractNumId="1">
    <w:nsid w:val="00000002"/>
    <w:multiLevelType w:val="hybridMultilevel"/>
    <w:tmpl w:val="00000002"/>
    <w:lvl w:ilvl="0" w:tplc="0C50C0C8">
      <w:start w:val="1"/>
      <w:numFmt w:val="decimal"/>
      <w:lvlText w:val="%1."/>
      <w:lvlJc w:val="left"/>
      <w:pPr>
        <w:tabs>
          <w:tab w:val="num" w:pos="720"/>
        </w:tabs>
        <w:ind w:left="720" w:hanging="360"/>
      </w:pPr>
    </w:lvl>
    <w:lvl w:ilvl="1" w:tplc="5030C43C">
      <w:start w:val="1"/>
      <w:numFmt w:val="lowerLetter"/>
      <w:lvlText w:val="%2."/>
      <w:lvlJc w:val="left"/>
      <w:pPr>
        <w:tabs>
          <w:tab w:val="num" w:pos="1440"/>
        </w:tabs>
        <w:ind w:left="1440" w:hanging="360"/>
      </w:pPr>
    </w:lvl>
    <w:lvl w:ilvl="2" w:tplc="DAF69646">
      <w:start w:val="1"/>
      <w:numFmt w:val="lowerRoman"/>
      <w:lvlText w:val="%3."/>
      <w:lvlJc w:val="right"/>
      <w:pPr>
        <w:tabs>
          <w:tab w:val="num" w:pos="2160"/>
        </w:tabs>
        <w:ind w:left="2160" w:hanging="180"/>
      </w:pPr>
    </w:lvl>
    <w:lvl w:ilvl="3" w:tplc="AB345BEC">
      <w:start w:val="1"/>
      <w:numFmt w:val="decimal"/>
      <w:lvlText w:val="%4."/>
      <w:lvlJc w:val="left"/>
      <w:pPr>
        <w:tabs>
          <w:tab w:val="num" w:pos="2880"/>
        </w:tabs>
        <w:ind w:left="2880" w:hanging="360"/>
      </w:pPr>
    </w:lvl>
    <w:lvl w:ilvl="4" w:tplc="D1E83962">
      <w:start w:val="1"/>
      <w:numFmt w:val="lowerLetter"/>
      <w:lvlText w:val="%5."/>
      <w:lvlJc w:val="left"/>
      <w:pPr>
        <w:tabs>
          <w:tab w:val="num" w:pos="3600"/>
        </w:tabs>
        <w:ind w:left="3600" w:hanging="360"/>
      </w:pPr>
    </w:lvl>
    <w:lvl w:ilvl="5" w:tplc="B91CFDB2">
      <w:start w:val="1"/>
      <w:numFmt w:val="lowerRoman"/>
      <w:lvlText w:val="%6."/>
      <w:lvlJc w:val="right"/>
      <w:pPr>
        <w:tabs>
          <w:tab w:val="num" w:pos="4320"/>
        </w:tabs>
        <w:ind w:left="4320" w:hanging="180"/>
      </w:pPr>
    </w:lvl>
    <w:lvl w:ilvl="6" w:tplc="34DC6970">
      <w:start w:val="1"/>
      <w:numFmt w:val="decimal"/>
      <w:lvlText w:val="%7."/>
      <w:lvlJc w:val="left"/>
      <w:pPr>
        <w:tabs>
          <w:tab w:val="num" w:pos="5040"/>
        </w:tabs>
        <w:ind w:left="5040" w:hanging="360"/>
      </w:pPr>
    </w:lvl>
    <w:lvl w:ilvl="7" w:tplc="61C076CA">
      <w:start w:val="1"/>
      <w:numFmt w:val="lowerLetter"/>
      <w:lvlText w:val="%8."/>
      <w:lvlJc w:val="left"/>
      <w:pPr>
        <w:tabs>
          <w:tab w:val="num" w:pos="5760"/>
        </w:tabs>
        <w:ind w:left="5760" w:hanging="360"/>
      </w:pPr>
    </w:lvl>
    <w:lvl w:ilvl="8" w:tplc="9126EEA4">
      <w:start w:val="1"/>
      <w:numFmt w:val="lowerRoman"/>
      <w:lvlText w:val="%9."/>
      <w:lvlJc w:val="right"/>
      <w:pPr>
        <w:tabs>
          <w:tab w:val="num" w:pos="6480"/>
        </w:tabs>
        <w:ind w:left="6480" w:hanging="180"/>
      </w:pPr>
    </w:lvl>
  </w:abstractNum>
  <w:abstractNum w:abstractNumId="2">
    <w:nsid w:val="00000003"/>
    <w:multiLevelType w:val="hybridMultilevel"/>
    <w:tmpl w:val="00000003"/>
    <w:lvl w:ilvl="0" w:tplc="C83675E2">
      <w:start w:val="1"/>
      <w:numFmt w:val="decimal"/>
      <w:lvlText w:val="%1."/>
      <w:lvlJc w:val="left"/>
      <w:pPr>
        <w:tabs>
          <w:tab w:val="num" w:pos="720"/>
        </w:tabs>
        <w:ind w:left="720" w:hanging="360"/>
      </w:pPr>
    </w:lvl>
    <w:lvl w:ilvl="1" w:tplc="C0CE2F5E">
      <w:start w:val="1"/>
      <w:numFmt w:val="lowerLetter"/>
      <w:lvlText w:val="%2."/>
      <w:lvlJc w:val="left"/>
      <w:pPr>
        <w:tabs>
          <w:tab w:val="num" w:pos="1440"/>
        </w:tabs>
        <w:ind w:left="1440" w:hanging="360"/>
      </w:pPr>
    </w:lvl>
    <w:lvl w:ilvl="2" w:tplc="A61CF93E">
      <w:start w:val="1"/>
      <w:numFmt w:val="lowerRoman"/>
      <w:lvlText w:val="%3."/>
      <w:lvlJc w:val="right"/>
      <w:pPr>
        <w:tabs>
          <w:tab w:val="num" w:pos="2160"/>
        </w:tabs>
        <w:ind w:left="2160" w:hanging="180"/>
      </w:pPr>
    </w:lvl>
    <w:lvl w:ilvl="3" w:tplc="51F83134">
      <w:start w:val="1"/>
      <w:numFmt w:val="decimal"/>
      <w:lvlText w:val="%4."/>
      <w:lvlJc w:val="left"/>
      <w:pPr>
        <w:tabs>
          <w:tab w:val="num" w:pos="2880"/>
        </w:tabs>
        <w:ind w:left="2880" w:hanging="360"/>
      </w:pPr>
    </w:lvl>
    <w:lvl w:ilvl="4" w:tplc="058AD3B4">
      <w:start w:val="1"/>
      <w:numFmt w:val="lowerLetter"/>
      <w:lvlText w:val="%5."/>
      <w:lvlJc w:val="left"/>
      <w:pPr>
        <w:tabs>
          <w:tab w:val="num" w:pos="3600"/>
        </w:tabs>
        <w:ind w:left="3600" w:hanging="360"/>
      </w:pPr>
    </w:lvl>
    <w:lvl w:ilvl="5" w:tplc="34864AD8">
      <w:start w:val="1"/>
      <w:numFmt w:val="lowerRoman"/>
      <w:lvlText w:val="%6."/>
      <w:lvlJc w:val="right"/>
      <w:pPr>
        <w:tabs>
          <w:tab w:val="num" w:pos="4320"/>
        </w:tabs>
        <w:ind w:left="4320" w:hanging="180"/>
      </w:pPr>
    </w:lvl>
    <w:lvl w:ilvl="6" w:tplc="B9101B16">
      <w:start w:val="1"/>
      <w:numFmt w:val="decimal"/>
      <w:lvlText w:val="%7."/>
      <w:lvlJc w:val="left"/>
      <w:pPr>
        <w:tabs>
          <w:tab w:val="num" w:pos="5040"/>
        </w:tabs>
        <w:ind w:left="5040" w:hanging="360"/>
      </w:pPr>
    </w:lvl>
    <w:lvl w:ilvl="7" w:tplc="8A7C4152">
      <w:start w:val="1"/>
      <w:numFmt w:val="lowerLetter"/>
      <w:lvlText w:val="%8."/>
      <w:lvlJc w:val="left"/>
      <w:pPr>
        <w:tabs>
          <w:tab w:val="num" w:pos="5760"/>
        </w:tabs>
        <w:ind w:left="5760" w:hanging="360"/>
      </w:pPr>
    </w:lvl>
    <w:lvl w:ilvl="8" w:tplc="6E08AEB6">
      <w:start w:val="1"/>
      <w:numFmt w:val="lowerRoman"/>
      <w:lvlText w:val="%9."/>
      <w:lvlJc w:val="right"/>
      <w:pPr>
        <w:tabs>
          <w:tab w:val="num" w:pos="6480"/>
        </w:tabs>
        <w:ind w:left="6480" w:hanging="180"/>
      </w:pPr>
    </w:lvl>
  </w:abstractNum>
  <w:abstractNum w:abstractNumId="3">
    <w:nsid w:val="00000004"/>
    <w:multiLevelType w:val="hybridMultilevel"/>
    <w:tmpl w:val="00000004"/>
    <w:lvl w:ilvl="0" w:tplc="7C1EEF08">
      <w:start w:val="1"/>
      <w:numFmt w:val="decimal"/>
      <w:lvlText w:val="%1."/>
      <w:lvlJc w:val="left"/>
      <w:pPr>
        <w:tabs>
          <w:tab w:val="num" w:pos="720"/>
        </w:tabs>
        <w:ind w:left="720" w:hanging="360"/>
      </w:pPr>
    </w:lvl>
    <w:lvl w:ilvl="1" w:tplc="882EF2CC">
      <w:start w:val="1"/>
      <w:numFmt w:val="lowerLetter"/>
      <w:lvlText w:val="%2."/>
      <w:lvlJc w:val="left"/>
      <w:pPr>
        <w:tabs>
          <w:tab w:val="num" w:pos="1440"/>
        </w:tabs>
        <w:ind w:left="1440" w:hanging="360"/>
      </w:pPr>
    </w:lvl>
    <w:lvl w:ilvl="2" w:tplc="432C59A2">
      <w:start w:val="1"/>
      <w:numFmt w:val="lowerRoman"/>
      <w:lvlText w:val="%3."/>
      <w:lvlJc w:val="right"/>
      <w:pPr>
        <w:tabs>
          <w:tab w:val="num" w:pos="2160"/>
        </w:tabs>
        <w:ind w:left="2160" w:hanging="180"/>
      </w:pPr>
    </w:lvl>
    <w:lvl w:ilvl="3" w:tplc="1BCE032A">
      <w:start w:val="1"/>
      <w:numFmt w:val="decimal"/>
      <w:lvlText w:val="%4."/>
      <w:lvlJc w:val="left"/>
      <w:pPr>
        <w:tabs>
          <w:tab w:val="num" w:pos="2880"/>
        </w:tabs>
        <w:ind w:left="2880" w:hanging="360"/>
      </w:pPr>
    </w:lvl>
    <w:lvl w:ilvl="4" w:tplc="A7D4DCB2">
      <w:start w:val="1"/>
      <w:numFmt w:val="lowerLetter"/>
      <w:lvlText w:val="%5."/>
      <w:lvlJc w:val="left"/>
      <w:pPr>
        <w:tabs>
          <w:tab w:val="num" w:pos="3600"/>
        </w:tabs>
        <w:ind w:left="3600" w:hanging="360"/>
      </w:pPr>
    </w:lvl>
    <w:lvl w:ilvl="5" w:tplc="58089BCE">
      <w:start w:val="1"/>
      <w:numFmt w:val="lowerRoman"/>
      <w:lvlText w:val="%6."/>
      <w:lvlJc w:val="right"/>
      <w:pPr>
        <w:tabs>
          <w:tab w:val="num" w:pos="4320"/>
        </w:tabs>
        <w:ind w:left="4320" w:hanging="180"/>
      </w:pPr>
    </w:lvl>
    <w:lvl w:ilvl="6" w:tplc="B4B2900E">
      <w:start w:val="1"/>
      <w:numFmt w:val="decimal"/>
      <w:lvlText w:val="%7."/>
      <w:lvlJc w:val="left"/>
      <w:pPr>
        <w:tabs>
          <w:tab w:val="num" w:pos="5040"/>
        </w:tabs>
        <w:ind w:left="5040" w:hanging="360"/>
      </w:pPr>
    </w:lvl>
    <w:lvl w:ilvl="7" w:tplc="EA0673FE">
      <w:start w:val="1"/>
      <w:numFmt w:val="lowerLetter"/>
      <w:lvlText w:val="%8."/>
      <w:lvlJc w:val="left"/>
      <w:pPr>
        <w:tabs>
          <w:tab w:val="num" w:pos="5760"/>
        </w:tabs>
        <w:ind w:left="5760" w:hanging="360"/>
      </w:pPr>
    </w:lvl>
    <w:lvl w:ilvl="8" w:tplc="46F47B90">
      <w:start w:val="1"/>
      <w:numFmt w:val="lowerRoman"/>
      <w:lvlText w:val="%9."/>
      <w:lvlJc w:val="right"/>
      <w:pPr>
        <w:tabs>
          <w:tab w:val="num" w:pos="6480"/>
        </w:tabs>
        <w:ind w:left="6480" w:hanging="180"/>
      </w:pPr>
    </w:lvl>
  </w:abstractNum>
  <w:abstractNum w:abstractNumId="4">
    <w:nsid w:val="00000005"/>
    <w:multiLevelType w:val="hybridMultilevel"/>
    <w:tmpl w:val="6E02BE7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00000006"/>
    <w:multiLevelType w:val="hybridMultilevel"/>
    <w:tmpl w:val="00000006"/>
    <w:lvl w:ilvl="0" w:tplc="83B07D50">
      <w:start w:val="1"/>
      <w:numFmt w:val="decimal"/>
      <w:lvlText w:val="%1."/>
      <w:lvlJc w:val="left"/>
      <w:pPr>
        <w:tabs>
          <w:tab w:val="num" w:pos="720"/>
        </w:tabs>
        <w:ind w:left="720" w:hanging="360"/>
      </w:pPr>
    </w:lvl>
    <w:lvl w:ilvl="1" w:tplc="C2C81390">
      <w:start w:val="1"/>
      <w:numFmt w:val="lowerLetter"/>
      <w:lvlText w:val="%2."/>
      <w:lvlJc w:val="left"/>
      <w:pPr>
        <w:tabs>
          <w:tab w:val="num" w:pos="1440"/>
        </w:tabs>
        <w:ind w:left="1440" w:hanging="360"/>
      </w:pPr>
    </w:lvl>
    <w:lvl w:ilvl="2" w:tplc="D706B886">
      <w:start w:val="1"/>
      <w:numFmt w:val="lowerRoman"/>
      <w:lvlText w:val="%3."/>
      <w:lvlJc w:val="right"/>
      <w:pPr>
        <w:tabs>
          <w:tab w:val="num" w:pos="2160"/>
        </w:tabs>
        <w:ind w:left="2160" w:hanging="180"/>
      </w:pPr>
    </w:lvl>
    <w:lvl w:ilvl="3" w:tplc="8D5691AE">
      <w:start w:val="1"/>
      <w:numFmt w:val="decimal"/>
      <w:lvlText w:val="%4."/>
      <w:lvlJc w:val="left"/>
      <w:pPr>
        <w:tabs>
          <w:tab w:val="num" w:pos="2880"/>
        </w:tabs>
        <w:ind w:left="2880" w:hanging="360"/>
      </w:pPr>
    </w:lvl>
    <w:lvl w:ilvl="4" w:tplc="236A0F38">
      <w:start w:val="1"/>
      <w:numFmt w:val="lowerLetter"/>
      <w:lvlText w:val="%5."/>
      <w:lvlJc w:val="left"/>
      <w:pPr>
        <w:tabs>
          <w:tab w:val="num" w:pos="3600"/>
        </w:tabs>
        <w:ind w:left="3600" w:hanging="360"/>
      </w:pPr>
    </w:lvl>
    <w:lvl w:ilvl="5" w:tplc="5B0066CE">
      <w:start w:val="1"/>
      <w:numFmt w:val="lowerRoman"/>
      <w:lvlText w:val="%6."/>
      <w:lvlJc w:val="right"/>
      <w:pPr>
        <w:tabs>
          <w:tab w:val="num" w:pos="4320"/>
        </w:tabs>
        <w:ind w:left="4320" w:hanging="180"/>
      </w:pPr>
    </w:lvl>
    <w:lvl w:ilvl="6" w:tplc="54BC2D44">
      <w:start w:val="1"/>
      <w:numFmt w:val="decimal"/>
      <w:lvlText w:val="%7."/>
      <w:lvlJc w:val="left"/>
      <w:pPr>
        <w:tabs>
          <w:tab w:val="num" w:pos="5040"/>
        </w:tabs>
        <w:ind w:left="5040" w:hanging="360"/>
      </w:pPr>
    </w:lvl>
    <w:lvl w:ilvl="7" w:tplc="0E66B8EC">
      <w:start w:val="1"/>
      <w:numFmt w:val="lowerLetter"/>
      <w:lvlText w:val="%8."/>
      <w:lvlJc w:val="left"/>
      <w:pPr>
        <w:tabs>
          <w:tab w:val="num" w:pos="5760"/>
        </w:tabs>
        <w:ind w:left="5760" w:hanging="360"/>
      </w:pPr>
    </w:lvl>
    <w:lvl w:ilvl="8" w:tplc="E2625CDE">
      <w:start w:val="1"/>
      <w:numFmt w:val="lowerRoman"/>
      <w:lvlText w:val="%9."/>
      <w:lvlJc w:val="right"/>
      <w:pPr>
        <w:tabs>
          <w:tab w:val="num" w:pos="6480"/>
        </w:tabs>
        <w:ind w:left="6480" w:hanging="180"/>
      </w:pPr>
    </w:lvl>
  </w:abstractNum>
  <w:abstractNum w:abstractNumId="6">
    <w:nsid w:val="00000007"/>
    <w:multiLevelType w:val="hybridMultilevel"/>
    <w:tmpl w:val="00000007"/>
    <w:lvl w:ilvl="0" w:tplc="AF5273D0">
      <w:start w:val="1"/>
      <w:numFmt w:val="decimal"/>
      <w:lvlText w:val="%1."/>
      <w:lvlJc w:val="left"/>
      <w:pPr>
        <w:tabs>
          <w:tab w:val="num" w:pos="720"/>
        </w:tabs>
        <w:ind w:left="720" w:hanging="360"/>
      </w:pPr>
    </w:lvl>
    <w:lvl w:ilvl="1" w:tplc="7152E586">
      <w:start w:val="1"/>
      <w:numFmt w:val="lowerLetter"/>
      <w:lvlText w:val="%2."/>
      <w:lvlJc w:val="left"/>
      <w:pPr>
        <w:tabs>
          <w:tab w:val="num" w:pos="1440"/>
        </w:tabs>
        <w:ind w:left="1440" w:hanging="360"/>
      </w:pPr>
    </w:lvl>
    <w:lvl w:ilvl="2" w:tplc="0AAA8068">
      <w:start w:val="1"/>
      <w:numFmt w:val="lowerRoman"/>
      <w:lvlText w:val="%3."/>
      <w:lvlJc w:val="right"/>
      <w:pPr>
        <w:tabs>
          <w:tab w:val="num" w:pos="2160"/>
        </w:tabs>
        <w:ind w:left="2160" w:hanging="180"/>
      </w:pPr>
    </w:lvl>
    <w:lvl w:ilvl="3" w:tplc="78F61478">
      <w:start w:val="1"/>
      <w:numFmt w:val="decimal"/>
      <w:lvlText w:val="%4."/>
      <w:lvlJc w:val="left"/>
      <w:pPr>
        <w:tabs>
          <w:tab w:val="num" w:pos="2880"/>
        </w:tabs>
        <w:ind w:left="2880" w:hanging="360"/>
      </w:pPr>
    </w:lvl>
    <w:lvl w:ilvl="4" w:tplc="7FE2846C">
      <w:start w:val="1"/>
      <w:numFmt w:val="lowerLetter"/>
      <w:lvlText w:val="%5."/>
      <w:lvlJc w:val="left"/>
      <w:pPr>
        <w:tabs>
          <w:tab w:val="num" w:pos="3600"/>
        </w:tabs>
        <w:ind w:left="3600" w:hanging="360"/>
      </w:pPr>
    </w:lvl>
    <w:lvl w:ilvl="5" w:tplc="96EC70F0">
      <w:start w:val="1"/>
      <w:numFmt w:val="lowerRoman"/>
      <w:lvlText w:val="%6."/>
      <w:lvlJc w:val="right"/>
      <w:pPr>
        <w:tabs>
          <w:tab w:val="num" w:pos="4320"/>
        </w:tabs>
        <w:ind w:left="4320" w:hanging="180"/>
      </w:pPr>
    </w:lvl>
    <w:lvl w:ilvl="6" w:tplc="1CC4CC56">
      <w:start w:val="1"/>
      <w:numFmt w:val="decimal"/>
      <w:lvlText w:val="%7."/>
      <w:lvlJc w:val="left"/>
      <w:pPr>
        <w:tabs>
          <w:tab w:val="num" w:pos="5040"/>
        </w:tabs>
        <w:ind w:left="5040" w:hanging="360"/>
      </w:pPr>
    </w:lvl>
    <w:lvl w:ilvl="7" w:tplc="BDB6A6D8">
      <w:start w:val="1"/>
      <w:numFmt w:val="lowerLetter"/>
      <w:lvlText w:val="%8."/>
      <w:lvlJc w:val="left"/>
      <w:pPr>
        <w:tabs>
          <w:tab w:val="num" w:pos="5760"/>
        </w:tabs>
        <w:ind w:left="5760" w:hanging="360"/>
      </w:pPr>
    </w:lvl>
    <w:lvl w:ilvl="8" w:tplc="481CBF66">
      <w:start w:val="1"/>
      <w:numFmt w:val="lowerRoman"/>
      <w:lvlText w:val="%9."/>
      <w:lvlJc w:val="right"/>
      <w:pPr>
        <w:tabs>
          <w:tab w:val="num" w:pos="6480"/>
        </w:tabs>
        <w:ind w:left="6480" w:hanging="180"/>
      </w:pPr>
    </w:lvl>
  </w:abstractNum>
  <w:abstractNum w:abstractNumId="7">
    <w:nsid w:val="00000008"/>
    <w:multiLevelType w:val="hybridMultilevel"/>
    <w:tmpl w:val="00000008"/>
    <w:lvl w:ilvl="0" w:tplc="F7D4164C">
      <w:start w:val="1"/>
      <w:numFmt w:val="decimal"/>
      <w:lvlText w:val="%1."/>
      <w:lvlJc w:val="left"/>
      <w:pPr>
        <w:tabs>
          <w:tab w:val="num" w:pos="720"/>
        </w:tabs>
        <w:ind w:left="720" w:hanging="360"/>
      </w:pPr>
    </w:lvl>
    <w:lvl w:ilvl="1" w:tplc="D220D766">
      <w:start w:val="1"/>
      <w:numFmt w:val="lowerLetter"/>
      <w:lvlText w:val="%2."/>
      <w:lvlJc w:val="left"/>
      <w:pPr>
        <w:tabs>
          <w:tab w:val="num" w:pos="1440"/>
        </w:tabs>
        <w:ind w:left="1440" w:hanging="360"/>
      </w:pPr>
    </w:lvl>
    <w:lvl w:ilvl="2" w:tplc="E3549024">
      <w:start w:val="1"/>
      <w:numFmt w:val="lowerRoman"/>
      <w:lvlText w:val="%3."/>
      <w:lvlJc w:val="right"/>
      <w:pPr>
        <w:tabs>
          <w:tab w:val="num" w:pos="2160"/>
        </w:tabs>
        <w:ind w:left="2160" w:hanging="180"/>
      </w:pPr>
    </w:lvl>
    <w:lvl w:ilvl="3" w:tplc="226252AA">
      <w:start w:val="1"/>
      <w:numFmt w:val="decimal"/>
      <w:lvlText w:val="%4."/>
      <w:lvlJc w:val="left"/>
      <w:pPr>
        <w:tabs>
          <w:tab w:val="num" w:pos="2880"/>
        </w:tabs>
        <w:ind w:left="2880" w:hanging="360"/>
      </w:pPr>
    </w:lvl>
    <w:lvl w:ilvl="4" w:tplc="B77CAE8C">
      <w:start w:val="1"/>
      <w:numFmt w:val="lowerLetter"/>
      <w:lvlText w:val="%5."/>
      <w:lvlJc w:val="left"/>
      <w:pPr>
        <w:tabs>
          <w:tab w:val="num" w:pos="3600"/>
        </w:tabs>
        <w:ind w:left="3600" w:hanging="360"/>
      </w:pPr>
    </w:lvl>
    <w:lvl w:ilvl="5" w:tplc="A92EF4A0">
      <w:start w:val="1"/>
      <w:numFmt w:val="lowerRoman"/>
      <w:lvlText w:val="%6."/>
      <w:lvlJc w:val="right"/>
      <w:pPr>
        <w:tabs>
          <w:tab w:val="num" w:pos="4320"/>
        </w:tabs>
        <w:ind w:left="4320" w:hanging="180"/>
      </w:pPr>
    </w:lvl>
    <w:lvl w:ilvl="6" w:tplc="435ED58C">
      <w:start w:val="1"/>
      <w:numFmt w:val="decimal"/>
      <w:lvlText w:val="%7."/>
      <w:lvlJc w:val="left"/>
      <w:pPr>
        <w:tabs>
          <w:tab w:val="num" w:pos="5040"/>
        </w:tabs>
        <w:ind w:left="5040" w:hanging="360"/>
      </w:pPr>
    </w:lvl>
    <w:lvl w:ilvl="7" w:tplc="EFB825B6">
      <w:start w:val="1"/>
      <w:numFmt w:val="lowerLetter"/>
      <w:lvlText w:val="%8."/>
      <w:lvlJc w:val="left"/>
      <w:pPr>
        <w:tabs>
          <w:tab w:val="num" w:pos="5760"/>
        </w:tabs>
        <w:ind w:left="5760" w:hanging="360"/>
      </w:pPr>
    </w:lvl>
    <w:lvl w:ilvl="8" w:tplc="2460BA16">
      <w:start w:val="1"/>
      <w:numFmt w:val="lowerRoman"/>
      <w:lvlText w:val="%9."/>
      <w:lvlJc w:val="right"/>
      <w:pPr>
        <w:tabs>
          <w:tab w:val="num" w:pos="6480"/>
        </w:tabs>
        <w:ind w:left="6480" w:hanging="180"/>
      </w:pPr>
    </w:lvl>
  </w:abstractNum>
  <w:abstractNum w:abstractNumId="8">
    <w:nsid w:val="00000009"/>
    <w:multiLevelType w:val="hybridMultilevel"/>
    <w:tmpl w:val="00000009"/>
    <w:lvl w:ilvl="0" w:tplc="52E8E65E">
      <w:start w:val="1"/>
      <w:numFmt w:val="decimal"/>
      <w:lvlText w:val="%1."/>
      <w:lvlJc w:val="left"/>
      <w:pPr>
        <w:tabs>
          <w:tab w:val="num" w:pos="720"/>
        </w:tabs>
        <w:ind w:left="720" w:hanging="360"/>
      </w:pPr>
    </w:lvl>
    <w:lvl w:ilvl="1" w:tplc="60DA1802">
      <w:start w:val="1"/>
      <w:numFmt w:val="lowerLetter"/>
      <w:lvlText w:val="%2."/>
      <w:lvlJc w:val="left"/>
      <w:pPr>
        <w:tabs>
          <w:tab w:val="num" w:pos="1440"/>
        </w:tabs>
        <w:ind w:left="1440" w:hanging="360"/>
      </w:pPr>
    </w:lvl>
    <w:lvl w:ilvl="2" w:tplc="4D2E43FC">
      <w:start w:val="1"/>
      <w:numFmt w:val="lowerRoman"/>
      <w:lvlText w:val="%3."/>
      <w:lvlJc w:val="right"/>
      <w:pPr>
        <w:tabs>
          <w:tab w:val="num" w:pos="2160"/>
        </w:tabs>
        <w:ind w:left="2160" w:hanging="180"/>
      </w:pPr>
    </w:lvl>
    <w:lvl w:ilvl="3" w:tplc="A0848402">
      <w:start w:val="1"/>
      <w:numFmt w:val="decimal"/>
      <w:lvlText w:val="%4."/>
      <w:lvlJc w:val="left"/>
      <w:pPr>
        <w:tabs>
          <w:tab w:val="num" w:pos="2880"/>
        </w:tabs>
        <w:ind w:left="2880" w:hanging="360"/>
      </w:pPr>
    </w:lvl>
    <w:lvl w:ilvl="4" w:tplc="CAC4561A">
      <w:start w:val="1"/>
      <w:numFmt w:val="lowerLetter"/>
      <w:lvlText w:val="%5."/>
      <w:lvlJc w:val="left"/>
      <w:pPr>
        <w:tabs>
          <w:tab w:val="num" w:pos="3600"/>
        </w:tabs>
        <w:ind w:left="3600" w:hanging="360"/>
      </w:pPr>
    </w:lvl>
    <w:lvl w:ilvl="5" w:tplc="93F83FBE">
      <w:start w:val="1"/>
      <w:numFmt w:val="lowerRoman"/>
      <w:lvlText w:val="%6."/>
      <w:lvlJc w:val="right"/>
      <w:pPr>
        <w:tabs>
          <w:tab w:val="num" w:pos="4320"/>
        </w:tabs>
        <w:ind w:left="4320" w:hanging="180"/>
      </w:pPr>
    </w:lvl>
    <w:lvl w:ilvl="6" w:tplc="E160A090">
      <w:start w:val="1"/>
      <w:numFmt w:val="decimal"/>
      <w:lvlText w:val="%7."/>
      <w:lvlJc w:val="left"/>
      <w:pPr>
        <w:tabs>
          <w:tab w:val="num" w:pos="5040"/>
        </w:tabs>
        <w:ind w:left="5040" w:hanging="360"/>
      </w:pPr>
    </w:lvl>
    <w:lvl w:ilvl="7" w:tplc="4F2CE272">
      <w:start w:val="1"/>
      <w:numFmt w:val="lowerLetter"/>
      <w:lvlText w:val="%8."/>
      <w:lvlJc w:val="left"/>
      <w:pPr>
        <w:tabs>
          <w:tab w:val="num" w:pos="5760"/>
        </w:tabs>
        <w:ind w:left="5760" w:hanging="360"/>
      </w:pPr>
    </w:lvl>
    <w:lvl w:ilvl="8" w:tplc="EC9CB9F6">
      <w:start w:val="1"/>
      <w:numFmt w:val="lowerRoman"/>
      <w:lvlText w:val="%9."/>
      <w:lvlJc w:val="right"/>
      <w:pPr>
        <w:tabs>
          <w:tab w:val="num" w:pos="6480"/>
        </w:tabs>
        <w:ind w:left="6480" w:hanging="180"/>
      </w:pPr>
    </w:lvl>
  </w:abstractNum>
  <w:abstractNum w:abstractNumId="9">
    <w:nsid w:val="0000000A"/>
    <w:multiLevelType w:val="hybridMultilevel"/>
    <w:tmpl w:val="0000000A"/>
    <w:lvl w:ilvl="0" w:tplc="BE1E2E9E">
      <w:start w:val="1"/>
      <w:numFmt w:val="bullet"/>
      <w:lvlText w:val=""/>
      <w:lvlJc w:val="left"/>
      <w:pPr>
        <w:tabs>
          <w:tab w:val="num" w:pos="720"/>
        </w:tabs>
        <w:ind w:left="720" w:hanging="360"/>
      </w:pPr>
      <w:rPr>
        <w:rFonts w:ascii="Symbol" w:hAnsi="Symbol"/>
      </w:rPr>
    </w:lvl>
    <w:lvl w:ilvl="1" w:tplc="BF106966">
      <w:start w:val="1"/>
      <w:numFmt w:val="bullet"/>
      <w:lvlText w:val="o"/>
      <w:lvlJc w:val="left"/>
      <w:pPr>
        <w:tabs>
          <w:tab w:val="num" w:pos="1440"/>
        </w:tabs>
        <w:ind w:left="1440" w:hanging="360"/>
      </w:pPr>
      <w:rPr>
        <w:rFonts w:ascii="Courier New" w:hAnsi="Courier New"/>
      </w:rPr>
    </w:lvl>
    <w:lvl w:ilvl="2" w:tplc="0E2CFA14">
      <w:start w:val="1"/>
      <w:numFmt w:val="bullet"/>
      <w:lvlText w:val=""/>
      <w:lvlJc w:val="left"/>
      <w:pPr>
        <w:tabs>
          <w:tab w:val="num" w:pos="2160"/>
        </w:tabs>
        <w:ind w:left="2160" w:hanging="360"/>
      </w:pPr>
      <w:rPr>
        <w:rFonts w:ascii="Wingdings" w:hAnsi="Wingdings"/>
      </w:rPr>
    </w:lvl>
    <w:lvl w:ilvl="3" w:tplc="962ED9E4">
      <w:start w:val="1"/>
      <w:numFmt w:val="bullet"/>
      <w:lvlText w:val=""/>
      <w:lvlJc w:val="left"/>
      <w:pPr>
        <w:tabs>
          <w:tab w:val="num" w:pos="2880"/>
        </w:tabs>
        <w:ind w:left="2880" w:hanging="360"/>
      </w:pPr>
      <w:rPr>
        <w:rFonts w:ascii="Symbol" w:hAnsi="Symbol"/>
      </w:rPr>
    </w:lvl>
    <w:lvl w:ilvl="4" w:tplc="925AF5C6">
      <w:start w:val="1"/>
      <w:numFmt w:val="bullet"/>
      <w:lvlText w:val="o"/>
      <w:lvlJc w:val="left"/>
      <w:pPr>
        <w:tabs>
          <w:tab w:val="num" w:pos="3600"/>
        </w:tabs>
        <w:ind w:left="3600" w:hanging="360"/>
      </w:pPr>
      <w:rPr>
        <w:rFonts w:ascii="Courier New" w:hAnsi="Courier New"/>
      </w:rPr>
    </w:lvl>
    <w:lvl w:ilvl="5" w:tplc="3DAC4380">
      <w:start w:val="1"/>
      <w:numFmt w:val="bullet"/>
      <w:lvlText w:val=""/>
      <w:lvlJc w:val="left"/>
      <w:pPr>
        <w:tabs>
          <w:tab w:val="num" w:pos="4320"/>
        </w:tabs>
        <w:ind w:left="4320" w:hanging="360"/>
      </w:pPr>
      <w:rPr>
        <w:rFonts w:ascii="Wingdings" w:hAnsi="Wingdings"/>
      </w:rPr>
    </w:lvl>
    <w:lvl w:ilvl="6" w:tplc="0D84FEB4">
      <w:start w:val="1"/>
      <w:numFmt w:val="bullet"/>
      <w:lvlText w:val=""/>
      <w:lvlJc w:val="left"/>
      <w:pPr>
        <w:tabs>
          <w:tab w:val="num" w:pos="5040"/>
        </w:tabs>
        <w:ind w:left="5040" w:hanging="360"/>
      </w:pPr>
      <w:rPr>
        <w:rFonts w:ascii="Symbol" w:hAnsi="Symbol"/>
      </w:rPr>
    </w:lvl>
    <w:lvl w:ilvl="7" w:tplc="ED8E0E48">
      <w:start w:val="1"/>
      <w:numFmt w:val="bullet"/>
      <w:lvlText w:val="o"/>
      <w:lvlJc w:val="left"/>
      <w:pPr>
        <w:tabs>
          <w:tab w:val="num" w:pos="5760"/>
        </w:tabs>
        <w:ind w:left="5760" w:hanging="360"/>
      </w:pPr>
      <w:rPr>
        <w:rFonts w:ascii="Courier New" w:hAnsi="Courier New"/>
      </w:rPr>
    </w:lvl>
    <w:lvl w:ilvl="8" w:tplc="25B84B84">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EEBC59B4">
      <w:start w:val="1"/>
      <w:numFmt w:val="bullet"/>
      <w:lvlText w:val=""/>
      <w:lvlJc w:val="left"/>
      <w:pPr>
        <w:tabs>
          <w:tab w:val="num" w:pos="720"/>
        </w:tabs>
        <w:ind w:left="720" w:hanging="360"/>
      </w:pPr>
      <w:rPr>
        <w:rFonts w:ascii="Symbol" w:hAnsi="Symbol"/>
      </w:rPr>
    </w:lvl>
    <w:lvl w:ilvl="1" w:tplc="C786F820">
      <w:start w:val="1"/>
      <w:numFmt w:val="bullet"/>
      <w:lvlText w:val="o"/>
      <w:lvlJc w:val="left"/>
      <w:pPr>
        <w:tabs>
          <w:tab w:val="num" w:pos="1440"/>
        </w:tabs>
        <w:ind w:left="1440" w:hanging="360"/>
      </w:pPr>
      <w:rPr>
        <w:rFonts w:ascii="Courier New" w:hAnsi="Courier New"/>
      </w:rPr>
    </w:lvl>
    <w:lvl w:ilvl="2" w:tplc="821CF3A2">
      <w:start w:val="1"/>
      <w:numFmt w:val="bullet"/>
      <w:lvlText w:val=""/>
      <w:lvlJc w:val="left"/>
      <w:pPr>
        <w:tabs>
          <w:tab w:val="num" w:pos="2160"/>
        </w:tabs>
        <w:ind w:left="2160" w:hanging="360"/>
      </w:pPr>
      <w:rPr>
        <w:rFonts w:ascii="Wingdings" w:hAnsi="Wingdings"/>
      </w:rPr>
    </w:lvl>
    <w:lvl w:ilvl="3" w:tplc="37C02FD4">
      <w:start w:val="1"/>
      <w:numFmt w:val="bullet"/>
      <w:lvlText w:val=""/>
      <w:lvlJc w:val="left"/>
      <w:pPr>
        <w:tabs>
          <w:tab w:val="num" w:pos="2880"/>
        </w:tabs>
        <w:ind w:left="2880" w:hanging="360"/>
      </w:pPr>
      <w:rPr>
        <w:rFonts w:ascii="Symbol" w:hAnsi="Symbol"/>
      </w:rPr>
    </w:lvl>
    <w:lvl w:ilvl="4" w:tplc="34BEE472">
      <w:start w:val="1"/>
      <w:numFmt w:val="bullet"/>
      <w:lvlText w:val="o"/>
      <w:lvlJc w:val="left"/>
      <w:pPr>
        <w:tabs>
          <w:tab w:val="num" w:pos="3600"/>
        </w:tabs>
        <w:ind w:left="3600" w:hanging="360"/>
      </w:pPr>
      <w:rPr>
        <w:rFonts w:ascii="Courier New" w:hAnsi="Courier New"/>
      </w:rPr>
    </w:lvl>
    <w:lvl w:ilvl="5" w:tplc="72F45ED0">
      <w:start w:val="1"/>
      <w:numFmt w:val="bullet"/>
      <w:lvlText w:val=""/>
      <w:lvlJc w:val="left"/>
      <w:pPr>
        <w:tabs>
          <w:tab w:val="num" w:pos="4320"/>
        </w:tabs>
        <w:ind w:left="4320" w:hanging="360"/>
      </w:pPr>
      <w:rPr>
        <w:rFonts w:ascii="Wingdings" w:hAnsi="Wingdings"/>
      </w:rPr>
    </w:lvl>
    <w:lvl w:ilvl="6" w:tplc="ED08FFAC">
      <w:start w:val="1"/>
      <w:numFmt w:val="bullet"/>
      <w:lvlText w:val=""/>
      <w:lvlJc w:val="left"/>
      <w:pPr>
        <w:tabs>
          <w:tab w:val="num" w:pos="5040"/>
        </w:tabs>
        <w:ind w:left="5040" w:hanging="360"/>
      </w:pPr>
      <w:rPr>
        <w:rFonts w:ascii="Symbol" w:hAnsi="Symbol"/>
      </w:rPr>
    </w:lvl>
    <w:lvl w:ilvl="7" w:tplc="F5A2E120">
      <w:start w:val="1"/>
      <w:numFmt w:val="bullet"/>
      <w:lvlText w:val="o"/>
      <w:lvlJc w:val="left"/>
      <w:pPr>
        <w:tabs>
          <w:tab w:val="num" w:pos="5760"/>
        </w:tabs>
        <w:ind w:left="5760" w:hanging="360"/>
      </w:pPr>
      <w:rPr>
        <w:rFonts w:ascii="Courier New" w:hAnsi="Courier New"/>
      </w:rPr>
    </w:lvl>
    <w:lvl w:ilvl="8" w:tplc="0CF687EA">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C7B61DEC">
      <w:start w:val="1"/>
      <w:numFmt w:val="bullet"/>
      <w:lvlText w:val=""/>
      <w:lvlJc w:val="left"/>
      <w:pPr>
        <w:tabs>
          <w:tab w:val="num" w:pos="720"/>
        </w:tabs>
        <w:ind w:left="720" w:hanging="360"/>
      </w:pPr>
      <w:rPr>
        <w:rFonts w:ascii="Symbol" w:hAnsi="Symbol"/>
      </w:rPr>
    </w:lvl>
    <w:lvl w:ilvl="1" w:tplc="3BDE1562">
      <w:start w:val="1"/>
      <w:numFmt w:val="bullet"/>
      <w:lvlText w:val="o"/>
      <w:lvlJc w:val="left"/>
      <w:pPr>
        <w:tabs>
          <w:tab w:val="num" w:pos="1440"/>
        </w:tabs>
        <w:ind w:left="1440" w:hanging="360"/>
      </w:pPr>
      <w:rPr>
        <w:rFonts w:ascii="Courier New" w:hAnsi="Courier New"/>
      </w:rPr>
    </w:lvl>
    <w:lvl w:ilvl="2" w:tplc="A1C69DF0">
      <w:start w:val="1"/>
      <w:numFmt w:val="bullet"/>
      <w:lvlText w:val=""/>
      <w:lvlJc w:val="left"/>
      <w:pPr>
        <w:tabs>
          <w:tab w:val="num" w:pos="2160"/>
        </w:tabs>
        <w:ind w:left="2160" w:hanging="360"/>
      </w:pPr>
      <w:rPr>
        <w:rFonts w:ascii="Wingdings" w:hAnsi="Wingdings"/>
      </w:rPr>
    </w:lvl>
    <w:lvl w:ilvl="3" w:tplc="6FBE43CC">
      <w:start w:val="1"/>
      <w:numFmt w:val="bullet"/>
      <w:lvlText w:val=""/>
      <w:lvlJc w:val="left"/>
      <w:pPr>
        <w:tabs>
          <w:tab w:val="num" w:pos="2880"/>
        </w:tabs>
        <w:ind w:left="2880" w:hanging="360"/>
      </w:pPr>
      <w:rPr>
        <w:rFonts w:ascii="Symbol" w:hAnsi="Symbol"/>
      </w:rPr>
    </w:lvl>
    <w:lvl w:ilvl="4" w:tplc="6F10434A">
      <w:start w:val="1"/>
      <w:numFmt w:val="bullet"/>
      <w:lvlText w:val="o"/>
      <w:lvlJc w:val="left"/>
      <w:pPr>
        <w:tabs>
          <w:tab w:val="num" w:pos="3600"/>
        </w:tabs>
        <w:ind w:left="3600" w:hanging="360"/>
      </w:pPr>
      <w:rPr>
        <w:rFonts w:ascii="Courier New" w:hAnsi="Courier New"/>
      </w:rPr>
    </w:lvl>
    <w:lvl w:ilvl="5" w:tplc="EC38A246">
      <w:start w:val="1"/>
      <w:numFmt w:val="bullet"/>
      <w:lvlText w:val=""/>
      <w:lvlJc w:val="left"/>
      <w:pPr>
        <w:tabs>
          <w:tab w:val="num" w:pos="4320"/>
        </w:tabs>
        <w:ind w:left="4320" w:hanging="360"/>
      </w:pPr>
      <w:rPr>
        <w:rFonts w:ascii="Wingdings" w:hAnsi="Wingdings"/>
      </w:rPr>
    </w:lvl>
    <w:lvl w:ilvl="6" w:tplc="C57A7686">
      <w:start w:val="1"/>
      <w:numFmt w:val="bullet"/>
      <w:lvlText w:val=""/>
      <w:lvlJc w:val="left"/>
      <w:pPr>
        <w:tabs>
          <w:tab w:val="num" w:pos="5040"/>
        </w:tabs>
        <w:ind w:left="5040" w:hanging="360"/>
      </w:pPr>
      <w:rPr>
        <w:rFonts w:ascii="Symbol" w:hAnsi="Symbol"/>
      </w:rPr>
    </w:lvl>
    <w:lvl w:ilvl="7" w:tplc="9754E448">
      <w:start w:val="1"/>
      <w:numFmt w:val="bullet"/>
      <w:lvlText w:val="o"/>
      <w:lvlJc w:val="left"/>
      <w:pPr>
        <w:tabs>
          <w:tab w:val="num" w:pos="5760"/>
        </w:tabs>
        <w:ind w:left="5760" w:hanging="360"/>
      </w:pPr>
      <w:rPr>
        <w:rFonts w:ascii="Courier New" w:hAnsi="Courier New"/>
      </w:rPr>
    </w:lvl>
    <w:lvl w:ilvl="8" w:tplc="2D963984">
      <w:start w:val="1"/>
      <w:numFmt w:val="bullet"/>
      <w:lvlText w:val=""/>
      <w:lvlJc w:val="left"/>
      <w:pPr>
        <w:tabs>
          <w:tab w:val="num" w:pos="6480"/>
        </w:tabs>
        <w:ind w:left="6480" w:hanging="360"/>
      </w:pPr>
      <w:rPr>
        <w:rFonts w:ascii="Wingdings" w:hAnsi="Wingdings"/>
      </w:rPr>
    </w:lvl>
  </w:abstractNum>
  <w:abstractNum w:abstractNumId="12">
    <w:nsid w:val="206B4F81"/>
    <w:multiLevelType w:val="hybridMultilevel"/>
    <w:tmpl w:val="0178A634"/>
    <w:lvl w:ilvl="0" w:tplc="3A38CF86">
      <w:start w:val="3"/>
      <w:numFmt w:val="bullet"/>
      <w:lvlText w:val="-"/>
      <w:lvlJc w:val="left"/>
      <w:pPr>
        <w:ind w:left="1080" w:hanging="360"/>
      </w:pPr>
      <w:rPr>
        <w:rFonts w:ascii="Courier" w:eastAsia="Times New Roman" w:hAnsi="Courier"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FE765F"/>
    <w:multiLevelType w:val="hybridMultilevel"/>
    <w:tmpl w:val="E0F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01C30"/>
    <w:multiLevelType w:val="hybridMultilevel"/>
    <w:tmpl w:val="90A0DBB0"/>
    <w:lvl w:ilvl="0" w:tplc="701EB33C">
      <w:start w:val="1"/>
      <w:numFmt w:val="bullet"/>
      <w:lvlText w:val=""/>
      <w:lvlJc w:val="left"/>
      <w:pPr>
        <w:ind w:left="720" w:hanging="360"/>
      </w:pPr>
      <w:rPr>
        <w:rFonts w:ascii="Wingdings" w:eastAsia="Verdana" w:hAnsi="Wingding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83F56"/>
    <w:multiLevelType w:val="multilevel"/>
    <w:tmpl w:val="1C78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en-US" w:vendorID="64" w:dllVersion="131078" w:nlCheck="1" w:checkStyle="1"/>
  <w:revisionView w:markup="0"/>
  <w:doNotTrackMoves/>
  <w:defaultTabStop w:val="720"/>
  <w:noPunctuationKerning/>
  <w:characterSpacingControl w:val="doNotCompress"/>
  <w:footnotePr>
    <w:footnote w:id="0"/>
    <w:footnote w:id="1"/>
  </w:footnotePr>
  <w:endnotePr>
    <w:endnote w:id="0"/>
    <w:endnote w:id="1"/>
  </w:endnotePr>
  <w:compat/>
  <w:rsids>
    <w:rsidRoot w:val="00040B22"/>
    <w:rsid w:val="00002A9A"/>
    <w:rsid w:val="00040B22"/>
    <w:rsid w:val="00042F0B"/>
    <w:rsid w:val="00092667"/>
    <w:rsid w:val="00132D80"/>
    <w:rsid w:val="00143613"/>
    <w:rsid w:val="001C4B94"/>
    <w:rsid w:val="00210901"/>
    <w:rsid w:val="00257991"/>
    <w:rsid w:val="00261063"/>
    <w:rsid w:val="002D09D3"/>
    <w:rsid w:val="002D1FDC"/>
    <w:rsid w:val="002D6659"/>
    <w:rsid w:val="003376A7"/>
    <w:rsid w:val="00360590"/>
    <w:rsid w:val="00374801"/>
    <w:rsid w:val="00376C49"/>
    <w:rsid w:val="003823CF"/>
    <w:rsid w:val="00391B88"/>
    <w:rsid w:val="003B5A6F"/>
    <w:rsid w:val="003E198B"/>
    <w:rsid w:val="003E28F1"/>
    <w:rsid w:val="00402C5A"/>
    <w:rsid w:val="004536CE"/>
    <w:rsid w:val="004B7DB9"/>
    <w:rsid w:val="00530202"/>
    <w:rsid w:val="005600DE"/>
    <w:rsid w:val="0056578A"/>
    <w:rsid w:val="005C2A5A"/>
    <w:rsid w:val="005D7550"/>
    <w:rsid w:val="00606EF1"/>
    <w:rsid w:val="006510FA"/>
    <w:rsid w:val="00666135"/>
    <w:rsid w:val="006863C3"/>
    <w:rsid w:val="0071327D"/>
    <w:rsid w:val="00741265"/>
    <w:rsid w:val="00746A1F"/>
    <w:rsid w:val="007954F8"/>
    <w:rsid w:val="0082455C"/>
    <w:rsid w:val="00826032"/>
    <w:rsid w:val="00833E3B"/>
    <w:rsid w:val="0087787B"/>
    <w:rsid w:val="008B1609"/>
    <w:rsid w:val="008C7A5C"/>
    <w:rsid w:val="008D1ED1"/>
    <w:rsid w:val="008E1D70"/>
    <w:rsid w:val="00942065"/>
    <w:rsid w:val="009428A1"/>
    <w:rsid w:val="00943B6C"/>
    <w:rsid w:val="00981138"/>
    <w:rsid w:val="009828C5"/>
    <w:rsid w:val="009C6538"/>
    <w:rsid w:val="009D079C"/>
    <w:rsid w:val="009F3A21"/>
    <w:rsid w:val="009F610D"/>
    <w:rsid w:val="00A24CBC"/>
    <w:rsid w:val="00A840CB"/>
    <w:rsid w:val="00A870D6"/>
    <w:rsid w:val="00AA2CC9"/>
    <w:rsid w:val="00AB5EB5"/>
    <w:rsid w:val="00AC6C4C"/>
    <w:rsid w:val="00AD0447"/>
    <w:rsid w:val="00AF2CE0"/>
    <w:rsid w:val="00B1707A"/>
    <w:rsid w:val="00B42351"/>
    <w:rsid w:val="00B7110C"/>
    <w:rsid w:val="00B93A8F"/>
    <w:rsid w:val="00BF0E2D"/>
    <w:rsid w:val="00C50EB8"/>
    <w:rsid w:val="00C824D5"/>
    <w:rsid w:val="00C84ECD"/>
    <w:rsid w:val="00CA2E72"/>
    <w:rsid w:val="00CE106C"/>
    <w:rsid w:val="00CE7060"/>
    <w:rsid w:val="00CF577C"/>
    <w:rsid w:val="00D13387"/>
    <w:rsid w:val="00D306AA"/>
    <w:rsid w:val="00D379FD"/>
    <w:rsid w:val="00D74496"/>
    <w:rsid w:val="00D945C1"/>
    <w:rsid w:val="00DA792E"/>
    <w:rsid w:val="00DC17F6"/>
    <w:rsid w:val="00DD626E"/>
    <w:rsid w:val="00DD6719"/>
    <w:rsid w:val="00DE301F"/>
    <w:rsid w:val="00DF40EC"/>
    <w:rsid w:val="00E36FF7"/>
    <w:rsid w:val="00E77054"/>
    <w:rsid w:val="00EB220F"/>
    <w:rsid w:val="00F02883"/>
    <w:rsid w:val="00F066DE"/>
    <w:rsid w:val="00F17EFE"/>
    <w:rsid w:val="00F25DCB"/>
    <w:rsid w:val="00F556BD"/>
    <w:rsid w:val="00FB0F2B"/>
    <w:rsid w:val="00FC5756"/>
    <w:rsid w:val="00FD56AC"/>
    <w:rsid w:val="00FE0C58"/>
    <w:rsid w:val="00FE3F33"/>
    <w:rsid w:val="00FE429F"/>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106C"/>
    <w:pPr>
      <w:shd w:val="solid" w:color="FFFFFF" w:fill="auto"/>
      <w:spacing w:after="240"/>
    </w:pPr>
    <w:rPr>
      <w:rFonts w:ascii="Verdana" w:eastAsia="Verdana" w:hAnsi="Verdana" w:cs="Verdana"/>
      <w:color w:val="000000"/>
      <w:shd w:val="solid" w:color="FFFFFF" w:fill="auto"/>
      <w:lang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402C5A"/>
    <w:pPr>
      <w:keepNext/>
      <w:spacing w:before="90" w:after="280" w:afterAutospacing="1"/>
      <w:ind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writely-toc-lower-roman">
    <w:name w:val="writely-toc-lower-roman"/>
    <w:basedOn w:val="Normal"/>
    <w:rsid w:val="00391B88"/>
  </w:style>
  <w:style w:type="paragraph" w:customStyle="1" w:styleId="Tr">
    <w:name w:val="Tr"/>
    <w:basedOn w:val="Normal"/>
    <w:rsid w:val="00391B88"/>
  </w:style>
  <w:style w:type="paragraph" w:customStyle="1" w:styleId="Img">
    <w:name w:val="Img"/>
    <w:basedOn w:val="Normal"/>
    <w:rsid w:val="00391B88"/>
  </w:style>
  <w:style w:type="paragraph" w:customStyle="1" w:styleId="Div">
    <w:name w:val="Div"/>
    <w:basedOn w:val="Normal"/>
    <w:rsid w:val="00391B88"/>
    <w:pPr>
      <w:spacing w:after="0"/>
    </w:pPr>
  </w:style>
  <w:style w:type="paragraph" w:customStyle="1" w:styleId="webkit-indent-blockquote">
    <w:name w:val="webkit-indent-blockquote"/>
    <w:basedOn w:val="Normal"/>
    <w:rsid w:val="00391B88"/>
  </w:style>
  <w:style w:type="paragraph" w:customStyle="1" w:styleId="writely-toc-disc">
    <w:name w:val="writely-toc-disc"/>
    <w:basedOn w:val="Normal"/>
    <w:rsid w:val="00391B88"/>
  </w:style>
  <w:style w:type="paragraph" w:customStyle="1" w:styleId="Ol">
    <w:name w:val="Ol"/>
    <w:basedOn w:val="Normal"/>
    <w:rsid w:val="00391B88"/>
    <w:pPr>
      <w:spacing w:after="0"/>
    </w:pPr>
  </w:style>
  <w:style w:type="paragraph" w:customStyle="1" w:styleId="writely-toc-decimal">
    <w:name w:val="writely-toc-decimal"/>
    <w:basedOn w:val="Normal"/>
    <w:rsid w:val="00391B88"/>
  </w:style>
  <w:style w:type="paragraph" w:customStyle="1" w:styleId="Option">
    <w:name w:val="Option"/>
    <w:basedOn w:val="Normal"/>
    <w:rsid w:val="00391B88"/>
    <w:pPr>
      <w:spacing w:after="0"/>
    </w:pPr>
  </w:style>
  <w:style w:type="paragraph" w:customStyle="1" w:styleId="Ul">
    <w:name w:val="Ul"/>
    <w:basedOn w:val="Normal"/>
    <w:rsid w:val="00391B88"/>
    <w:pPr>
      <w:spacing w:after="0"/>
    </w:pPr>
  </w:style>
  <w:style w:type="paragraph" w:customStyle="1" w:styleId="Select">
    <w:name w:val="Select"/>
    <w:basedOn w:val="Normal"/>
    <w:rsid w:val="00391B88"/>
    <w:pPr>
      <w:spacing w:after="0"/>
    </w:pPr>
  </w:style>
  <w:style w:type="paragraph" w:customStyle="1" w:styleId="writely-toc-lower-alpha">
    <w:name w:val="writely-toc-lower-alpha"/>
    <w:basedOn w:val="Normal"/>
    <w:rsid w:val="00391B88"/>
  </w:style>
  <w:style w:type="paragraph" w:customStyle="1" w:styleId="Blockquote">
    <w:name w:val="Blockquote"/>
    <w:basedOn w:val="Normal"/>
    <w:rsid w:val="00391B88"/>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91B88"/>
  </w:style>
  <w:style w:type="paragraph" w:customStyle="1" w:styleId="Table">
    <w:name w:val="Table"/>
    <w:basedOn w:val="Normal"/>
    <w:rsid w:val="00391B88"/>
  </w:style>
  <w:style w:type="paragraph" w:customStyle="1" w:styleId="Li">
    <w:name w:val="Li"/>
    <w:basedOn w:val="Normal"/>
    <w:rsid w:val="00391B88"/>
    <w:pPr>
      <w:spacing w:after="0"/>
    </w:pPr>
  </w:style>
  <w:style w:type="paragraph" w:customStyle="1" w:styleId="pb">
    <w:name w:val="pb"/>
    <w:basedOn w:val="Normal"/>
    <w:rsid w:val="00391B88"/>
  </w:style>
  <w:style w:type="paragraph" w:customStyle="1" w:styleId="Address">
    <w:name w:val="Address"/>
    <w:basedOn w:val="Normal"/>
    <w:rsid w:val="00391B88"/>
    <w:pPr>
      <w:spacing w:after="0"/>
    </w:pPr>
  </w:style>
  <w:style w:type="paragraph" w:customStyle="1" w:styleId="Pre">
    <w:name w:val="Pre"/>
    <w:basedOn w:val="Normal"/>
    <w:rsid w:val="00391B88"/>
    <w:pPr>
      <w:spacing w:after="0"/>
    </w:pPr>
    <w:rPr>
      <w:rFonts w:ascii="Courier New" w:eastAsia="Courier New" w:hAnsi="Courier New" w:cs="Courier New"/>
    </w:rPr>
  </w:style>
  <w:style w:type="paragraph" w:customStyle="1" w:styleId="Olwritely-toc-subheading">
    <w:name w:val="Ol_writely-toc-subheading"/>
    <w:basedOn w:val="Ol"/>
    <w:rsid w:val="00391B88"/>
  </w:style>
  <w:style w:type="paragraph" w:customStyle="1" w:styleId="writely-toc-upper-roman">
    <w:name w:val="writely-toc-upper-roman"/>
    <w:basedOn w:val="Normal"/>
    <w:rsid w:val="00391B88"/>
  </w:style>
  <w:style w:type="paragraph" w:customStyle="1" w:styleId="writely-toc-none">
    <w:name w:val="writely-toc-none"/>
    <w:basedOn w:val="Normal"/>
    <w:rsid w:val="00391B88"/>
  </w:style>
  <w:style w:type="paragraph" w:customStyle="1" w:styleId="Olwritely-toc-none">
    <w:name w:val="Ol_writely-toc-none"/>
    <w:basedOn w:val="Ol"/>
    <w:rsid w:val="00391B88"/>
  </w:style>
  <w:style w:type="character" w:customStyle="1" w:styleId="apple-style-span">
    <w:name w:val="apple-style-span"/>
    <w:rsid w:val="00DD0BD5"/>
  </w:style>
  <w:style w:type="character" w:customStyle="1" w:styleId="apple-converted-space">
    <w:name w:val="apple-converted-space"/>
    <w:rsid w:val="00DD0BD5"/>
  </w:style>
  <w:style w:type="character" w:styleId="Hyperlink">
    <w:name w:val="Hyperlink"/>
    <w:uiPriority w:val="99"/>
    <w:unhideWhenUsed/>
    <w:rsid w:val="00DD0BD5"/>
    <w:rPr>
      <w:color w:val="0000FF"/>
      <w:u w:val="single"/>
    </w:rPr>
  </w:style>
  <w:style w:type="character" w:styleId="FollowedHyperlink">
    <w:name w:val="FollowedHyperlink"/>
    <w:uiPriority w:val="99"/>
    <w:semiHidden/>
    <w:unhideWhenUsed/>
    <w:rsid w:val="00B02997"/>
    <w:rPr>
      <w:color w:val="800080"/>
      <w:u w:val="single"/>
    </w:rPr>
  </w:style>
  <w:style w:type="paragraph" w:styleId="BalloonText">
    <w:name w:val="Balloon Text"/>
    <w:basedOn w:val="Normal"/>
    <w:link w:val="BalloonTextChar"/>
    <w:uiPriority w:val="99"/>
    <w:semiHidden/>
    <w:unhideWhenUsed/>
    <w:rsid w:val="00BB2F13"/>
    <w:rPr>
      <w:rFonts w:ascii="Lucida Grande" w:hAnsi="Lucida Grande" w:cs="Times New Roman"/>
      <w:sz w:val="18"/>
      <w:szCs w:val="18"/>
    </w:rPr>
  </w:style>
  <w:style w:type="character" w:customStyle="1" w:styleId="BalloonTextChar">
    <w:name w:val="Balloon Text Char"/>
    <w:link w:val="BalloonText"/>
    <w:uiPriority w:val="99"/>
    <w:semiHidden/>
    <w:rsid w:val="00BB2F13"/>
    <w:rPr>
      <w:rFonts w:ascii="Lucida Grande" w:eastAsia="Verdana" w:hAnsi="Lucida Grande" w:cs="Verdana"/>
      <w:color w:val="000000"/>
      <w:sz w:val="18"/>
      <w:szCs w:val="18"/>
      <w:shd w:val="solid" w:color="FFFFFF" w:fill="auto"/>
      <w:lang w:val="ru-RU" w:eastAsia="ru-RU"/>
    </w:rPr>
  </w:style>
  <w:style w:type="character" w:styleId="CommentReference">
    <w:name w:val="annotation reference"/>
    <w:uiPriority w:val="99"/>
    <w:semiHidden/>
    <w:unhideWhenUsed/>
    <w:rsid w:val="00E66583"/>
    <w:rPr>
      <w:sz w:val="18"/>
      <w:szCs w:val="18"/>
    </w:rPr>
  </w:style>
  <w:style w:type="paragraph" w:styleId="CommentText">
    <w:name w:val="annotation text"/>
    <w:basedOn w:val="Normal"/>
    <w:link w:val="CommentTextChar"/>
    <w:uiPriority w:val="99"/>
    <w:semiHidden/>
    <w:unhideWhenUsed/>
    <w:rsid w:val="00E66583"/>
    <w:rPr>
      <w:rFonts w:cs="Times New Roman"/>
    </w:rPr>
  </w:style>
  <w:style w:type="character" w:customStyle="1" w:styleId="CommentTextChar">
    <w:name w:val="Comment Text Char"/>
    <w:link w:val="CommentText"/>
    <w:uiPriority w:val="99"/>
    <w:semiHidden/>
    <w:rsid w:val="00E66583"/>
    <w:rPr>
      <w:rFonts w:ascii="Verdana" w:eastAsia="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E66583"/>
    <w:rPr>
      <w:b/>
      <w:bCs/>
    </w:rPr>
  </w:style>
  <w:style w:type="character" w:customStyle="1" w:styleId="CommentSubjectChar">
    <w:name w:val="Comment Subject Char"/>
    <w:link w:val="CommentSubject"/>
    <w:uiPriority w:val="99"/>
    <w:semiHidden/>
    <w:rsid w:val="00E66583"/>
    <w:rPr>
      <w:rFonts w:ascii="Verdana" w:eastAsia="Verdana" w:hAnsi="Verdana" w:cs="Verdana"/>
      <w:b/>
      <w:bCs/>
      <w:color w:val="000000"/>
      <w:sz w:val="24"/>
      <w:szCs w:val="24"/>
      <w:shd w:val="solid" w:color="FFFFFF" w:fill="auto"/>
      <w:lang w:val="ru-RU" w:eastAsia="ru-RU"/>
    </w:rPr>
  </w:style>
  <w:style w:type="paragraph" w:styleId="Header">
    <w:name w:val="header"/>
    <w:basedOn w:val="Normal"/>
    <w:link w:val="HeaderChar"/>
    <w:rsid w:val="00001A9E"/>
    <w:pPr>
      <w:tabs>
        <w:tab w:val="center" w:pos="4320"/>
        <w:tab w:val="right" w:pos="8640"/>
      </w:tabs>
    </w:pPr>
    <w:rPr>
      <w:rFonts w:cs="Times New Roman"/>
    </w:rPr>
  </w:style>
  <w:style w:type="character" w:customStyle="1" w:styleId="HeaderChar">
    <w:name w:val="Header Char"/>
    <w:link w:val="Header"/>
    <w:rsid w:val="00001A9E"/>
    <w:rPr>
      <w:rFonts w:ascii="Verdana" w:eastAsia="Verdana" w:hAnsi="Verdana" w:cs="Verdana"/>
      <w:color w:val="000000"/>
      <w:szCs w:val="24"/>
      <w:shd w:val="solid" w:color="FFFFFF" w:fill="auto"/>
      <w:lang w:val="ru-RU" w:eastAsia="ru-RU"/>
    </w:rPr>
  </w:style>
  <w:style w:type="paragraph" w:styleId="Footer">
    <w:name w:val="footer"/>
    <w:basedOn w:val="Normal"/>
    <w:link w:val="FooterChar"/>
    <w:rsid w:val="00001A9E"/>
    <w:pPr>
      <w:tabs>
        <w:tab w:val="center" w:pos="4320"/>
        <w:tab w:val="right" w:pos="8640"/>
      </w:tabs>
    </w:pPr>
    <w:rPr>
      <w:rFonts w:cs="Times New Roman"/>
    </w:rPr>
  </w:style>
  <w:style w:type="character" w:customStyle="1" w:styleId="FooterChar">
    <w:name w:val="Footer Char"/>
    <w:link w:val="Footer"/>
    <w:rsid w:val="00001A9E"/>
    <w:rPr>
      <w:rFonts w:ascii="Verdana" w:eastAsia="Verdana" w:hAnsi="Verdana" w:cs="Verdana"/>
      <w:color w:val="000000"/>
      <w:szCs w:val="24"/>
      <w:shd w:val="solid" w:color="FFFFFF" w:fill="auto"/>
      <w:lang w:val="ru-RU" w:eastAsia="ru-RU"/>
    </w:rPr>
  </w:style>
  <w:style w:type="character" w:styleId="PageNumber">
    <w:name w:val="page number"/>
    <w:basedOn w:val="DefaultParagraphFont"/>
    <w:rsid w:val="00001A9E"/>
  </w:style>
  <w:style w:type="paragraph" w:styleId="FootnoteText">
    <w:name w:val="footnote text"/>
    <w:basedOn w:val="Normal"/>
    <w:link w:val="FootnoteTextChar"/>
    <w:rsid w:val="00F25DCB"/>
  </w:style>
  <w:style w:type="character" w:customStyle="1" w:styleId="FootnoteTextChar">
    <w:name w:val="Footnote Text Char"/>
    <w:basedOn w:val="DefaultParagraphFont"/>
    <w:link w:val="FootnoteText"/>
    <w:rsid w:val="00F25DCB"/>
    <w:rPr>
      <w:rFonts w:ascii="Verdana" w:eastAsia="Verdana" w:hAnsi="Verdana" w:cs="Verdana"/>
      <w:color w:val="000000"/>
      <w:szCs w:val="24"/>
      <w:shd w:val="solid" w:color="FFFFFF" w:fill="auto"/>
      <w:lang w:eastAsia="ru-RU"/>
    </w:rPr>
  </w:style>
  <w:style w:type="character" w:styleId="FootnoteReference">
    <w:name w:val="footnote reference"/>
    <w:basedOn w:val="DefaultParagraphFont"/>
    <w:rsid w:val="001E2E7C"/>
    <w:rPr>
      <w:vertAlign w:val="superscript"/>
    </w:rPr>
  </w:style>
  <w:style w:type="character" w:customStyle="1" w:styleId="long-title">
    <w:name w:val="long-title"/>
    <w:basedOn w:val="DefaultParagraphFont"/>
    <w:rsid w:val="00F25DCB"/>
  </w:style>
  <w:style w:type="paragraph" w:styleId="HTMLPreformatted">
    <w:name w:val="HTML Preformatted"/>
    <w:basedOn w:val="Normal"/>
    <w:link w:val="HTMLPreformattedChar"/>
    <w:uiPriority w:val="99"/>
    <w:rsid w:val="003B5A6F"/>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imes New Roman" w:hAnsi="Courier" w:cs="Courier"/>
      <w:color w:val="auto"/>
      <w:szCs w:val="20"/>
      <w:shd w:val="clear" w:color="auto" w:fill="auto"/>
      <w:lang w:eastAsia="en-US"/>
    </w:rPr>
  </w:style>
  <w:style w:type="character" w:customStyle="1" w:styleId="HTMLPreformattedChar">
    <w:name w:val="HTML Preformatted Char"/>
    <w:basedOn w:val="DefaultParagraphFont"/>
    <w:link w:val="HTMLPreformatted"/>
    <w:uiPriority w:val="99"/>
    <w:rsid w:val="003B5A6F"/>
    <w:rPr>
      <w:rFonts w:ascii="Courier" w:hAnsi="Courier" w:cs="Courier"/>
    </w:rPr>
  </w:style>
  <w:style w:type="paragraph" w:styleId="ListParagraph">
    <w:name w:val="List Paragraph"/>
    <w:basedOn w:val="Normal"/>
    <w:rsid w:val="00AB5EB5"/>
    <w:pPr>
      <w:ind w:left="720"/>
      <w:contextualSpacing/>
    </w:pPr>
  </w:style>
  <w:style w:type="paragraph" w:customStyle="1" w:styleId="Style-2">
    <w:name w:val="Style-2"/>
    <w:rsid w:val="00B42351"/>
  </w:style>
  <w:style w:type="paragraph" w:customStyle="1" w:styleId="Style-6">
    <w:name w:val="Style-6"/>
    <w:rsid w:val="00B42351"/>
  </w:style>
  <w:style w:type="paragraph" w:styleId="NormalWeb">
    <w:name w:val="Normal (Web)"/>
    <w:basedOn w:val="Normal"/>
    <w:uiPriority w:val="99"/>
    <w:rsid w:val="00F02883"/>
    <w:pPr>
      <w:shd w:val="clear" w:color="auto" w:fill="auto"/>
      <w:spacing w:beforeLines="1" w:afterLines="1"/>
    </w:pPr>
    <w:rPr>
      <w:rFonts w:ascii="Times" w:eastAsia="Times New Roman" w:hAnsi="Times" w:cs="Times New Roman"/>
      <w:color w:val="auto"/>
      <w:szCs w:val="20"/>
      <w:shd w:val="clear" w:color="auto" w:fill="auto"/>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106C"/>
    <w:pPr>
      <w:shd w:val="solid" w:color="FFFFFF" w:fill="auto"/>
      <w:spacing w:after="240"/>
    </w:pPr>
    <w:rPr>
      <w:rFonts w:ascii="Verdana" w:eastAsia="Verdana" w:hAnsi="Verdana" w:cs="Verdana"/>
      <w:color w:val="000000"/>
      <w:shd w:val="solid" w:color="FFFFFF" w:fill="auto"/>
      <w:lang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402C5A"/>
    <w:pPr>
      <w:keepNext/>
      <w:spacing w:before="90" w:after="280" w:afterAutospacing="1"/>
      <w:ind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91B88"/>
  </w:style>
  <w:style w:type="paragraph" w:customStyle="1" w:styleId="Tr">
    <w:name w:val="Tr"/>
    <w:basedOn w:val="Normal"/>
    <w:rsid w:val="00391B88"/>
  </w:style>
  <w:style w:type="paragraph" w:customStyle="1" w:styleId="Img">
    <w:name w:val="Img"/>
    <w:basedOn w:val="Normal"/>
    <w:rsid w:val="00391B88"/>
  </w:style>
  <w:style w:type="paragraph" w:customStyle="1" w:styleId="Div">
    <w:name w:val="Div"/>
    <w:basedOn w:val="Normal"/>
    <w:rsid w:val="00391B88"/>
    <w:pPr>
      <w:spacing w:after="0"/>
    </w:pPr>
  </w:style>
  <w:style w:type="paragraph" w:customStyle="1" w:styleId="webkit-indent-blockquote">
    <w:name w:val="webkit-indent-blockquote"/>
    <w:basedOn w:val="Normal"/>
    <w:rsid w:val="00391B88"/>
  </w:style>
  <w:style w:type="paragraph" w:customStyle="1" w:styleId="writely-toc-disc">
    <w:name w:val="writely-toc-disc"/>
    <w:basedOn w:val="Normal"/>
    <w:rsid w:val="00391B88"/>
  </w:style>
  <w:style w:type="paragraph" w:customStyle="1" w:styleId="Ol">
    <w:name w:val="Ol"/>
    <w:basedOn w:val="Normal"/>
    <w:rsid w:val="00391B88"/>
    <w:pPr>
      <w:spacing w:after="0"/>
    </w:pPr>
  </w:style>
  <w:style w:type="paragraph" w:customStyle="1" w:styleId="writely-toc-decimal">
    <w:name w:val="writely-toc-decimal"/>
    <w:basedOn w:val="Normal"/>
    <w:rsid w:val="00391B88"/>
  </w:style>
  <w:style w:type="paragraph" w:customStyle="1" w:styleId="Option">
    <w:name w:val="Option"/>
    <w:basedOn w:val="Normal"/>
    <w:rsid w:val="00391B88"/>
    <w:pPr>
      <w:spacing w:after="0"/>
    </w:pPr>
  </w:style>
  <w:style w:type="paragraph" w:customStyle="1" w:styleId="Ul">
    <w:name w:val="Ul"/>
    <w:basedOn w:val="Normal"/>
    <w:rsid w:val="00391B88"/>
    <w:pPr>
      <w:spacing w:after="0"/>
    </w:pPr>
  </w:style>
  <w:style w:type="paragraph" w:customStyle="1" w:styleId="Select">
    <w:name w:val="Select"/>
    <w:basedOn w:val="Normal"/>
    <w:rsid w:val="00391B88"/>
    <w:pPr>
      <w:spacing w:after="0"/>
    </w:pPr>
  </w:style>
  <w:style w:type="paragraph" w:customStyle="1" w:styleId="writely-toc-lower-alpha">
    <w:name w:val="writely-toc-lower-alpha"/>
    <w:basedOn w:val="Normal"/>
    <w:rsid w:val="00391B88"/>
  </w:style>
  <w:style w:type="paragraph" w:customStyle="1" w:styleId="Blockquote">
    <w:name w:val="Blockquote"/>
    <w:basedOn w:val="Normal"/>
    <w:rsid w:val="00391B88"/>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91B88"/>
  </w:style>
  <w:style w:type="paragraph" w:customStyle="1" w:styleId="Table">
    <w:name w:val="Table"/>
    <w:basedOn w:val="Normal"/>
    <w:rsid w:val="00391B88"/>
  </w:style>
  <w:style w:type="paragraph" w:customStyle="1" w:styleId="Li">
    <w:name w:val="Li"/>
    <w:basedOn w:val="Normal"/>
    <w:rsid w:val="00391B88"/>
    <w:pPr>
      <w:spacing w:after="0"/>
    </w:pPr>
  </w:style>
  <w:style w:type="paragraph" w:customStyle="1" w:styleId="pb">
    <w:name w:val="pb"/>
    <w:basedOn w:val="Normal"/>
    <w:rsid w:val="00391B88"/>
  </w:style>
  <w:style w:type="paragraph" w:customStyle="1" w:styleId="Address">
    <w:name w:val="Address"/>
    <w:basedOn w:val="Normal"/>
    <w:rsid w:val="00391B88"/>
    <w:pPr>
      <w:spacing w:after="0"/>
    </w:pPr>
  </w:style>
  <w:style w:type="paragraph" w:customStyle="1" w:styleId="Pre">
    <w:name w:val="Pre"/>
    <w:basedOn w:val="Normal"/>
    <w:rsid w:val="00391B88"/>
    <w:pPr>
      <w:spacing w:after="0"/>
    </w:pPr>
    <w:rPr>
      <w:rFonts w:ascii="Courier New" w:eastAsia="Courier New" w:hAnsi="Courier New" w:cs="Courier New"/>
    </w:rPr>
  </w:style>
  <w:style w:type="paragraph" w:customStyle="1" w:styleId="Olwritely-toc-subheading">
    <w:name w:val="Ol_writely-toc-subheading"/>
    <w:basedOn w:val="Ol"/>
    <w:rsid w:val="00391B88"/>
  </w:style>
  <w:style w:type="paragraph" w:customStyle="1" w:styleId="writely-toc-upper-roman">
    <w:name w:val="writely-toc-upper-roman"/>
    <w:basedOn w:val="Normal"/>
    <w:rsid w:val="00391B88"/>
  </w:style>
  <w:style w:type="paragraph" w:customStyle="1" w:styleId="writely-toc-none">
    <w:name w:val="writely-toc-none"/>
    <w:basedOn w:val="Normal"/>
    <w:rsid w:val="00391B88"/>
  </w:style>
  <w:style w:type="paragraph" w:customStyle="1" w:styleId="Olwritely-toc-none">
    <w:name w:val="Ol_writely-toc-none"/>
    <w:basedOn w:val="Ol"/>
    <w:rsid w:val="00391B88"/>
  </w:style>
  <w:style w:type="character" w:customStyle="1" w:styleId="apple-style-span">
    <w:name w:val="apple-style-span"/>
    <w:rsid w:val="00DD0BD5"/>
  </w:style>
  <w:style w:type="character" w:customStyle="1" w:styleId="apple-converted-space">
    <w:name w:val="apple-converted-space"/>
    <w:rsid w:val="00DD0BD5"/>
  </w:style>
  <w:style w:type="character" w:styleId="Hyperlink">
    <w:name w:val="Hyperlink"/>
    <w:uiPriority w:val="99"/>
    <w:unhideWhenUsed/>
    <w:rsid w:val="00DD0BD5"/>
    <w:rPr>
      <w:color w:val="0000FF"/>
      <w:u w:val="single"/>
    </w:rPr>
  </w:style>
  <w:style w:type="character" w:styleId="FollowedHyperlink">
    <w:name w:val="FollowedHyperlink"/>
    <w:uiPriority w:val="99"/>
    <w:semiHidden/>
    <w:unhideWhenUsed/>
    <w:rsid w:val="00B02997"/>
    <w:rPr>
      <w:color w:val="800080"/>
      <w:u w:val="single"/>
    </w:rPr>
  </w:style>
  <w:style w:type="paragraph" w:styleId="BalloonText">
    <w:name w:val="Balloon Text"/>
    <w:basedOn w:val="Normal"/>
    <w:link w:val="BalloonTextChar"/>
    <w:uiPriority w:val="99"/>
    <w:semiHidden/>
    <w:unhideWhenUsed/>
    <w:rsid w:val="00BB2F13"/>
    <w:rPr>
      <w:rFonts w:ascii="Lucida Grande" w:hAnsi="Lucida Grande" w:cs="Times New Roman"/>
      <w:sz w:val="18"/>
      <w:szCs w:val="18"/>
    </w:rPr>
  </w:style>
  <w:style w:type="character" w:customStyle="1" w:styleId="BalloonTextChar">
    <w:name w:val="Balloon Text Char"/>
    <w:link w:val="BalloonText"/>
    <w:uiPriority w:val="99"/>
    <w:semiHidden/>
    <w:rsid w:val="00BB2F13"/>
    <w:rPr>
      <w:rFonts w:ascii="Lucida Grande" w:eastAsia="Verdana" w:hAnsi="Lucida Grande" w:cs="Verdana"/>
      <w:color w:val="000000"/>
      <w:sz w:val="18"/>
      <w:szCs w:val="18"/>
      <w:shd w:val="solid" w:color="FFFFFF" w:fill="auto"/>
      <w:lang w:val="ru-RU" w:eastAsia="ru-RU"/>
    </w:rPr>
  </w:style>
  <w:style w:type="character" w:styleId="CommentReference">
    <w:name w:val="annotation reference"/>
    <w:uiPriority w:val="99"/>
    <w:semiHidden/>
    <w:unhideWhenUsed/>
    <w:rsid w:val="00E66583"/>
    <w:rPr>
      <w:sz w:val="18"/>
      <w:szCs w:val="18"/>
    </w:rPr>
  </w:style>
  <w:style w:type="paragraph" w:styleId="CommentText">
    <w:name w:val="annotation text"/>
    <w:basedOn w:val="Normal"/>
    <w:link w:val="CommentTextChar"/>
    <w:uiPriority w:val="99"/>
    <w:semiHidden/>
    <w:unhideWhenUsed/>
    <w:rsid w:val="00E66583"/>
    <w:rPr>
      <w:rFonts w:cs="Times New Roman"/>
    </w:rPr>
  </w:style>
  <w:style w:type="character" w:customStyle="1" w:styleId="CommentTextChar">
    <w:name w:val="Comment Text Char"/>
    <w:link w:val="CommentText"/>
    <w:uiPriority w:val="99"/>
    <w:semiHidden/>
    <w:rsid w:val="00E66583"/>
    <w:rPr>
      <w:rFonts w:ascii="Verdana" w:eastAsia="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E66583"/>
    <w:rPr>
      <w:b/>
      <w:bCs/>
    </w:rPr>
  </w:style>
  <w:style w:type="character" w:customStyle="1" w:styleId="CommentSubjectChar">
    <w:name w:val="Comment Subject Char"/>
    <w:link w:val="CommentSubject"/>
    <w:uiPriority w:val="99"/>
    <w:semiHidden/>
    <w:rsid w:val="00E66583"/>
    <w:rPr>
      <w:rFonts w:ascii="Verdana" w:eastAsia="Verdana" w:hAnsi="Verdana" w:cs="Verdana"/>
      <w:b/>
      <w:bCs/>
      <w:color w:val="000000"/>
      <w:sz w:val="24"/>
      <w:szCs w:val="24"/>
      <w:shd w:val="solid" w:color="FFFFFF" w:fill="auto"/>
      <w:lang w:val="ru-RU" w:eastAsia="ru-RU"/>
    </w:rPr>
  </w:style>
  <w:style w:type="paragraph" w:styleId="Header">
    <w:name w:val="header"/>
    <w:basedOn w:val="Normal"/>
    <w:link w:val="HeaderChar"/>
    <w:rsid w:val="00001A9E"/>
    <w:pPr>
      <w:tabs>
        <w:tab w:val="center" w:pos="4320"/>
        <w:tab w:val="right" w:pos="8640"/>
      </w:tabs>
    </w:pPr>
    <w:rPr>
      <w:rFonts w:cs="Times New Roman"/>
    </w:rPr>
  </w:style>
  <w:style w:type="character" w:customStyle="1" w:styleId="HeaderChar">
    <w:name w:val="Header Char"/>
    <w:link w:val="Header"/>
    <w:rsid w:val="00001A9E"/>
    <w:rPr>
      <w:rFonts w:ascii="Verdana" w:eastAsia="Verdana" w:hAnsi="Verdana" w:cs="Verdana"/>
      <w:color w:val="000000"/>
      <w:szCs w:val="24"/>
      <w:shd w:val="solid" w:color="FFFFFF" w:fill="auto"/>
      <w:lang w:val="ru-RU" w:eastAsia="ru-RU"/>
    </w:rPr>
  </w:style>
  <w:style w:type="paragraph" w:styleId="Footer">
    <w:name w:val="footer"/>
    <w:basedOn w:val="Normal"/>
    <w:link w:val="FooterChar"/>
    <w:rsid w:val="00001A9E"/>
    <w:pPr>
      <w:tabs>
        <w:tab w:val="center" w:pos="4320"/>
        <w:tab w:val="right" w:pos="8640"/>
      </w:tabs>
    </w:pPr>
    <w:rPr>
      <w:rFonts w:cs="Times New Roman"/>
    </w:rPr>
  </w:style>
  <w:style w:type="character" w:customStyle="1" w:styleId="FooterChar">
    <w:name w:val="Footer Char"/>
    <w:link w:val="Footer"/>
    <w:rsid w:val="00001A9E"/>
    <w:rPr>
      <w:rFonts w:ascii="Verdana" w:eastAsia="Verdana" w:hAnsi="Verdana" w:cs="Verdana"/>
      <w:color w:val="000000"/>
      <w:szCs w:val="24"/>
      <w:shd w:val="solid" w:color="FFFFFF" w:fill="auto"/>
      <w:lang w:val="ru-RU" w:eastAsia="ru-RU"/>
    </w:rPr>
  </w:style>
  <w:style w:type="character" w:styleId="PageNumber">
    <w:name w:val="page number"/>
    <w:basedOn w:val="DefaultParagraphFont"/>
    <w:rsid w:val="00001A9E"/>
  </w:style>
  <w:style w:type="paragraph" w:styleId="FootnoteText">
    <w:name w:val="footnote text"/>
    <w:basedOn w:val="Normal"/>
    <w:link w:val="FootnoteTextChar"/>
    <w:rsid w:val="00F25DCB"/>
  </w:style>
  <w:style w:type="character" w:customStyle="1" w:styleId="FootnoteTextChar">
    <w:name w:val="Footnote Text Char"/>
    <w:basedOn w:val="DefaultParagraphFont"/>
    <w:link w:val="FootnoteText"/>
    <w:rsid w:val="00F25DCB"/>
    <w:rPr>
      <w:rFonts w:ascii="Verdana" w:eastAsia="Verdana" w:hAnsi="Verdana" w:cs="Verdana"/>
      <w:color w:val="000000"/>
      <w:szCs w:val="24"/>
      <w:shd w:val="solid" w:color="FFFFFF" w:fill="auto"/>
      <w:lang w:eastAsia="ru-RU"/>
    </w:rPr>
  </w:style>
  <w:style w:type="character" w:styleId="FootnoteReference">
    <w:name w:val="footnote reference"/>
    <w:basedOn w:val="DefaultParagraphFont"/>
    <w:rsid w:val="001E2E7C"/>
    <w:rPr>
      <w:vertAlign w:val="superscript"/>
    </w:rPr>
  </w:style>
  <w:style w:type="character" w:customStyle="1" w:styleId="long-title">
    <w:name w:val="long-title"/>
    <w:basedOn w:val="DefaultParagraphFont"/>
    <w:rsid w:val="00F25DCB"/>
  </w:style>
  <w:style w:type="paragraph" w:styleId="HTMLPreformatted">
    <w:name w:val="HTML Preformatted"/>
    <w:basedOn w:val="Normal"/>
    <w:link w:val="HTMLPreformattedChar"/>
    <w:uiPriority w:val="99"/>
    <w:rsid w:val="003B5A6F"/>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imes New Roman" w:hAnsi="Courier" w:cs="Courier"/>
      <w:color w:val="auto"/>
      <w:szCs w:val="20"/>
      <w:shd w:val="clear" w:color="auto" w:fill="auto"/>
      <w:lang w:eastAsia="en-US"/>
    </w:rPr>
  </w:style>
  <w:style w:type="character" w:customStyle="1" w:styleId="HTMLPreformattedChar">
    <w:name w:val="HTML Preformatted Char"/>
    <w:basedOn w:val="DefaultParagraphFont"/>
    <w:link w:val="HTMLPreformatted"/>
    <w:uiPriority w:val="99"/>
    <w:rsid w:val="003B5A6F"/>
    <w:rPr>
      <w:rFonts w:ascii="Courier" w:hAnsi="Courier" w:cs="Courier"/>
    </w:rPr>
  </w:style>
  <w:style w:type="paragraph" w:styleId="ListParagraph">
    <w:name w:val="List Paragraph"/>
    <w:basedOn w:val="Normal"/>
    <w:rsid w:val="00AB5EB5"/>
    <w:pPr>
      <w:ind w:left="720"/>
      <w:contextualSpacing/>
    </w:pPr>
  </w:style>
  <w:style w:type="paragraph" w:customStyle="1" w:styleId="Style-2">
    <w:name w:val="Style-2"/>
    <w:rsid w:val="00B42351"/>
  </w:style>
  <w:style w:type="paragraph" w:customStyle="1" w:styleId="Style-6">
    <w:name w:val="Style-6"/>
    <w:rsid w:val="00B42351"/>
  </w:style>
  <w:style w:type="paragraph" w:styleId="NormalWeb">
    <w:name w:val="Normal (Web)"/>
    <w:basedOn w:val="Normal"/>
    <w:uiPriority w:val="99"/>
    <w:rsid w:val="00F02883"/>
    <w:pPr>
      <w:shd w:val="clear" w:color="auto" w:fill="auto"/>
      <w:spacing w:beforeLines="1" w:afterLines="1"/>
    </w:pPr>
    <w:rPr>
      <w:rFonts w:ascii="Times" w:eastAsia="Times New Roman" w:hAnsi="Times" w:cs="Times New Roman"/>
      <w:color w:val="auto"/>
      <w:szCs w:val="20"/>
      <w:shd w:val="clear" w:color="auto" w:fill="auto"/>
      <w:lang w:eastAsia="en-US"/>
    </w:rPr>
  </w:style>
</w:styles>
</file>

<file path=word/webSettings.xml><?xml version="1.0" encoding="utf-8"?>
<w:webSettings xmlns:r="http://schemas.openxmlformats.org/officeDocument/2006/relationships" xmlns:w="http://schemas.openxmlformats.org/wordprocessingml/2006/main">
  <w:divs>
    <w:div w:id="80034429">
      <w:bodyDiv w:val="1"/>
      <w:marLeft w:val="0"/>
      <w:marRight w:val="0"/>
      <w:marTop w:val="0"/>
      <w:marBottom w:val="0"/>
      <w:divBdr>
        <w:top w:val="none" w:sz="0" w:space="0" w:color="auto"/>
        <w:left w:val="none" w:sz="0" w:space="0" w:color="auto"/>
        <w:bottom w:val="none" w:sz="0" w:space="0" w:color="auto"/>
        <w:right w:val="none" w:sz="0" w:space="0" w:color="auto"/>
      </w:divBdr>
      <w:divsChild>
        <w:div w:id="1651716800">
          <w:marLeft w:val="0"/>
          <w:marRight w:val="0"/>
          <w:marTop w:val="0"/>
          <w:marBottom w:val="0"/>
          <w:divBdr>
            <w:top w:val="none" w:sz="0" w:space="0" w:color="auto"/>
            <w:left w:val="none" w:sz="0" w:space="0" w:color="auto"/>
            <w:bottom w:val="none" w:sz="0" w:space="0" w:color="auto"/>
            <w:right w:val="none" w:sz="0" w:space="0" w:color="auto"/>
          </w:divBdr>
        </w:div>
      </w:divsChild>
    </w:div>
    <w:div w:id="164128434">
      <w:bodyDiv w:val="1"/>
      <w:marLeft w:val="0"/>
      <w:marRight w:val="0"/>
      <w:marTop w:val="0"/>
      <w:marBottom w:val="0"/>
      <w:divBdr>
        <w:top w:val="none" w:sz="0" w:space="0" w:color="auto"/>
        <w:left w:val="none" w:sz="0" w:space="0" w:color="auto"/>
        <w:bottom w:val="none" w:sz="0" w:space="0" w:color="auto"/>
        <w:right w:val="none" w:sz="0" w:space="0" w:color="auto"/>
      </w:divBdr>
    </w:div>
    <w:div w:id="180707697">
      <w:bodyDiv w:val="1"/>
      <w:marLeft w:val="0"/>
      <w:marRight w:val="0"/>
      <w:marTop w:val="0"/>
      <w:marBottom w:val="0"/>
      <w:divBdr>
        <w:top w:val="none" w:sz="0" w:space="0" w:color="auto"/>
        <w:left w:val="none" w:sz="0" w:space="0" w:color="auto"/>
        <w:bottom w:val="none" w:sz="0" w:space="0" w:color="auto"/>
        <w:right w:val="none" w:sz="0" w:space="0" w:color="auto"/>
      </w:divBdr>
    </w:div>
    <w:div w:id="297104347">
      <w:bodyDiv w:val="1"/>
      <w:marLeft w:val="0"/>
      <w:marRight w:val="0"/>
      <w:marTop w:val="0"/>
      <w:marBottom w:val="0"/>
      <w:divBdr>
        <w:top w:val="none" w:sz="0" w:space="0" w:color="auto"/>
        <w:left w:val="none" w:sz="0" w:space="0" w:color="auto"/>
        <w:bottom w:val="none" w:sz="0" w:space="0" w:color="auto"/>
        <w:right w:val="none" w:sz="0" w:space="0" w:color="auto"/>
      </w:divBdr>
    </w:div>
    <w:div w:id="356932584">
      <w:bodyDiv w:val="1"/>
      <w:marLeft w:val="0"/>
      <w:marRight w:val="0"/>
      <w:marTop w:val="0"/>
      <w:marBottom w:val="0"/>
      <w:divBdr>
        <w:top w:val="none" w:sz="0" w:space="0" w:color="auto"/>
        <w:left w:val="none" w:sz="0" w:space="0" w:color="auto"/>
        <w:bottom w:val="none" w:sz="0" w:space="0" w:color="auto"/>
        <w:right w:val="none" w:sz="0" w:space="0" w:color="auto"/>
      </w:divBdr>
    </w:div>
    <w:div w:id="776603644">
      <w:bodyDiv w:val="1"/>
      <w:marLeft w:val="0"/>
      <w:marRight w:val="0"/>
      <w:marTop w:val="0"/>
      <w:marBottom w:val="0"/>
      <w:divBdr>
        <w:top w:val="none" w:sz="0" w:space="0" w:color="auto"/>
        <w:left w:val="none" w:sz="0" w:space="0" w:color="auto"/>
        <w:bottom w:val="none" w:sz="0" w:space="0" w:color="auto"/>
        <w:right w:val="none" w:sz="0" w:space="0" w:color="auto"/>
      </w:divBdr>
    </w:div>
    <w:div w:id="822890174">
      <w:bodyDiv w:val="1"/>
      <w:marLeft w:val="0"/>
      <w:marRight w:val="0"/>
      <w:marTop w:val="0"/>
      <w:marBottom w:val="0"/>
      <w:divBdr>
        <w:top w:val="none" w:sz="0" w:space="0" w:color="auto"/>
        <w:left w:val="none" w:sz="0" w:space="0" w:color="auto"/>
        <w:bottom w:val="none" w:sz="0" w:space="0" w:color="auto"/>
        <w:right w:val="none" w:sz="0" w:space="0" w:color="auto"/>
      </w:divBdr>
      <w:divsChild>
        <w:div w:id="1906452074">
          <w:marLeft w:val="0"/>
          <w:marRight w:val="0"/>
          <w:marTop w:val="0"/>
          <w:marBottom w:val="0"/>
          <w:divBdr>
            <w:top w:val="none" w:sz="0" w:space="0" w:color="auto"/>
            <w:left w:val="none" w:sz="0" w:space="0" w:color="auto"/>
            <w:bottom w:val="none" w:sz="0" w:space="0" w:color="auto"/>
            <w:right w:val="none" w:sz="0" w:space="0" w:color="auto"/>
          </w:divBdr>
        </w:div>
      </w:divsChild>
    </w:div>
    <w:div w:id="941037788">
      <w:bodyDiv w:val="1"/>
      <w:marLeft w:val="0"/>
      <w:marRight w:val="0"/>
      <w:marTop w:val="0"/>
      <w:marBottom w:val="0"/>
      <w:divBdr>
        <w:top w:val="none" w:sz="0" w:space="0" w:color="auto"/>
        <w:left w:val="none" w:sz="0" w:space="0" w:color="auto"/>
        <w:bottom w:val="none" w:sz="0" w:space="0" w:color="auto"/>
        <w:right w:val="none" w:sz="0" w:space="0" w:color="auto"/>
      </w:divBdr>
    </w:div>
    <w:div w:id="962618234">
      <w:bodyDiv w:val="1"/>
      <w:marLeft w:val="0"/>
      <w:marRight w:val="0"/>
      <w:marTop w:val="0"/>
      <w:marBottom w:val="0"/>
      <w:divBdr>
        <w:top w:val="none" w:sz="0" w:space="0" w:color="auto"/>
        <w:left w:val="none" w:sz="0" w:space="0" w:color="auto"/>
        <w:bottom w:val="none" w:sz="0" w:space="0" w:color="auto"/>
        <w:right w:val="none" w:sz="0" w:space="0" w:color="auto"/>
      </w:divBdr>
    </w:div>
    <w:div w:id="1105077097">
      <w:bodyDiv w:val="1"/>
      <w:marLeft w:val="0"/>
      <w:marRight w:val="0"/>
      <w:marTop w:val="0"/>
      <w:marBottom w:val="0"/>
      <w:divBdr>
        <w:top w:val="none" w:sz="0" w:space="0" w:color="auto"/>
        <w:left w:val="none" w:sz="0" w:space="0" w:color="auto"/>
        <w:bottom w:val="none" w:sz="0" w:space="0" w:color="auto"/>
        <w:right w:val="none" w:sz="0" w:space="0" w:color="auto"/>
      </w:divBdr>
    </w:div>
    <w:div w:id="1153059896">
      <w:bodyDiv w:val="1"/>
      <w:marLeft w:val="0"/>
      <w:marRight w:val="0"/>
      <w:marTop w:val="0"/>
      <w:marBottom w:val="0"/>
      <w:divBdr>
        <w:top w:val="none" w:sz="0" w:space="0" w:color="auto"/>
        <w:left w:val="none" w:sz="0" w:space="0" w:color="auto"/>
        <w:bottom w:val="none" w:sz="0" w:space="0" w:color="auto"/>
        <w:right w:val="none" w:sz="0" w:space="0" w:color="auto"/>
      </w:divBdr>
      <w:divsChild>
        <w:div w:id="342244972">
          <w:marLeft w:val="0"/>
          <w:marRight w:val="0"/>
          <w:marTop w:val="0"/>
          <w:marBottom w:val="0"/>
          <w:divBdr>
            <w:top w:val="none" w:sz="0" w:space="0" w:color="auto"/>
            <w:left w:val="none" w:sz="0" w:space="0" w:color="auto"/>
            <w:bottom w:val="none" w:sz="0" w:space="0" w:color="auto"/>
            <w:right w:val="none" w:sz="0" w:space="0" w:color="auto"/>
          </w:divBdr>
        </w:div>
      </w:divsChild>
    </w:div>
    <w:div w:id="1205219438">
      <w:bodyDiv w:val="1"/>
      <w:marLeft w:val="0"/>
      <w:marRight w:val="0"/>
      <w:marTop w:val="0"/>
      <w:marBottom w:val="0"/>
      <w:divBdr>
        <w:top w:val="none" w:sz="0" w:space="0" w:color="auto"/>
        <w:left w:val="none" w:sz="0" w:space="0" w:color="auto"/>
        <w:bottom w:val="none" w:sz="0" w:space="0" w:color="auto"/>
        <w:right w:val="none" w:sz="0" w:space="0" w:color="auto"/>
      </w:divBdr>
    </w:div>
    <w:div w:id="1330250034">
      <w:bodyDiv w:val="1"/>
      <w:marLeft w:val="0"/>
      <w:marRight w:val="0"/>
      <w:marTop w:val="0"/>
      <w:marBottom w:val="0"/>
      <w:divBdr>
        <w:top w:val="none" w:sz="0" w:space="0" w:color="auto"/>
        <w:left w:val="none" w:sz="0" w:space="0" w:color="auto"/>
        <w:bottom w:val="none" w:sz="0" w:space="0" w:color="auto"/>
        <w:right w:val="none" w:sz="0" w:space="0" w:color="auto"/>
      </w:divBdr>
    </w:div>
    <w:div w:id="1502155714">
      <w:bodyDiv w:val="1"/>
      <w:marLeft w:val="0"/>
      <w:marRight w:val="0"/>
      <w:marTop w:val="0"/>
      <w:marBottom w:val="0"/>
      <w:divBdr>
        <w:top w:val="none" w:sz="0" w:space="0" w:color="auto"/>
        <w:left w:val="none" w:sz="0" w:space="0" w:color="auto"/>
        <w:bottom w:val="none" w:sz="0" w:space="0" w:color="auto"/>
        <w:right w:val="none" w:sz="0" w:space="0" w:color="auto"/>
      </w:divBdr>
    </w:div>
    <w:div w:id="1629630318">
      <w:bodyDiv w:val="1"/>
      <w:marLeft w:val="0"/>
      <w:marRight w:val="0"/>
      <w:marTop w:val="0"/>
      <w:marBottom w:val="0"/>
      <w:divBdr>
        <w:top w:val="none" w:sz="0" w:space="0" w:color="auto"/>
        <w:left w:val="none" w:sz="0" w:space="0" w:color="auto"/>
        <w:bottom w:val="none" w:sz="0" w:space="0" w:color="auto"/>
        <w:right w:val="none" w:sz="0" w:space="0" w:color="auto"/>
      </w:divBdr>
    </w:div>
    <w:div w:id="1706053872">
      <w:bodyDiv w:val="1"/>
      <w:marLeft w:val="0"/>
      <w:marRight w:val="0"/>
      <w:marTop w:val="0"/>
      <w:marBottom w:val="0"/>
      <w:divBdr>
        <w:top w:val="none" w:sz="0" w:space="0" w:color="auto"/>
        <w:left w:val="none" w:sz="0" w:space="0" w:color="auto"/>
        <w:bottom w:val="none" w:sz="0" w:space="0" w:color="auto"/>
        <w:right w:val="none" w:sz="0" w:space="0" w:color="auto"/>
      </w:divBdr>
    </w:div>
    <w:div w:id="1856458853">
      <w:bodyDiv w:val="1"/>
      <w:marLeft w:val="0"/>
      <w:marRight w:val="0"/>
      <w:marTop w:val="0"/>
      <w:marBottom w:val="0"/>
      <w:divBdr>
        <w:top w:val="none" w:sz="0" w:space="0" w:color="auto"/>
        <w:left w:val="none" w:sz="0" w:space="0" w:color="auto"/>
        <w:bottom w:val="none" w:sz="0" w:space="0" w:color="auto"/>
        <w:right w:val="none" w:sz="0" w:space="0" w:color="auto"/>
      </w:divBdr>
      <w:divsChild>
        <w:div w:id="2066221016">
          <w:marLeft w:val="0"/>
          <w:marRight w:val="0"/>
          <w:marTop w:val="0"/>
          <w:marBottom w:val="0"/>
          <w:divBdr>
            <w:top w:val="none" w:sz="0" w:space="0" w:color="auto"/>
            <w:left w:val="none" w:sz="0" w:space="0" w:color="auto"/>
            <w:bottom w:val="none" w:sz="0" w:space="0" w:color="auto"/>
            <w:right w:val="none" w:sz="0" w:space="0" w:color="auto"/>
          </w:divBdr>
          <w:divsChild>
            <w:div w:id="326253035">
              <w:marLeft w:val="0"/>
              <w:marRight w:val="0"/>
              <w:marTop w:val="0"/>
              <w:marBottom w:val="0"/>
              <w:divBdr>
                <w:top w:val="none" w:sz="0" w:space="0" w:color="auto"/>
                <w:left w:val="none" w:sz="0" w:space="0" w:color="auto"/>
                <w:bottom w:val="none" w:sz="0" w:space="0" w:color="auto"/>
                <w:right w:val="none" w:sz="0" w:space="0" w:color="auto"/>
              </w:divBdr>
            </w:div>
            <w:div w:id="2125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403">
      <w:bodyDiv w:val="1"/>
      <w:marLeft w:val="0"/>
      <w:marRight w:val="0"/>
      <w:marTop w:val="0"/>
      <w:marBottom w:val="0"/>
      <w:divBdr>
        <w:top w:val="none" w:sz="0" w:space="0" w:color="auto"/>
        <w:left w:val="none" w:sz="0" w:space="0" w:color="auto"/>
        <w:bottom w:val="none" w:sz="0" w:space="0" w:color="auto"/>
        <w:right w:val="none" w:sz="0" w:space="0" w:color="auto"/>
      </w:divBdr>
    </w:div>
    <w:div w:id="20106754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 Type="http://schemas.microsoft.com/office/2007/relationships/stylesWithEffects" Target="stylesWithEffects.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comments" Target="comments.xml"/><Relationship Id="rId13" Type="http://schemas.openxmlformats.org/officeDocument/2006/relationships/theme" Target="theme/theme1.xml"/><Relationship Id="rId10" Type="http://schemas.openxmlformats.org/officeDocument/2006/relationships/image" Target="media/image2.png"/><Relationship Id="rId5"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79BD5-0C67-AF43-993E-32E8E835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8020</Words>
  <Characters>45717</Characters>
  <Application>Microsoft Word 12.1.0</Application>
  <DocSecurity>0</DocSecurity>
  <Lines>380</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56143</CharactersWithSpaces>
  <SharedDoc>false</SharedDoc>
  <HyperlinkBase/>
  <HLinks>
    <vt:vector size="30" baseType="variant">
      <vt:variant>
        <vt:i4>7143551</vt:i4>
      </vt:variant>
      <vt:variant>
        <vt:i4>12</vt:i4>
      </vt:variant>
      <vt:variant>
        <vt:i4>0</vt:i4>
      </vt:variant>
      <vt:variant>
        <vt:i4>5</vt:i4>
      </vt:variant>
      <vt:variant>
        <vt:lpwstr>http://tapor.ualberta.ca/taporwiki/index.php/List_of_Day_of_DH_Participants</vt:lpwstr>
      </vt:variant>
      <vt:variant>
        <vt:lpwstr/>
      </vt:variant>
      <vt:variant>
        <vt:i4>5570686</vt:i4>
      </vt:variant>
      <vt:variant>
        <vt:i4>9</vt:i4>
      </vt:variant>
      <vt:variant>
        <vt:i4>0</vt:i4>
      </vt:variant>
      <vt:variant>
        <vt:i4>5</vt:i4>
      </vt:variant>
      <vt:variant>
        <vt:lpwstr>http://tapor.ualberta.ca/taporwiki/index.php/Day_in_the_Life_of_the_Digital_Humanities_2009</vt:lpwstr>
      </vt:variant>
      <vt:variant>
        <vt:lpwstr/>
      </vt:variant>
      <vt:variant>
        <vt:i4>3014741</vt:i4>
      </vt:variant>
      <vt:variant>
        <vt:i4>6</vt:i4>
      </vt:variant>
      <vt:variant>
        <vt:i4>0</vt:i4>
      </vt:variant>
      <vt:variant>
        <vt:i4>5</vt:i4>
      </vt:variant>
      <vt:variant>
        <vt:lpwstr>http://tapor.ualberta.ca/taporwiki/index.php/How_do_you_define_Humanities_Computing_/_Digital_Humanities%3F</vt:lpwstr>
      </vt:variant>
      <vt:variant>
        <vt:lpwstr/>
      </vt:variant>
      <vt:variant>
        <vt:i4>5570686</vt:i4>
      </vt:variant>
      <vt:variant>
        <vt:i4>3</vt:i4>
      </vt:variant>
      <vt:variant>
        <vt:i4>0</vt:i4>
      </vt:variant>
      <vt:variant>
        <vt:i4>5</vt:i4>
      </vt:variant>
      <vt:variant>
        <vt:lpwstr>http://tapor.ualberta.ca/taporwiki/index.php/Day_in_the_Life_of_the_Digital_Humanities_2009</vt:lpwstr>
      </vt:variant>
      <vt:variant>
        <vt:lpwstr/>
      </vt:variant>
      <vt:variant>
        <vt:i4>1900583</vt:i4>
      </vt:variant>
      <vt:variant>
        <vt:i4>0</vt:i4>
      </vt:variant>
      <vt:variant>
        <vt:i4>0</vt:i4>
      </vt:variant>
      <vt:variant>
        <vt:i4>5</vt:i4>
      </vt:variant>
      <vt:variant>
        <vt:lpwstr>mailto:http://tapor.ualberta.ca/taporwiki/index.php/List_of_Day_of_DH_Participants</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Ruecker</dc:creator>
  <cp:keywords/>
  <dc:description/>
  <cp:lastModifiedBy>Julia Flanders</cp:lastModifiedBy>
  <cp:revision>3</cp:revision>
  <cp:lastPrinted>2011-09-07T22:22:00Z</cp:lastPrinted>
  <dcterms:created xsi:type="dcterms:W3CDTF">2012-05-24T08:29:00Z</dcterms:created>
  <dcterms:modified xsi:type="dcterms:W3CDTF">2012-06-21T13:49:00Z</dcterms:modified>
  <cp:category/>
</cp:coreProperties>
</file>