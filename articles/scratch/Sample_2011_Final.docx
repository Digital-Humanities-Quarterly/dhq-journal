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00D7" w14:textId="77777777" w:rsidR="008F1875" w:rsidRDefault="008F1875" w:rsidP="002C4168">
      <w:pPr>
        <w:autoSpaceDE w:val="0"/>
        <w:autoSpaceDN w:val="0"/>
        <w:adjustRightInd w:val="0"/>
        <w:spacing w:after="0" w:line="480" w:lineRule="auto"/>
        <w:jc w:val="center"/>
        <w:rPr>
          <w:rFonts w:ascii="Times New Roman" w:hAnsi="Times New Roman" w:cs="Times New Roman"/>
          <w:b/>
          <w:sz w:val="24"/>
          <w:szCs w:val="24"/>
        </w:rPr>
      </w:pPr>
      <w:r w:rsidRPr="0041428D">
        <w:rPr>
          <w:rFonts w:ascii="Times New Roman" w:hAnsi="Times New Roman" w:cs="Times New Roman"/>
          <w:b/>
          <w:sz w:val="24"/>
          <w:szCs w:val="24"/>
        </w:rPr>
        <w:t>Criminal Code: Procedural Logic and Rhetorical Excess in Videogames</w:t>
      </w:r>
    </w:p>
    <w:p w14:paraId="1DDA2534" w14:textId="77777777" w:rsidR="002A36A8" w:rsidRDefault="002A36A8" w:rsidP="002C4168">
      <w:pPr>
        <w:autoSpaceDE w:val="0"/>
        <w:autoSpaceDN w:val="0"/>
        <w:adjustRightInd w:val="0"/>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Mark L. Sample, George Mason Universit</w:t>
      </w:r>
      <w:r w:rsidR="00573C87">
        <w:rPr>
          <w:rFonts w:ascii="Times New Roman" w:hAnsi="Times New Roman" w:cs="Times New Roman"/>
          <w:b/>
          <w:sz w:val="24"/>
          <w:szCs w:val="24"/>
        </w:rPr>
        <w:t>y</w:t>
      </w:r>
    </w:p>
    <w:p w14:paraId="54D20159" w14:textId="77777777" w:rsidR="00255BB6" w:rsidRDefault="00255BB6" w:rsidP="002C4168">
      <w:pPr>
        <w:rPr>
          <w:rFonts w:ascii="Times New Roman" w:hAnsi="Times New Roman" w:cs="Times New Roman"/>
          <w:sz w:val="24"/>
          <w:szCs w:val="24"/>
        </w:rPr>
      </w:pPr>
    </w:p>
    <w:p w14:paraId="178A9BC9" w14:textId="77777777" w:rsidR="005D18CD" w:rsidRPr="008815C2" w:rsidRDefault="00715151"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understand games by playing them. Card games, board games, videogames—their </w:t>
      </w:r>
      <w:r w:rsidR="002662E3">
        <w:rPr>
          <w:rFonts w:ascii="Times New Roman" w:hAnsi="Times New Roman" w:cs="Times New Roman"/>
          <w:sz w:val="24"/>
          <w:szCs w:val="24"/>
        </w:rPr>
        <w:t>idiosyncrasies</w:t>
      </w:r>
      <w:r>
        <w:rPr>
          <w:rFonts w:ascii="Times New Roman" w:hAnsi="Times New Roman" w:cs="Times New Roman"/>
          <w:sz w:val="24"/>
          <w:szCs w:val="24"/>
        </w:rPr>
        <w:t xml:space="preserve"> and </w:t>
      </w:r>
      <w:r w:rsidR="003D45BE">
        <w:rPr>
          <w:rFonts w:ascii="Times New Roman" w:hAnsi="Times New Roman" w:cs="Times New Roman"/>
          <w:sz w:val="24"/>
          <w:szCs w:val="24"/>
        </w:rPr>
        <w:t xml:space="preserve">dynamics </w:t>
      </w:r>
      <w:r w:rsidR="00850F34">
        <w:rPr>
          <w:rFonts w:ascii="Times New Roman" w:hAnsi="Times New Roman" w:cs="Times New Roman"/>
          <w:sz w:val="24"/>
          <w:szCs w:val="24"/>
        </w:rPr>
        <w:t xml:space="preserve">become clear not when we read the </w:t>
      </w:r>
      <w:r w:rsidR="002662E3">
        <w:rPr>
          <w:rFonts w:ascii="Times New Roman" w:hAnsi="Times New Roman" w:cs="Times New Roman"/>
          <w:sz w:val="24"/>
          <w:szCs w:val="24"/>
        </w:rPr>
        <w:t>instructions</w:t>
      </w:r>
      <w:r w:rsidR="00850F34">
        <w:rPr>
          <w:rFonts w:ascii="Times New Roman" w:hAnsi="Times New Roman" w:cs="Times New Roman"/>
          <w:sz w:val="24"/>
          <w:szCs w:val="24"/>
        </w:rPr>
        <w:t>, but when we play them.</w:t>
      </w:r>
      <w:r w:rsidR="006806F4">
        <w:rPr>
          <w:rFonts w:ascii="Times New Roman" w:hAnsi="Times New Roman" w:cs="Times New Roman"/>
          <w:sz w:val="24"/>
          <w:szCs w:val="24"/>
        </w:rPr>
        <w:t xml:space="preserve"> Play is, as Katie </w:t>
      </w:r>
      <w:proofErr w:type="spellStart"/>
      <w:r w:rsidR="006806F4">
        <w:rPr>
          <w:rFonts w:ascii="Times New Roman" w:hAnsi="Times New Roman" w:cs="Times New Roman"/>
          <w:sz w:val="24"/>
          <w:szCs w:val="24"/>
        </w:rPr>
        <w:t>Salen</w:t>
      </w:r>
      <w:proofErr w:type="spellEnd"/>
      <w:r w:rsidR="006806F4">
        <w:rPr>
          <w:rFonts w:ascii="Times New Roman" w:hAnsi="Times New Roman" w:cs="Times New Roman"/>
          <w:sz w:val="24"/>
          <w:szCs w:val="24"/>
        </w:rPr>
        <w:t xml:space="preserve"> and Eric Zimmerman </w:t>
      </w:r>
      <w:r w:rsidR="00116393">
        <w:rPr>
          <w:rFonts w:ascii="Times New Roman" w:hAnsi="Times New Roman" w:cs="Times New Roman"/>
          <w:sz w:val="24"/>
          <w:szCs w:val="24"/>
        </w:rPr>
        <w:t>describe</w:t>
      </w:r>
      <w:r w:rsidR="006806F4">
        <w:rPr>
          <w:rFonts w:ascii="Times New Roman" w:hAnsi="Times New Roman" w:cs="Times New Roman"/>
          <w:sz w:val="24"/>
          <w:szCs w:val="24"/>
        </w:rPr>
        <w:t xml:space="preserve"> it, “free movement within a more rigid structure” </w:t>
      </w:r>
      <w:r w:rsidR="00291F7B" w:rsidRPr="00291F7B">
        <w:rPr>
          <w:rFonts w:ascii="Times New Roman" w:hAnsi="Times New Roman" w:cs="Times New Roman"/>
          <w:sz w:val="24"/>
          <w:szCs w:val="21"/>
        </w:rPr>
        <w:t>(</w:t>
      </w:r>
      <w:proofErr w:type="spellStart"/>
      <w:r w:rsidR="00AF7470">
        <w:rPr>
          <w:rFonts w:ascii="Times New Roman" w:hAnsi="Times New Roman" w:cs="Times New Roman"/>
          <w:sz w:val="24"/>
          <w:szCs w:val="21"/>
        </w:rPr>
        <w:t>Salen</w:t>
      </w:r>
      <w:proofErr w:type="spellEnd"/>
      <w:r w:rsidR="00AF7470">
        <w:rPr>
          <w:rFonts w:ascii="Times New Roman" w:hAnsi="Times New Roman" w:cs="Times New Roman"/>
          <w:sz w:val="24"/>
          <w:szCs w:val="21"/>
        </w:rPr>
        <w:t xml:space="preserve"> &amp; Zimmerman </w:t>
      </w:r>
      <w:r w:rsidR="00291F7B" w:rsidRPr="00291F7B">
        <w:rPr>
          <w:rFonts w:ascii="Times New Roman" w:hAnsi="Times New Roman" w:cs="Times New Roman"/>
          <w:sz w:val="24"/>
          <w:szCs w:val="21"/>
        </w:rPr>
        <w:t>2004, 304)</w:t>
      </w:r>
      <w:r w:rsidR="006806F4">
        <w:rPr>
          <w:rFonts w:ascii="Times New Roman" w:hAnsi="Times New Roman" w:cs="Times New Roman"/>
          <w:sz w:val="24"/>
          <w:szCs w:val="24"/>
        </w:rPr>
        <w:t xml:space="preserve">. </w:t>
      </w:r>
      <w:r w:rsidR="003935C0">
        <w:rPr>
          <w:rFonts w:ascii="Times New Roman" w:hAnsi="Times New Roman" w:cs="Times New Roman"/>
          <w:sz w:val="24"/>
          <w:szCs w:val="24"/>
        </w:rPr>
        <w:t>W</w:t>
      </w:r>
      <w:r w:rsidR="009F56BE">
        <w:rPr>
          <w:rFonts w:ascii="Times New Roman" w:hAnsi="Times New Roman" w:cs="Times New Roman"/>
          <w:sz w:val="24"/>
          <w:szCs w:val="24"/>
        </w:rPr>
        <w:t xml:space="preserve">e bump up </w:t>
      </w:r>
      <w:r w:rsidR="006806F4">
        <w:rPr>
          <w:rFonts w:ascii="Times New Roman" w:hAnsi="Times New Roman" w:cs="Times New Roman"/>
          <w:sz w:val="24"/>
          <w:szCs w:val="24"/>
        </w:rPr>
        <w:t>against this rigid structure</w:t>
      </w:r>
      <w:r w:rsidR="004F12DB">
        <w:rPr>
          <w:rFonts w:ascii="Times New Roman" w:hAnsi="Times New Roman" w:cs="Times New Roman"/>
          <w:sz w:val="24"/>
          <w:szCs w:val="24"/>
        </w:rPr>
        <w:t>—rules, boundaries, mechanics—</w:t>
      </w:r>
      <w:r w:rsidR="003935C0">
        <w:rPr>
          <w:rFonts w:ascii="Times New Roman" w:hAnsi="Times New Roman" w:cs="Times New Roman"/>
          <w:sz w:val="24"/>
          <w:szCs w:val="24"/>
        </w:rPr>
        <w:t xml:space="preserve">and </w:t>
      </w:r>
      <w:r w:rsidR="009F56BE">
        <w:rPr>
          <w:rFonts w:ascii="Times New Roman" w:hAnsi="Times New Roman" w:cs="Times New Roman"/>
          <w:sz w:val="24"/>
          <w:szCs w:val="24"/>
        </w:rPr>
        <w:t xml:space="preserve">reveal the </w:t>
      </w:r>
      <w:r w:rsidR="00116393">
        <w:rPr>
          <w:rFonts w:ascii="Times New Roman" w:hAnsi="Times New Roman" w:cs="Times New Roman"/>
          <w:sz w:val="24"/>
          <w:szCs w:val="24"/>
        </w:rPr>
        <w:t>contours</w:t>
      </w:r>
      <w:r w:rsidR="000A2186">
        <w:rPr>
          <w:rFonts w:ascii="Times New Roman" w:hAnsi="Times New Roman" w:cs="Times New Roman"/>
          <w:sz w:val="24"/>
          <w:szCs w:val="24"/>
        </w:rPr>
        <w:t xml:space="preserve"> of the </w:t>
      </w:r>
      <w:r w:rsidR="009F56BE">
        <w:rPr>
          <w:rFonts w:ascii="Times New Roman" w:hAnsi="Times New Roman" w:cs="Times New Roman"/>
          <w:sz w:val="24"/>
          <w:szCs w:val="24"/>
        </w:rPr>
        <w:t xml:space="preserve">game, </w:t>
      </w:r>
      <w:r w:rsidR="000A2186">
        <w:rPr>
          <w:rFonts w:ascii="Times New Roman" w:hAnsi="Times New Roman" w:cs="Times New Roman"/>
          <w:sz w:val="24"/>
          <w:szCs w:val="24"/>
        </w:rPr>
        <w:t xml:space="preserve">slowly </w:t>
      </w:r>
      <w:r w:rsidR="009F56BE">
        <w:rPr>
          <w:rFonts w:ascii="Times New Roman" w:hAnsi="Times New Roman" w:cs="Times New Roman"/>
          <w:sz w:val="24"/>
          <w:szCs w:val="24"/>
        </w:rPr>
        <w:t xml:space="preserve">uncovering what </w:t>
      </w:r>
      <w:r w:rsidR="009F56BE" w:rsidRPr="0041428D">
        <w:rPr>
          <w:rFonts w:ascii="Times New Roman" w:hAnsi="Times New Roman" w:cs="Times New Roman"/>
          <w:sz w:val="24"/>
          <w:szCs w:val="24"/>
        </w:rPr>
        <w:t xml:space="preserve">Lev </w:t>
      </w:r>
      <w:proofErr w:type="spellStart"/>
      <w:r w:rsidR="009F56BE" w:rsidRPr="0041428D">
        <w:rPr>
          <w:rFonts w:ascii="Times New Roman" w:hAnsi="Times New Roman" w:cs="Times New Roman"/>
          <w:sz w:val="24"/>
          <w:szCs w:val="24"/>
        </w:rPr>
        <w:t>Manovich</w:t>
      </w:r>
      <w:proofErr w:type="spellEnd"/>
      <w:r w:rsidR="009F56BE" w:rsidRPr="0041428D">
        <w:rPr>
          <w:rFonts w:ascii="Times New Roman" w:hAnsi="Times New Roman" w:cs="Times New Roman"/>
          <w:sz w:val="24"/>
          <w:szCs w:val="24"/>
        </w:rPr>
        <w:t xml:space="preserve"> calls </w:t>
      </w:r>
      <w:r w:rsidR="009F56BE">
        <w:rPr>
          <w:rFonts w:ascii="Times New Roman" w:hAnsi="Times New Roman" w:cs="Times New Roman"/>
          <w:sz w:val="24"/>
          <w:szCs w:val="24"/>
        </w:rPr>
        <w:t xml:space="preserve">its “hidden logic” </w:t>
      </w:r>
      <w:r w:rsidR="00291F7B" w:rsidRPr="00291F7B">
        <w:rPr>
          <w:rFonts w:ascii="Times New Roman" w:hAnsi="Times New Roman" w:cs="Times New Roman"/>
          <w:sz w:val="24"/>
          <w:szCs w:val="21"/>
        </w:rPr>
        <w:t>(</w:t>
      </w:r>
      <w:proofErr w:type="spellStart"/>
      <w:r w:rsidR="00AF7470">
        <w:rPr>
          <w:rFonts w:ascii="Times New Roman" w:hAnsi="Times New Roman" w:cs="Times New Roman"/>
          <w:sz w:val="24"/>
          <w:szCs w:val="21"/>
        </w:rPr>
        <w:t>Manovich</w:t>
      </w:r>
      <w:proofErr w:type="spellEnd"/>
      <w:r w:rsidR="00AF7470">
        <w:rPr>
          <w:rFonts w:ascii="Times New Roman" w:hAnsi="Times New Roman" w:cs="Times New Roman"/>
          <w:sz w:val="24"/>
          <w:szCs w:val="21"/>
        </w:rPr>
        <w:t xml:space="preserve"> </w:t>
      </w:r>
      <w:r w:rsidR="00291F7B" w:rsidRPr="00291F7B">
        <w:rPr>
          <w:rFonts w:ascii="Times New Roman" w:hAnsi="Times New Roman" w:cs="Times New Roman"/>
          <w:sz w:val="24"/>
          <w:szCs w:val="21"/>
        </w:rPr>
        <w:t>2001, 222)</w:t>
      </w:r>
      <w:r w:rsidR="009F56BE">
        <w:rPr>
          <w:rFonts w:ascii="Times New Roman" w:hAnsi="Times New Roman" w:cs="Times New Roman"/>
          <w:sz w:val="24"/>
          <w:szCs w:val="24"/>
        </w:rPr>
        <w:t xml:space="preserve">. </w:t>
      </w:r>
      <w:r w:rsidR="004F12DB">
        <w:rPr>
          <w:rFonts w:ascii="Times New Roman" w:hAnsi="Times New Roman" w:cs="Times New Roman"/>
          <w:sz w:val="24"/>
          <w:szCs w:val="24"/>
        </w:rPr>
        <w:t xml:space="preserve">This is play. This is how we come to know games, by </w:t>
      </w:r>
      <w:r w:rsidR="00116393">
        <w:rPr>
          <w:rFonts w:ascii="Times New Roman" w:hAnsi="Times New Roman" w:cs="Times New Roman"/>
          <w:sz w:val="24"/>
          <w:szCs w:val="24"/>
        </w:rPr>
        <w:t>experiencing</w:t>
      </w:r>
      <w:r w:rsidR="004F12DB">
        <w:rPr>
          <w:rFonts w:ascii="Times New Roman" w:hAnsi="Times New Roman" w:cs="Times New Roman"/>
          <w:sz w:val="24"/>
          <w:szCs w:val="24"/>
        </w:rPr>
        <w:t xml:space="preserve"> them. </w:t>
      </w:r>
      <w:r w:rsidR="008F7495">
        <w:rPr>
          <w:rFonts w:ascii="Times New Roman" w:hAnsi="Times New Roman" w:cs="Times New Roman"/>
          <w:sz w:val="24"/>
          <w:szCs w:val="24"/>
        </w:rPr>
        <w:t>L</w:t>
      </w:r>
      <w:r w:rsidR="008D52EB">
        <w:rPr>
          <w:rFonts w:ascii="Times New Roman" w:hAnsi="Times New Roman" w:cs="Times New Roman"/>
          <w:sz w:val="24"/>
          <w:szCs w:val="24"/>
        </w:rPr>
        <w:t xml:space="preserve">ike all cultural activities, </w:t>
      </w:r>
      <w:r w:rsidR="008F7495">
        <w:rPr>
          <w:rFonts w:ascii="Times New Roman" w:hAnsi="Times New Roman" w:cs="Times New Roman"/>
          <w:sz w:val="24"/>
          <w:szCs w:val="24"/>
        </w:rPr>
        <w:t xml:space="preserve">however, </w:t>
      </w:r>
      <w:proofErr w:type="gramStart"/>
      <w:r w:rsidR="008F7495">
        <w:rPr>
          <w:rFonts w:ascii="Times New Roman" w:hAnsi="Times New Roman" w:cs="Times New Roman"/>
          <w:sz w:val="24"/>
          <w:szCs w:val="24"/>
        </w:rPr>
        <w:t>games</w:t>
      </w:r>
      <w:proofErr w:type="gramEnd"/>
      <w:r w:rsidR="008F7495">
        <w:rPr>
          <w:rFonts w:ascii="Times New Roman" w:hAnsi="Times New Roman" w:cs="Times New Roman"/>
          <w:sz w:val="24"/>
          <w:szCs w:val="24"/>
        </w:rPr>
        <w:t xml:space="preserve"> </w:t>
      </w:r>
      <w:r w:rsidR="008D52EB">
        <w:rPr>
          <w:rFonts w:ascii="Times New Roman" w:hAnsi="Times New Roman" w:cs="Times New Roman"/>
          <w:sz w:val="24"/>
          <w:szCs w:val="24"/>
        </w:rPr>
        <w:t xml:space="preserve">can be approached through means apart from the experience itself of playing them. </w:t>
      </w:r>
      <w:r w:rsidR="008F7495">
        <w:rPr>
          <w:rFonts w:ascii="Times New Roman" w:hAnsi="Times New Roman" w:cs="Times New Roman"/>
          <w:sz w:val="24"/>
          <w:szCs w:val="24"/>
        </w:rPr>
        <w:t xml:space="preserve">Games can be played, but they can also be interpreted. </w:t>
      </w:r>
      <w:r w:rsidR="009F56BE">
        <w:rPr>
          <w:rFonts w:ascii="Times New Roman" w:hAnsi="Times New Roman" w:cs="Times New Roman"/>
          <w:sz w:val="24"/>
          <w:szCs w:val="24"/>
        </w:rPr>
        <w:t>The early years of videogames studies</w:t>
      </w:r>
      <w:r w:rsidR="008F7495">
        <w:rPr>
          <w:rFonts w:ascii="Times New Roman" w:hAnsi="Times New Roman" w:cs="Times New Roman"/>
          <w:sz w:val="24"/>
          <w:szCs w:val="24"/>
        </w:rPr>
        <w:t xml:space="preserve"> </w:t>
      </w:r>
      <w:r w:rsidR="009F56BE">
        <w:rPr>
          <w:rFonts w:ascii="Times New Roman" w:hAnsi="Times New Roman" w:cs="Times New Roman"/>
          <w:sz w:val="24"/>
          <w:szCs w:val="24"/>
        </w:rPr>
        <w:t xml:space="preserve">were </w:t>
      </w:r>
      <w:r w:rsidR="008D52EB">
        <w:rPr>
          <w:rFonts w:ascii="Times New Roman" w:hAnsi="Times New Roman" w:cs="Times New Roman"/>
          <w:sz w:val="24"/>
          <w:szCs w:val="24"/>
        </w:rPr>
        <w:t xml:space="preserve">defined by </w:t>
      </w:r>
      <w:r w:rsidR="008F7495">
        <w:rPr>
          <w:rFonts w:ascii="Times New Roman" w:hAnsi="Times New Roman" w:cs="Times New Roman"/>
          <w:sz w:val="24"/>
          <w:szCs w:val="24"/>
        </w:rPr>
        <w:t>this tension.</w:t>
      </w:r>
      <w:r w:rsidR="008F7495" w:rsidRPr="008F7495">
        <w:rPr>
          <w:rFonts w:ascii="Times New Roman" w:hAnsi="Times New Roman" w:cs="Times New Roman"/>
          <w:sz w:val="24"/>
          <w:szCs w:val="24"/>
        </w:rPr>
        <w:t xml:space="preserve"> </w:t>
      </w:r>
      <w:r w:rsidR="008F7495" w:rsidRPr="005D18CD">
        <w:rPr>
          <w:rFonts w:ascii="Times New Roman" w:hAnsi="Times New Roman" w:cs="Times New Roman"/>
          <w:sz w:val="24"/>
          <w:szCs w:val="24"/>
        </w:rPr>
        <w:t xml:space="preserve">Were games mainly about rules, structure, and play? Or did games tell stories and </w:t>
      </w:r>
      <w:r w:rsidR="008F7495">
        <w:rPr>
          <w:rFonts w:ascii="Times New Roman" w:hAnsi="Times New Roman" w:cs="Times New Roman"/>
          <w:sz w:val="24"/>
          <w:szCs w:val="24"/>
        </w:rPr>
        <w:t xml:space="preserve">contain </w:t>
      </w:r>
      <w:r w:rsidR="008F7495" w:rsidRPr="005D18CD">
        <w:rPr>
          <w:rFonts w:ascii="Times New Roman" w:hAnsi="Times New Roman" w:cs="Times New Roman"/>
          <w:sz w:val="24"/>
          <w:szCs w:val="24"/>
        </w:rPr>
        <w:t>allegories?</w:t>
      </w:r>
      <w:r w:rsidR="008F7495">
        <w:rPr>
          <w:rFonts w:ascii="Times New Roman" w:hAnsi="Times New Roman" w:cs="Times New Roman"/>
          <w:sz w:val="24"/>
          <w:szCs w:val="24"/>
        </w:rPr>
        <w:t xml:space="preserve"> </w:t>
      </w:r>
      <w:r w:rsidR="004F12DB">
        <w:rPr>
          <w:rFonts w:ascii="Times New Roman" w:hAnsi="Times New Roman" w:cs="Times New Roman"/>
          <w:sz w:val="24"/>
          <w:szCs w:val="24"/>
        </w:rPr>
        <w:t>Self-proclaimed l</w:t>
      </w:r>
      <w:r w:rsidR="005D18CD" w:rsidRPr="005D18CD">
        <w:rPr>
          <w:rFonts w:ascii="Times New Roman" w:hAnsi="Times New Roman" w:cs="Times New Roman"/>
          <w:sz w:val="24"/>
          <w:szCs w:val="24"/>
        </w:rPr>
        <w:t xml:space="preserve">udologists argued for the former, while many others defended the latter. The debate played out in conferences, blogs, and scholarly journals such as </w:t>
      </w:r>
      <w:r w:rsidR="005D18CD" w:rsidRPr="005D18CD">
        <w:rPr>
          <w:rFonts w:ascii="Times New Roman" w:hAnsi="Times New Roman" w:cs="Times New Roman"/>
          <w:i/>
          <w:sz w:val="24"/>
          <w:szCs w:val="24"/>
        </w:rPr>
        <w:t>Game Studies</w:t>
      </w:r>
      <w:r w:rsidR="005D18CD" w:rsidRPr="005D18CD">
        <w:rPr>
          <w:rFonts w:ascii="Times New Roman" w:hAnsi="Times New Roman" w:cs="Times New Roman"/>
          <w:sz w:val="24"/>
          <w:szCs w:val="24"/>
        </w:rPr>
        <w:t xml:space="preserve"> and </w:t>
      </w:r>
      <w:r w:rsidR="005D18CD" w:rsidRPr="005D18CD">
        <w:rPr>
          <w:rFonts w:ascii="Times New Roman" w:hAnsi="Times New Roman" w:cs="Times New Roman"/>
          <w:i/>
          <w:sz w:val="24"/>
          <w:szCs w:val="24"/>
        </w:rPr>
        <w:t>Electronic Book Review</w:t>
      </w:r>
      <w:r w:rsidR="00A310AF">
        <w:rPr>
          <w:rFonts w:ascii="Times New Roman" w:hAnsi="Times New Roman" w:cs="Times New Roman"/>
          <w:sz w:val="24"/>
          <w:szCs w:val="24"/>
        </w:rPr>
        <w:t xml:space="preserve"> </w:t>
      </w:r>
      <w:r w:rsidR="00291F7B" w:rsidRPr="00291F7B">
        <w:rPr>
          <w:rFonts w:ascii="Times New Roman" w:hAnsi="Times New Roman" w:cs="Times New Roman"/>
          <w:sz w:val="24"/>
          <w:szCs w:val="21"/>
        </w:rPr>
        <w:t xml:space="preserve">(e.g. </w:t>
      </w:r>
      <w:proofErr w:type="spellStart"/>
      <w:r w:rsidR="00291F7B" w:rsidRPr="00291F7B">
        <w:rPr>
          <w:rFonts w:ascii="Times New Roman" w:hAnsi="Times New Roman" w:cs="Times New Roman"/>
          <w:sz w:val="24"/>
          <w:szCs w:val="21"/>
        </w:rPr>
        <w:t>Eskelinen</w:t>
      </w:r>
      <w:proofErr w:type="spellEnd"/>
      <w:r w:rsidR="00291F7B" w:rsidRPr="00291F7B">
        <w:rPr>
          <w:rFonts w:ascii="Times New Roman" w:hAnsi="Times New Roman" w:cs="Times New Roman"/>
          <w:sz w:val="24"/>
          <w:szCs w:val="21"/>
        </w:rPr>
        <w:t xml:space="preserve"> 2001; </w:t>
      </w:r>
      <w:proofErr w:type="spellStart"/>
      <w:r w:rsidR="00291F7B" w:rsidRPr="00291F7B">
        <w:rPr>
          <w:rFonts w:ascii="Times New Roman" w:hAnsi="Times New Roman" w:cs="Times New Roman"/>
          <w:sz w:val="24"/>
          <w:szCs w:val="21"/>
        </w:rPr>
        <w:t>Aarseth</w:t>
      </w:r>
      <w:proofErr w:type="spellEnd"/>
      <w:r w:rsidR="00291F7B" w:rsidRPr="00291F7B">
        <w:rPr>
          <w:rFonts w:ascii="Times New Roman" w:hAnsi="Times New Roman" w:cs="Times New Roman"/>
          <w:sz w:val="24"/>
          <w:szCs w:val="21"/>
        </w:rPr>
        <w:t xml:space="preserve"> 2004; Jenkins 2004)</w:t>
      </w:r>
      <w:r w:rsidR="00A310AF">
        <w:rPr>
          <w:rFonts w:ascii="Times New Roman" w:hAnsi="Times New Roman" w:cs="Times New Roman"/>
          <w:sz w:val="24"/>
          <w:szCs w:val="24"/>
        </w:rPr>
        <w:t xml:space="preserve">. </w:t>
      </w:r>
      <w:r w:rsidR="009F18CD">
        <w:rPr>
          <w:rFonts w:ascii="Times New Roman" w:hAnsi="Times New Roman" w:cs="Times New Roman"/>
          <w:sz w:val="24"/>
          <w:szCs w:val="24"/>
        </w:rPr>
        <w:t>In the past few years t</w:t>
      </w:r>
      <w:r w:rsidR="004F12DB">
        <w:rPr>
          <w:rFonts w:ascii="Times New Roman" w:hAnsi="Times New Roman" w:cs="Times New Roman"/>
          <w:sz w:val="24"/>
          <w:szCs w:val="24"/>
        </w:rPr>
        <w:t>he</w:t>
      </w:r>
      <w:r w:rsidR="005D18CD">
        <w:rPr>
          <w:rFonts w:ascii="Times New Roman" w:hAnsi="Times New Roman" w:cs="Times New Roman"/>
          <w:sz w:val="24"/>
          <w:szCs w:val="24"/>
        </w:rPr>
        <w:t xml:space="preserve"> debate has largely dissipated, with most scholars </w:t>
      </w:r>
      <w:r w:rsidR="007962EF">
        <w:rPr>
          <w:rFonts w:ascii="Times New Roman" w:hAnsi="Times New Roman" w:cs="Times New Roman"/>
          <w:sz w:val="24"/>
          <w:szCs w:val="24"/>
        </w:rPr>
        <w:t xml:space="preserve">in the field </w:t>
      </w:r>
      <w:r w:rsidR="005D18CD">
        <w:rPr>
          <w:rFonts w:ascii="Times New Roman" w:hAnsi="Times New Roman" w:cs="Times New Roman"/>
          <w:sz w:val="24"/>
          <w:szCs w:val="24"/>
        </w:rPr>
        <w:t xml:space="preserve">recognizing that </w:t>
      </w:r>
      <w:r w:rsidR="005D18CD" w:rsidRPr="005D18CD">
        <w:rPr>
          <w:rFonts w:ascii="Times New Roman" w:hAnsi="Times New Roman" w:cs="Times New Roman"/>
          <w:sz w:val="24"/>
          <w:szCs w:val="24"/>
        </w:rPr>
        <w:t xml:space="preserve">no single approach can adequately explore the </w:t>
      </w:r>
      <w:r w:rsidR="000A2186">
        <w:rPr>
          <w:rFonts w:ascii="Times New Roman" w:hAnsi="Times New Roman" w:cs="Times New Roman"/>
          <w:sz w:val="24"/>
          <w:szCs w:val="24"/>
        </w:rPr>
        <w:t xml:space="preserve">cultural significance </w:t>
      </w:r>
      <w:r w:rsidR="005D18CD" w:rsidRPr="005D18CD">
        <w:rPr>
          <w:rFonts w:ascii="Times New Roman" w:hAnsi="Times New Roman" w:cs="Times New Roman"/>
          <w:sz w:val="24"/>
          <w:szCs w:val="24"/>
        </w:rPr>
        <w:t>of videogames</w:t>
      </w:r>
      <w:r w:rsidR="005D18CD">
        <w:rPr>
          <w:rFonts w:ascii="Times New Roman" w:hAnsi="Times New Roman" w:cs="Times New Roman"/>
          <w:sz w:val="24"/>
          <w:szCs w:val="24"/>
        </w:rPr>
        <w:t xml:space="preserve">. </w:t>
      </w:r>
      <w:r w:rsidR="004F12DB">
        <w:rPr>
          <w:rFonts w:ascii="Times New Roman" w:hAnsi="Times New Roman" w:cs="Times New Roman"/>
          <w:sz w:val="24"/>
          <w:szCs w:val="24"/>
        </w:rPr>
        <w:t xml:space="preserve">Yet </w:t>
      </w:r>
      <w:r w:rsidR="00BC2165">
        <w:rPr>
          <w:rFonts w:ascii="Times New Roman" w:hAnsi="Times New Roman" w:cs="Times New Roman"/>
          <w:sz w:val="24"/>
          <w:szCs w:val="24"/>
        </w:rPr>
        <w:t xml:space="preserve">I want to </w:t>
      </w:r>
      <w:r w:rsidR="002662E3">
        <w:rPr>
          <w:rFonts w:ascii="Times New Roman" w:hAnsi="Times New Roman" w:cs="Times New Roman"/>
          <w:sz w:val="24"/>
          <w:szCs w:val="24"/>
        </w:rPr>
        <w:t>advance</w:t>
      </w:r>
      <w:r w:rsidR="00BC2165">
        <w:rPr>
          <w:rFonts w:ascii="Times New Roman" w:hAnsi="Times New Roman" w:cs="Times New Roman"/>
          <w:sz w:val="24"/>
          <w:szCs w:val="24"/>
        </w:rPr>
        <w:t xml:space="preserve"> an approach to videogames that, in light of this reconciliation, might at first appear to be </w:t>
      </w:r>
      <w:r w:rsidR="00783F66">
        <w:rPr>
          <w:rFonts w:ascii="Times New Roman" w:hAnsi="Times New Roman" w:cs="Times New Roman"/>
          <w:sz w:val="24"/>
          <w:szCs w:val="24"/>
        </w:rPr>
        <w:t xml:space="preserve">retrograde, a reactionary </w:t>
      </w:r>
      <w:r w:rsidR="00BC2165">
        <w:rPr>
          <w:rFonts w:ascii="Times New Roman" w:hAnsi="Times New Roman" w:cs="Times New Roman"/>
          <w:sz w:val="24"/>
          <w:szCs w:val="24"/>
        </w:rPr>
        <w:t xml:space="preserve">doubling down on the position that videogames are texts. </w:t>
      </w:r>
      <w:r w:rsidR="007962EF">
        <w:rPr>
          <w:rFonts w:ascii="Times New Roman" w:hAnsi="Times New Roman" w:cs="Times New Roman"/>
          <w:sz w:val="24"/>
          <w:szCs w:val="24"/>
        </w:rPr>
        <w:t xml:space="preserve">I don’t mean </w:t>
      </w:r>
      <w:r w:rsidR="003935C0">
        <w:rPr>
          <w:rFonts w:ascii="Times New Roman" w:hAnsi="Times New Roman" w:cs="Times New Roman"/>
          <w:sz w:val="24"/>
          <w:szCs w:val="24"/>
        </w:rPr>
        <w:t>metaphorical texts, using that</w:t>
      </w:r>
      <w:r w:rsidR="00BC2165">
        <w:rPr>
          <w:rFonts w:ascii="Times New Roman" w:hAnsi="Times New Roman" w:cs="Times New Roman"/>
          <w:sz w:val="24"/>
          <w:szCs w:val="24"/>
        </w:rPr>
        <w:t xml:space="preserve"> word haphazard</w:t>
      </w:r>
      <w:r w:rsidR="007962EF">
        <w:rPr>
          <w:rFonts w:ascii="Times New Roman" w:hAnsi="Times New Roman" w:cs="Times New Roman"/>
          <w:sz w:val="24"/>
          <w:szCs w:val="24"/>
        </w:rPr>
        <w:t>ly</w:t>
      </w:r>
      <w:r w:rsidR="003935C0">
        <w:rPr>
          <w:rFonts w:ascii="Times New Roman" w:hAnsi="Times New Roman" w:cs="Times New Roman"/>
          <w:sz w:val="24"/>
          <w:szCs w:val="24"/>
        </w:rPr>
        <w:t xml:space="preserve"> the</w:t>
      </w:r>
      <w:r w:rsidR="00BC2165">
        <w:rPr>
          <w:rFonts w:ascii="Times New Roman" w:hAnsi="Times New Roman" w:cs="Times New Roman"/>
          <w:sz w:val="24"/>
          <w:szCs w:val="24"/>
        </w:rPr>
        <w:t xml:space="preserve"> way literary scholars like to describe everything as texts. </w:t>
      </w:r>
      <w:r w:rsidR="007962EF">
        <w:rPr>
          <w:rFonts w:ascii="Times New Roman" w:hAnsi="Times New Roman" w:cs="Times New Roman"/>
          <w:sz w:val="24"/>
          <w:szCs w:val="24"/>
        </w:rPr>
        <w:t xml:space="preserve">I mean </w:t>
      </w:r>
      <w:r w:rsidR="00BC2165">
        <w:rPr>
          <w:rFonts w:ascii="Times New Roman" w:hAnsi="Times New Roman" w:cs="Times New Roman"/>
          <w:sz w:val="24"/>
          <w:szCs w:val="24"/>
        </w:rPr>
        <w:t>texts</w:t>
      </w:r>
      <w:r w:rsidR="007962EF">
        <w:rPr>
          <w:rFonts w:ascii="Times New Roman" w:hAnsi="Times New Roman" w:cs="Times New Roman"/>
          <w:sz w:val="24"/>
          <w:szCs w:val="24"/>
        </w:rPr>
        <w:t xml:space="preserve"> in a literal way</w:t>
      </w:r>
      <w:r w:rsidR="00BC2165">
        <w:rPr>
          <w:rFonts w:ascii="Times New Roman" w:hAnsi="Times New Roman" w:cs="Times New Roman"/>
          <w:sz w:val="24"/>
          <w:szCs w:val="24"/>
        </w:rPr>
        <w:t xml:space="preserve">, comprised of words, or at least, of numbers and letters. I am </w:t>
      </w:r>
      <w:r w:rsidR="00783F66">
        <w:rPr>
          <w:rFonts w:ascii="Times New Roman" w:hAnsi="Times New Roman" w:cs="Times New Roman"/>
          <w:sz w:val="24"/>
          <w:szCs w:val="24"/>
        </w:rPr>
        <w:t xml:space="preserve">referring to </w:t>
      </w:r>
      <w:r w:rsidR="00BC2165">
        <w:rPr>
          <w:rFonts w:ascii="Times New Roman" w:hAnsi="Times New Roman" w:cs="Times New Roman"/>
          <w:sz w:val="24"/>
          <w:szCs w:val="24"/>
        </w:rPr>
        <w:t xml:space="preserve">the code of the game. </w:t>
      </w:r>
      <w:r w:rsidR="008815C2">
        <w:rPr>
          <w:rFonts w:ascii="Times New Roman" w:hAnsi="Times New Roman" w:cs="Times New Roman"/>
          <w:sz w:val="24"/>
          <w:szCs w:val="24"/>
        </w:rPr>
        <w:t xml:space="preserve">Videogames are pieces of software, made of code, and </w:t>
      </w:r>
      <w:r w:rsidR="00BC2165">
        <w:rPr>
          <w:rFonts w:ascii="Times New Roman" w:hAnsi="Times New Roman" w:cs="Times New Roman"/>
          <w:sz w:val="24"/>
          <w:szCs w:val="24"/>
        </w:rPr>
        <w:t xml:space="preserve">I </w:t>
      </w:r>
      <w:r w:rsidR="003935C0">
        <w:rPr>
          <w:rFonts w:ascii="Times New Roman" w:hAnsi="Times New Roman" w:cs="Times New Roman"/>
          <w:sz w:val="24"/>
          <w:szCs w:val="24"/>
        </w:rPr>
        <w:t xml:space="preserve">argue </w:t>
      </w:r>
      <w:r w:rsidR="00BC2165">
        <w:rPr>
          <w:rFonts w:ascii="Times New Roman" w:hAnsi="Times New Roman" w:cs="Times New Roman"/>
          <w:sz w:val="24"/>
          <w:szCs w:val="24"/>
        </w:rPr>
        <w:t xml:space="preserve">that </w:t>
      </w:r>
      <w:r w:rsidR="00783F66">
        <w:rPr>
          <w:rFonts w:ascii="Times New Roman" w:hAnsi="Times New Roman" w:cs="Times New Roman"/>
          <w:sz w:val="24"/>
          <w:szCs w:val="24"/>
        </w:rPr>
        <w:t xml:space="preserve">thinking about game </w:t>
      </w:r>
      <w:proofErr w:type="gramStart"/>
      <w:r w:rsidR="00783F66">
        <w:rPr>
          <w:rFonts w:ascii="Times New Roman" w:hAnsi="Times New Roman" w:cs="Times New Roman"/>
          <w:sz w:val="24"/>
          <w:szCs w:val="24"/>
        </w:rPr>
        <w:t>code</w:t>
      </w:r>
      <w:proofErr w:type="gramEnd"/>
      <w:r w:rsidR="00783F66">
        <w:rPr>
          <w:rFonts w:ascii="Times New Roman" w:hAnsi="Times New Roman" w:cs="Times New Roman"/>
          <w:sz w:val="24"/>
          <w:szCs w:val="24"/>
        </w:rPr>
        <w:t xml:space="preserve"> </w:t>
      </w:r>
      <w:r w:rsidR="007962EF">
        <w:rPr>
          <w:rFonts w:ascii="Times New Roman" w:hAnsi="Times New Roman" w:cs="Times New Roman"/>
          <w:sz w:val="24"/>
          <w:szCs w:val="24"/>
        </w:rPr>
        <w:t xml:space="preserve">as a signifying text </w:t>
      </w:r>
      <w:r w:rsidR="008815C2">
        <w:rPr>
          <w:rFonts w:ascii="Times New Roman" w:hAnsi="Times New Roman" w:cs="Times New Roman"/>
          <w:sz w:val="24"/>
          <w:szCs w:val="24"/>
        </w:rPr>
        <w:lastRenderedPageBreak/>
        <w:t xml:space="preserve">is </w:t>
      </w:r>
      <w:r w:rsidR="00BC2165">
        <w:rPr>
          <w:rFonts w:ascii="Times New Roman" w:hAnsi="Times New Roman" w:cs="Times New Roman"/>
          <w:sz w:val="24"/>
          <w:szCs w:val="24"/>
        </w:rPr>
        <w:t xml:space="preserve">a fruitful way to </w:t>
      </w:r>
      <w:r w:rsidR="00A214D7">
        <w:rPr>
          <w:rFonts w:ascii="Times New Roman" w:hAnsi="Times New Roman" w:cs="Times New Roman"/>
          <w:sz w:val="24"/>
          <w:szCs w:val="24"/>
        </w:rPr>
        <w:t>enrich our understanding of</w:t>
      </w:r>
      <w:r w:rsidR="00BC2165">
        <w:rPr>
          <w:rFonts w:ascii="Times New Roman" w:hAnsi="Times New Roman" w:cs="Times New Roman"/>
          <w:sz w:val="24"/>
          <w:szCs w:val="24"/>
        </w:rPr>
        <w:t xml:space="preserve"> </w:t>
      </w:r>
      <w:r w:rsidR="00A214D7">
        <w:rPr>
          <w:rFonts w:ascii="Times New Roman" w:hAnsi="Times New Roman" w:cs="Times New Roman"/>
          <w:sz w:val="24"/>
          <w:szCs w:val="24"/>
        </w:rPr>
        <w:t>videogames</w:t>
      </w:r>
      <w:r w:rsidR="00BC2165">
        <w:rPr>
          <w:rFonts w:ascii="Times New Roman" w:hAnsi="Times New Roman" w:cs="Times New Roman"/>
          <w:sz w:val="24"/>
          <w:szCs w:val="24"/>
        </w:rPr>
        <w:t xml:space="preserve">. </w:t>
      </w:r>
      <w:r w:rsidR="008815C2">
        <w:rPr>
          <w:rFonts w:ascii="Times New Roman" w:hAnsi="Times New Roman" w:cs="Times New Roman"/>
          <w:sz w:val="24"/>
          <w:szCs w:val="24"/>
        </w:rPr>
        <w:t xml:space="preserve">To illustrate this </w:t>
      </w:r>
      <w:r w:rsidR="004F12DB">
        <w:rPr>
          <w:rFonts w:ascii="Times New Roman" w:hAnsi="Times New Roman" w:cs="Times New Roman"/>
          <w:sz w:val="24"/>
          <w:szCs w:val="24"/>
        </w:rPr>
        <w:t>methodology</w:t>
      </w:r>
      <w:r w:rsidR="008815C2">
        <w:rPr>
          <w:rFonts w:ascii="Times New Roman" w:hAnsi="Times New Roman" w:cs="Times New Roman"/>
          <w:sz w:val="24"/>
          <w:szCs w:val="24"/>
        </w:rPr>
        <w:t xml:space="preserve"> I will consider the code of two </w:t>
      </w:r>
      <w:r w:rsidR="00A214D7">
        <w:rPr>
          <w:rFonts w:ascii="Times New Roman" w:hAnsi="Times New Roman" w:cs="Times New Roman"/>
          <w:sz w:val="24"/>
          <w:szCs w:val="24"/>
        </w:rPr>
        <w:t>games</w:t>
      </w:r>
      <w:r w:rsidR="008815C2">
        <w:rPr>
          <w:rFonts w:ascii="Times New Roman" w:hAnsi="Times New Roman" w:cs="Times New Roman"/>
          <w:sz w:val="24"/>
          <w:szCs w:val="24"/>
        </w:rPr>
        <w:t>—</w:t>
      </w:r>
      <w:proofErr w:type="spellStart"/>
      <w:r w:rsidR="00455FE3" w:rsidRPr="00455FE3">
        <w:rPr>
          <w:rFonts w:ascii="Times New Roman" w:hAnsi="Times New Roman" w:cs="Times New Roman"/>
          <w:i/>
          <w:sz w:val="24"/>
          <w:szCs w:val="24"/>
        </w:rPr>
        <w:t>Micropolis</w:t>
      </w:r>
      <w:proofErr w:type="spellEnd"/>
      <w:r w:rsidR="00455FE3">
        <w:rPr>
          <w:rFonts w:ascii="Times New Roman" w:hAnsi="Times New Roman" w:cs="Times New Roman"/>
          <w:sz w:val="24"/>
          <w:szCs w:val="24"/>
        </w:rPr>
        <w:t xml:space="preserve"> (2008), which is </w:t>
      </w:r>
      <w:r w:rsidR="008815C2" w:rsidRPr="00455FE3">
        <w:rPr>
          <w:rFonts w:ascii="Times New Roman" w:hAnsi="Times New Roman" w:cs="Times New Roman"/>
          <w:sz w:val="24"/>
          <w:szCs w:val="24"/>
        </w:rPr>
        <w:t>the</w:t>
      </w:r>
      <w:r w:rsidR="008815C2">
        <w:rPr>
          <w:rFonts w:ascii="Times New Roman" w:hAnsi="Times New Roman" w:cs="Times New Roman"/>
          <w:sz w:val="24"/>
          <w:szCs w:val="24"/>
        </w:rPr>
        <w:t xml:space="preserve"> open source version of the legendary simulation </w:t>
      </w:r>
      <w:r w:rsidR="008815C2">
        <w:rPr>
          <w:rFonts w:ascii="Times New Roman" w:hAnsi="Times New Roman" w:cs="Times New Roman"/>
          <w:i/>
          <w:sz w:val="24"/>
          <w:szCs w:val="24"/>
        </w:rPr>
        <w:t xml:space="preserve">SimCity </w:t>
      </w:r>
      <w:r w:rsidR="008815C2">
        <w:rPr>
          <w:rFonts w:ascii="Times New Roman" w:hAnsi="Times New Roman" w:cs="Times New Roman"/>
          <w:sz w:val="24"/>
          <w:szCs w:val="24"/>
        </w:rPr>
        <w:t>(1994)</w:t>
      </w:r>
      <w:r w:rsidR="00455FE3">
        <w:rPr>
          <w:rFonts w:ascii="Times New Roman" w:hAnsi="Times New Roman" w:cs="Times New Roman"/>
          <w:sz w:val="24"/>
          <w:szCs w:val="24"/>
        </w:rPr>
        <w:t>,</w:t>
      </w:r>
      <w:r w:rsidR="008815C2">
        <w:rPr>
          <w:rFonts w:ascii="Times New Roman" w:hAnsi="Times New Roman" w:cs="Times New Roman"/>
          <w:sz w:val="24"/>
          <w:szCs w:val="24"/>
        </w:rPr>
        <w:t xml:space="preserve"> and the notorious first-person shooter </w:t>
      </w:r>
      <w:r w:rsidR="008815C2">
        <w:rPr>
          <w:rFonts w:ascii="Times New Roman" w:hAnsi="Times New Roman" w:cs="Times New Roman"/>
          <w:i/>
          <w:sz w:val="24"/>
          <w:szCs w:val="24"/>
        </w:rPr>
        <w:t>JFK: Reloaded</w:t>
      </w:r>
      <w:r w:rsidR="008815C2">
        <w:rPr>
          <w:rFonts w:ascii="Times New Roman" w:hAnsi="Times New Roman" w:cs="Times New Roman"/>
          <w:sz w:val="24"/>
          <w:szCs w:val="24"/>
        </w:rPr>
        <w:t xml:space="preserve"> (2004).</w:t>
      </w:r>
      <w:r w:rsidR="004F12DB">
        <w:rPr>
          <w:rFonts w:ascii="Times New Roman" w:hAnsi="Times New Roman" w:cs="Times New Roman"/>
          <w:sz w:val="24"/>
          <w:szCs w:val="24"/>
        </w:rPr>
        <w:t xml:space="preserve"> In particular I will focus on an aspect of the games in which the </w:t>
      </w:r>
      <w:r w:rsidR="007962EF">
        <w:rPr>
          <w:rFonts w:ascii="Times New Roman" w:hAnsi="Times New Roman" w:cs="Times New Roman"/>
          <w:sz w:val="24"/>
          <w:szCs w:val="24"/>
        </w:rPr>
        <w:t xml:space="preserve">signifying </w:t>
      </w:r>
      <w:r w:rsidR="004F12DB">
        <w:rPr>
          <w:rFonts w:ascii="Times New Roman" w:hAnsi="Times New Roman" w:cs="Times New Roman"/>
          <w:sz w:val="24"/>
          <w:szCs w:val="24"/>
        </w:rPr>
        <w:t xml:space="preserve">excess of code is palpable: the procedural logic of crime and the </w:t>
      </w:r>
      <w:r w:rsidR="00B8405B">
        <w:rPr>
          <w:rFonts w:ascii="Times New Roman" w:hAnsi="Times New Roman" w:cs="Times New Roman"/>
          <w:sz w:val="24"/>
          <w:szCs w:val="24"/>
        </w:rPr>
        <w:t>shock of history</w:t>
      </w:r>
      <w:r w:rsidR="001F29D3">
        <w:rPr>
          <w:rFonts w:ascii="Times New Roman" w:hAnsi="Times New Roman" w:cs="Times New Roman"/>
          <w:sz w:val="24"/>
          <w:szCs w:val="24"/>
        </w:rPr>
        <w:t xml:space="preserve"> found</w:t>
      </w:r>
      <w:r w:rsidR="00B8405B">
        <w:rPr>
          <w:rFonts w:ascii="Times New Roman" w:hAnsi="Times New Roman" w:cs="Times New Roman"/>
          <w:sz w:val="24"/>
          <w:szCs w:val="24"/>
        </w:rPr>
        <w:t xml:space="preserve"> in </w:t>
      </w:r>
      <w:r w:rsidR="001F29D3">
        <w:rPr>
          <w:rFonts w:ascii="Times New Roman" w:hAnsi="Times New Roman" w:cs="Times New Roman"/>
          <w:sz w:val="24"/>
          <w:szCs w:val="24"/>
        </w:rPr>
        <w:t xml:space="preserve">programmer </w:t>
      </w:r>
      <w:r w:rsidR="00B8405B">
        <w:rPr>
          <w:rFonts w:ascii="Times New Roman" w:hAnsi="Times New Roman" w:cs="Times New Roman"/>
          <w:sz w:val="24"/>
          <w:szCs w:val="24"/>
        </w:rPr>
        <w:t>comments</w:t>
      </w:r>
      <w:r w:rsidR="001F29D3">
        <w:rPr>
          <w:rFonts w:ascii="Times New Roman" w:hAnsi="Times New Roman" w:cs="Times New Roman"/>
          <w:sz w:val="24"/>
          <w:szCs w:val="24"/>
        </w:rPr>
        <w:t xml:space="preserve"> in code</w:t>
      </w:r>
      <w:r w:rsidR="00B8405B">
        <w:rPr>
          <w:rFonts w:ascii="Times New Roman" w:hAnsi="Times New Roman" w:cs="Times New Roman"/>
          <w:sz w:val="24"/>
          <w:szCs w:val="24"/>
        </w:rPr>
        <w:t>.</w:t>
      </w:r>
    </w:p>
    <w:p w14:paraId="3B872970" w14:textId="77777777" w:rsidR="008F1875" w:rsidRPr="0041428D" w:rsidRDefault="008815C2"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My insistence on the importance of code follows a</w:t>
      </w:r>
      <w:r w:rsidR="00C660C2">
        <w:rPr>
          <w:rFonts w:ascii="Times New Roman" w:hAnsi="Times New Roman" w:cs="Times New Roman"/>
          <w:sz w:val="24"/>
          <w:szCs w:val="24"/>
        </w:rPr>
        <w:t xml:space="preserve"> recognition that for too long new media studies has suffered from </w:t>
      </w:r>
      <w:r w:rsidR="000A2186">
        <w:rPr>
          <w:rFonts w:ascii="Times New Roman" w:hAnsi="Times New Roman" w:cs="Times New Roman"/>
          <w:sz w:val="24"/>
          <w:szCs w:val="24"/>
        </w:rPr>
        <w:t xml:space="preserve">the symptoms of </w:t>
      </w:r>
      <w:r w:rsidR="00FD68AB">
        <w:rPr>
          <w:rFonts w:ascii="Times New Roman" w:hAnsi="Times New Roman" w:cs="Times New Roman"/>
          <w:sz w:val="24"/>
          <w:szCs w:val="24"/>
        </w:rPr>
        <w:t>wh</w:t>
      </w:r>
      <w:r w:rsidR="00C660C2">
        <w:rPr>
          <w:rFonts w:ascii="Times New Roman" w:hAnsi="Times New Roman" w:cs="Times New Roman"/>
          <w:sz w:val="24"/>
          <w:szCs w:val="24"/>
        </w:rPr>
        <w:t xml:space="preserve">at Nick Montfort calls </w:t>
      </w:r>
      <w:r w:rsidR="00FD68AB">
        <w:rPr>
          <w:rFonts w:ascii="Times New Roman" w:hAnsi="Times New Roman" w:cs="Times New Roman"/>
          <w:sz w:val="24"/>
          <w:szCs w:val="24"/>
        </w:rPr>
        <w:t xml:space="preserve">screen essentialism </w:t>
      </w:r>
      <w:r w:rsidR="00401F7F" w:rsidRPr="00401F7F">
        <w:rPr>
          <w:rFonts w:ascii="Times New Roman" w:hAnsi="Times New Roman" w:cs="Times New Roman"/>
          <w:sz w:val="24"/>
          <w:szCs w:val="21"/>
        </w:rPr>
        <w:t>(Montfort 2004)</w:t>
      </w:r>
      <w:r w:rsidR="00FD68AB">
        <w:rPr>
          <w:rFonts w:ascii="Times New Roman" w:hAnsi="Times New Roman" w:cs="Times New Roman"/>
          <w:sz w:val="24"/>
          <w:szCs w:val="24"/>
        </w:rPr>
        <w:t xml:space="preserve">. Screen essentialism occurs when </w:t>
      </w:r>
      <w:r w:rsidR="00FD68AB" w:rsidRPr="0041428D">
        <w:rPr>
          <w:rFonts w:ascii="Times New Roman" w:hAnsi="Times New Roman" w:cs="Times New Roman"/>
          <w:sz w:val="24"/>
          <w:szCs w:val="24"/>
        </w:rPr>
        <w:t xml:space="preserve">the “digital event on the screen,” as </w:t>
      </w:r>
      <w:r w:rsidR="00FD68AB">
        <w:rPr>
          <w:rFonts w:ascii="Times New Roman" w:hAnsi="Times New Roman" w:cs="Times New Roman"/>
          <w:sz w:val="24"/>
          <w:szCs w:val="24"/>
        </w:rPr>
        <w:t xml:space="preserve">Matthew </w:t>
      </w:r>
      <w:proofErr w:type="spellStart"/>
      <w:r w:rsidR="00FD68AB" w:rsidRPr="0041428D">
        <w:rPr>
          <w:rFonts w:ascii="Times New Roman" w:hAnsi="Times New Roman" w:cs="Times New Roman"/>
          <w:sz w:val="24"/>
          <w:szCs w:val="24"/>
        </w:rPr>
        <w:t>Kirschenbaum</w:t>
      </w:r>
      <w:proofErr w:type="spellEnd"/>
      <w:r w:rsidR="00FD68AB" w:rsidRPr="0041428D">
        <w:rPr>
          <w:rFonts w:ascii="Times New Roman" w:hAnsi="Times New Roman" w:cs="Times New Roman"/>
          <w:sz w:val="24"/>
          <w:szCs w:val="24"/>
        </w:rPr>
        <w:t xml:space="preserve"> puts it, becomes the sole object of study at the expense of the underlying software, hardware, storage devices, and even non-digital inputs and outputs that make the digital screen event possible in the first place</w:t>
      </w:r>
      <w:r w:rsidR="00FD68AB">
        <w:rPr>
          <w:rFonts w:ascii="Times New Roman" w:hAnsi="Times New Roman" w:cs="Times New Roman"/>
          <w:sz w:val="24"/>
          <w:szCs w:val="24"/>
        </w:rPr>
        <w:t xml:space="preserve"> </w:t>
      </w:r>
      <w:r w:rsidR="00291F7B" w:rsidRPr="00291F7B">
        <w:rPr>
          <w:rFonts w:ascii="Times New Roman" w:hAnsi="Times New Roman" w:cs="Times New Roman"/>
          <w:sz w:val="24"/>
          <w:szCs w:val="21"/>
        </w:rPr>
        <w:t>(</w:t>
      </w:r>
      <w:proofErr w:type="spellStart"/>
      <w:r w:rsidR="00291F7B" w:rsidRPr="00291F7B">
        <w:rPr>
          <w:rFonts w:ascii="Times New Roman" w:hAnsi="Times New Roman" w:cs="Times New Roman"/>
          <w:sz w:val="24"/>
          <w:szCs w:val="21"/>
        </w:rPr>
        <w:t>Kirschenbaum</w:t>
      </w:r>
      <w:proofErr w:type="spellEnd"/>
      <w:r w:rsidR="00291F7B" w:rsidRPr="00291F7B">
        <w:rPr>
          <w:rFonts w:ascii="Times New Roman" w:hAnsi="Times New Roman" w:cs="Times New Roman"/>
          <w:sz w:val="24"/>
          <w:szCs w:val="21"/>
        </w:rPr>
        <w:t xml:space="preserve"> 2008, 4)</w:t>
      </w:r>
      <w:r w:rsidR="00FD68AB">
        <w:rPr>
          <w:rFonts w:ascii="Times New Roman" w:hAnsi="Times New Roman" w:cs="Times New Roman"/>
          <w:sz w:val="24"/>
          <w:szCs w:val="24"/>
        </w:rPr>
        <w:t xml:space="preserve">. </w:t>
      </w:r>
      <w:r w:rsidR="003935C0">
        <w:rPr>
          <w:rFonts w:ascii="Times New Roman" w:hAnsi="Times New Roman" w:cs="Times New Roman"/>
          <w:sz w:val="24"/>
          <w:szCs w:val="24"/>
        </w:rPr>
        <w:t>One response to this essentialism is found in</w:t>
      </w:r>
      <w:r w:rsidR="008F1875" w:rsidRPr="0041428D">
        <w:rPr>
          <w:rFonts w:ascii="Times New Roman" w:hAnsi="Times New Roman" w:cs="Times New Roman"/>
          <w:sz w:val="24"/>
          <w:szCs w:val="24"/>
        </w:rPr>
        <w:t xml:space="preserve"> Katherine </w:t>
      </w:r>
      <w:proofErr w:type="spellStart"/>
      <w:r w:rsidR="008F1875" w:rsidRPr="0041428D">
        <w:rPr>
          <w:rFonts w:ascii="Times New Roman" w:hAnsi="Times New Roman" w:cs="Times New Roman"/>
          <w:sz w:val="24"/>
          <w:szCs w:val="24"/>
        </w:rPr>
        <w:t>Hayles</w:t>
      </w:r>
      <w:proofErr w:type="spellEnd"/>
      <w:r w:rsidR="003935C0">
        <w:rPr>
          <w:rFonts w:ascii="Times New Roman" w:hAnsi="Times New Roman" w:cs="Times New Roman"/>
          <w:sz w:val="24"/>
          <w:szCs w:val="24"/>
        </w:rPr>
        <w:t xml:space="preserve">’ call </w:t>
      </w:r>
      <w:r w:rsidR="008F1875" w:rsidRPr="0041428D">
        <w:rPr>
          <w:rFonts w:ascii="Times New Roman" w:hAnsi="Times New Roman" w:cs="Times New Roman"/>
          <w:sz w:val="24"/>
          <w:szCs w:val="24"/>
        </w:rPr>
        <w:t xml:space="preserve">for media-specific </w:t>
      </w:r>
      <w:r w:rsidR="00013CB2" w:rsidRPr="0041428D">
        <w:rPr>
          <w:rFonts w:ascii="Times New Roman" w:hAnsi="Times New Roman" w:cs="Times New Roman"/>
          <w:sz w:val="24"/>
          <w:szCs w:val="24"/>
        </w:rPr>
        <w:t>an</w:t>
      </w:r>
      <w:r w:rsidR="0041428D">
        <w:rPr>
          <w:rFonts w:ascii="Times New Roman" w:hAnsi="Times New Roman" w:cs="Times New Roman"/>
          <w:sz w:val="24"/>
          <w:szCs w:val="24"/>
        </w:rPr>
        <w:t>alysis</w:t>
      </w:r>
      <w:r w:rsidR="003935C0">
        <w:rPr>
          <w:rFonts w:ascii="Times New Roman" w:hAnsi="Times New Roman" w:cs="Times New Roman"/>
          <w:sz w:val="24"/>
          <w:szCs w:val="24"/>
        </w:rPr>
        <w:t xml:space="preserve"> of </w:t>
      </w:r>
      <w:r w:rsidR="002662E3">
        <w:rPr>
          <w:rFonts w:ascii="Times New Roman" w:hAnsi="Times New Roman" w:cs="Times New Roman"/>
          <w:sz w:val="24"/>
          <w:szCs w:val="24"/>
        </w:rPr>
        <w:t xml:space="preserve">creative </w:t>
      </w:r>
      <w:r w:rsidR="003935C0">
        <w:rPr>
          <w:rFonts w:ascii="Times New Roman" w:hAnsi="Times New Roman" w:cs="Times New Roman"/>
          <w:sz w:val="24"/>
          <w:szCs w:val="24"/>
        </w:rPr>
        <w:t xml:space="preserve">works. A media-specific analysis </w:t>
      </w:r>
      <w:r w:rsidR="0041428D">
        <w:rPr>
          <w:rFonts w:ascii="Times New Roman" w:hAnsi="Times New Roman" w:cs="Times New Roman"/>
          <w:sz w:val="24"/>
          <w:szCs w:val="24"/>
        </w:rPr>
        <w:t>attends to a work’</w:t>
      </w:r>
      <w:r w:rsidR="008F1875" w:rsidRPr="0041428D">
        <w:rPr>
          <w:rFonts w:ascii="Times New Roman" w:hAnsi="Times New Roman" w:cs="Times New Roman"/>
          <w:sz w:val="24"/>
          <w:szCs w:val="24"/>
        </w:rPr>
        <w:t xml:space="preserve">s materiality, which </w:t>
      </w:r>
      <w:proofErr w:type="spellStart"/>
      <w:r w:rsidR="008F1875" w:rsidRPr="0041428D">
        <w:rPr>
          <w:rFonts w:ascii="Times New Roman" w:hAnsi="Times New Roman" w:cs="Times New Roman"/>
          <w:sz w:val="24"/>
          <w:szCs w:val="24"/>
        </w:rPr>
        <w:t>Hayles</w:t>
      </w:r>
      <w:proofErr w:type="spellEnd"/>
      <w:r w:rsidR="008F1875" w:rsidRPr="0041428D">
        <w:rPr>
          <w:rFonts w:ascii="Times New Roman" w:hAnsi="Times New Roman" w:cs="Times New Roman"/>
          <w:sz w:val="24"/>
          <w:szCs w:val="24"/>
        </w:rPr>
        <w:t xml:space="preserve"> formulates as “the interplay between a text’s physical characteristics and its signifying strategies” </w:t>
      </w:r>
      <w:r w:rsidR="00401F7F" w:rsidRPr="00401F7F">
        <w:rPr>
          <w:rFonts w:ascii="Times New Roman" w:hAnsi="Times New Roman" w:cs="Times New Roman"/>
          <w:sz w:val="24"/>
          <w:szCs w:val="21"/>
        </w:rPr>
        <w:t>(</w:t>
      </w:r>
      <w:proofErr w:type="spellStart"/>
      <w:r w:rsidR="00401F7F" w:rsidRPr="00401F7F">
        <w:rPr>
          <w:rFonts w:ascii="Times New Roman" w:hAnsi="Times New Roman" w:cs="Times New Roman"/>
          <w:sz w:val="24"/>
          <w:szCs w:val="21"/>
        </w:rPr>
        <w:t>Hayles</w:t>
      </w:r>
      <w:proofErr w:type="spellEnd"/>
      <w:r w:rsidR="00401F7F" w:rsidRPr="00401F7F">
        <w:rPr>
          <w:rFonts w:ascii="Times New Roman" w:hAnsi="Times New Roman" w:cs="Times New Roman"/>
          <w:sz w:val="24"/>
          <w:szCs w:val="21"/>
        </w:rPr>
        <w:t xml:space="preserve"> 2004, 72)</w:t>
      </w:r>
      <w:r w:rsidR="00013CB2" w:rsidRPr="0041428D">
        <w:rPr>
          <w:rFonts w:ascii="Times New Roman" w:hAnsi="Times New Roman" w:cs="Times New Roman"/>
          <w:sz w:val="24"/>
          <w:szCs w:val="24"/>
        </w:rPr>
        <w:t xml:space="preserve">. </w:t>
      </w:r>
      <w:r w:rsidR="00A35A08">
        <w:rPr>
          <w:rFonts w:ascii="Times New Roman" w:hAnsi="Times New Roman" w:cs="Times New Roman"/>
          <w:sz w:val="24"/>
          <w:szCs w:val="24"/>
        </w:rPr>
        <w:t xml:space="preserve">A media-specific analysis is an important intervention into screen essentialism, but it privileges the manifestly present elements of media. </w:t>
      </w:r>
      <w:r w:rsidR="008F1875" w:rsidRPr="0041428D">
        <w:rPr>
          <w:rFonts w:ascii="Times New Roman" w:hAnsi="Times New Roman" w:cs="Times New Roman"/>
          <w:sz w:val="24"/>
          <w:szCs w:val="24"/>
        </w:rPr>
        <w:t xml:space="preserve">What about digital works with characteristics beyond the physical—or at least, beyond the visible—that nonetheless influence how that work </w:t>
      </w:r>
      <w:r w:rsidR="00556121">
        <w:rPr>
          <w:rFonts w:ascii="Times New Roman" w:hAnsi="Times New Roman" w:cs="Times New Roman"/>
          <w:sz w:val="24"/>
          <w:szCs w:val="24"/>
        </w:rPr>
        <w:t>circulates within culture</w:t>
      </w:r>
      <w:r w:rsidR="008F1875" w:rsidRPr="0041428D">
        <w:rPr>
          <w:rFonts w:ascii="Times New Roman" w:hAnsi="Times New Roman" w:cs="Times New Roman"/>
          <w:sz w:val="24"/>
          <w:szCs w:val="24"/>
        </w:rPr>
        <w:t>?</w:t>
      </w:r>
    </w:p>
    <w:p w14:paraId="4B4D891A" w14:textId="77777777" w:rsidR="00E92095" w:rsidRDefault="00116393"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Nick </w:t>
      </w:r>
      <w:r w:rsidR="008F1875" w:rsidRPr="0041428D">
        <w:rPr>
          <w:rFonts w:ascii="Times New Roman" w:hAnsi="Times New Roman" w:cs="Times New Roman"/>
          <w:sz w:val="24"/>
          <w:szCs w:val="24"/>
        </w:rPr>
        <w:t xml:space="preserve">Montfort and Ian </w:t>
      </w:r>
      <w:proofErr w:type="spellStart"/>
      <w:r w:rsidR="008F1875" w:rsidRPr="0041428D">
        <w:rPr>
          <w:rFonts w:ascii="Times New Roman" w:hAnsi="Times New Roman" w:cs="Times New Roman"/>
          <w:sz w:val="24"/>
          <w:szCs w:val="24"/>
        </w:rPr>
        <w:t>Bogost’s</w:t>
      </w:r>
      <w:proofErr w:type="spellEnd"/>
      <w:r w:rsidR="008F1875" w:rsidRPr="0041428D">
        <w:rPr>
          <w:rFonts w:ascii="Times New Roman" w:hAnsi="Times New Roman" w:cs="Times New Roman"/>
          <w:sz w:val="24"/>
          <w:szCs w:val="24"/>
        </w:rPr>
        <w:t xml:space="preserve"> development of platform studies </w:t>
      </w:r>
      <w:r w:rsidR="002259FE">
        <w:rPr>
          <w:rFonts w:ascii="Times New Roman" w:hAnsi="Times New Roman" w:cs="Times New Roman"/>
          <w:sz w:val="24"/>
          <w:szCs w:val="24"/>
        </w:rPr>
        <w:t xml:space="preserve">presents </w:t>
      </w:r>
      <w:r w:rsidR="0041428D">
        <w:rPr>
          <w:rFonts w:ascii="Times New Roman" w:hAnsi="Times New Roman" w:cs="Times New Roman"/>
          <w:sz w:val="24"/>
          <w:szCs w:val="24"/>
        </w:rPr>
        <w:t xml:space="preserve">one answer to </w:t>
      </w:r>
      <w:r w:rsidR="00A35A08">
        <w:rPr>
          <w:rFonts w:ascii="Times New Roman" w:hAnsi="Times New Roman" w:cs="Times New Roman"/>
          <w:sz w:val="24"/>
          <w:szCs w:val="24"/>
        </w:rPr>
        <w:t>this question</w:t>
      </w:r>
      <w:r w:rsidR="008F1875" w:rsidRPr="0041428D">
        <w:rPr>
          <w:rFonts w:ascii="Times New Roman" w:hAnsi="Times New Roman" w:cs="Times New Roman"/>
          <w:sz w:val="24"/>
          <w:szCs w:val="24"/>
        </w:rPr>
        <w:t xml:space="preserve">. </w:t>
      </w:r>
      <w:r w:rsidR="002259FE">
        <w:rPr>
          <w:rFonts w:ascii="Times New Roman" w:hAnsi="Times New Roman" w:cs="Times New Roman"/>
          <w:sz w:val="24"/>
          <w:szCs w:val="24"/>
        </w:rPr>
        <w:t xml:space="preserve">Unlike </w:t>
      </w:r>
      <w:r w:rsidR="00A214D7">
        <w:rPr>
          <w:rFonts w:ascii="Times New Roman" w:hAnsi="Times New Roman" w:cs="Times New Roman"/>
          <w:sz w:val="24"/>
          <w:szCs w:val="24"/>
        </w:rPr>
        <w:t>typical screen-centric</w:t>
      </w:r>
      <w:r>
        <w:rPr>
          <w:rFonts w:ascii="Times New Roman" w:hAnsi="Times New Roman" w:cs="Times New Roman"/>
          <w:sz w:val="24"/>
          <w:szCs w:val="24"/>
        </w:rPr>
        <w:t xml:space="preserve"> approaches to born-</w:t>
      </w:r>
      <w:r w:rsidR="002259FE">
        <w:rPr>
          <w:rFonts w:ascii="Times New Roman" w:hAnsi="Times New Roman" w:cs="Times New Roman"/>
          <w:sz w:val="24"/>
          <w:szCs w:val="24"/>
        </w:rPr>
        <w:t xml:space="preserve">digital works, </w:t>
      </w:r>
      <w:r w:rsidR="00F06803">
        <w:rPr>
          <w:rFonts w:ascii="Times New Roman" w:hAnsi="Times New Roman" w:cs="Times New Roman"/>
          <w:sz w:val="24"/>
          <w:szCs w:val="24"/>
        </w:rPr>
        <w:t xml:space="preserve">platform studies </w:t>
      </w:r>
      <w:r w:rsidR="008F1875" w:rsidRPr="0041428D">
        <w:rPr>
          <w:rFonts w:ascii="Times New Roman" w:hAnsi="Times New Roman" w:cs="Times New Roman"/>
          <w:sz w:val="24"/>
          <w:szCs w:val="24"/>
        </w:rPr>
        <w:t xml:space="preserve">considers </w:t>
      </w:r>
      <w:r w:rsidR="00A35A08">
        <w:rPr>
          <w:rFonts w:ascii="Times New Roman" w:hAnsi="Times New Roman" w:cs="Times New Roman"/>
          <w:sz w:val="24"/>
          <w:szCs w:val="24"/>
        </w:rPr>
        <w:t xml:space="preserve">both </w:t>
      </w:r>
      <w:r w:rsidR="008F1875" w:rsidRPr="0041428D">
        <w:rPr>
          <w:rFonts w:ascii="Times New Roman" w:hAnsi="Times New Roman" w:cs="Times New Roman"/>
          <w:sz w:val="24"/>
          <w:szCs w:val="24"/>
        </w:rPr>
        <w:t>the software and hardware of systems, exploring the relationship between these hidden foundations and the more visible creative and expressive acts that appear</w:t>
      </w:r>
      <w:r w:rsidR="0058776A">
        <w:rPr>
          <w:rFonts w:ascii="Times New Roman" w:hAnsi="Times New Roman" w:cs="Times New Roman"/>
          <w:sz w:val="24"/>
          <w:szCs w:val="24"/>
        </w:rPr>
        <w:t xml:space="preserve"> on the surface </w:t>
      </w:r>
      <w:r w:rsidR="0058776A">
        <w:rPr>
          <w:rFonts w:ascii="Times New Roman" w:hAnsi="Times New Roman" w:cs="Times New Roman"/>
          <w:sz w:val="24"/>
          <w:szCs w:val="24"/>
        </w:rPr>
        <w:lastRenderedPageBreak/>
        <w:t xml:space="preserve">of the machine. </w:t>
      </w:r>
      <w:r w:rsidR="00FF4DCC">
        <w:rPr>
          <w:rFonts w:ascii="Times New Roman" w:hAnsi="Times New Roman" w:cs="Times New Roman"/>
          <w:sz w:val="24"/>
          <w:szCs w:val="24"/>
        </w:rPr>
        <w:t xml:space="preserve">Every </w:t>
      </w:r>
      <w:r w:rsidR="00FF4DCC" w:rsidRPr="0041428D">
        <w:rPr>
          <w:rFonts w:ascii="Times New Roman" w:hAnsi="Times New Roman" w:cs="Times New Roman"/>
          <w:sz w:val="24"/>
          <w:szCs w:val="24"/>
        </w:rPr>
        <w:t xml:space="preserve">platform is a composite of chips, circuits, controllers, </w:t>
      </w:r>
      <w:r w:rsidR="00FF4DCC">
        <w:rPr>
          <w:rFonts w:ascii="Times New Roman" w:hAnsi="Times New Roman" w:cs="Times New Roman"/>
          <w:sz w:val="24"/>
          <w:szCs w:val="24"/>
        </w:rPr>
        <w:t xml:space="preserve">software, </w:t>
      </w:r>
      <w:r w:rsidR="00FF4DCC" w:rsidRPr="0041428D">
        <w:rPr>
          <w:rFonts w:ascii="Times New Roman" w:hAnsi="Times New Roman" w:cs="Times New Roman"/>
          <w:sz w:val="24"/>
          <w:szCs w:val="24"/>
        </w:rPr>
        <w:t xml:space="preserve">storage devices, and so on. And each of these individual components offers affordances—capabilities that are both enabling and limiting. </w:t>
      </w:r>
      <w:r w:rsidR="00FF4DCC">
        <w:rPr>
          <w:rFonts w:ascii="Times New Roman" w:hAnsi="Times New Roman" w:cs="Times New Roman"/>
          <w:sz w:val="24"/>
          <w:szCs w:val="24"/>
        </w:rPr>
        <w:t xml:space="preserve">A </w:t>
      </w:r>
      <w:r w:rsidR="0058776A">
        <w:rPr>
          <w:rFonts w:ascii="Times New Roman" w:hAnsi="Times New Roman" w:cs="Times New Roman"/>
          <w:sz w:val="24"/>
          <w:szCs w:val="24"/>
        </w:rPr>
        <w:t>platform studies approach reveals, for example, that the</w:t>
      </w:r>
      <w:r w:rsidR="00C660C2">
        <w:rPr>
          <w:rFonts w:ascii="Times New Roman" w:hAnsi="Times New Roman" w:cs="Times New Roman"/>
          <w:sz w:val="24"/>
          <w:szCs w:val="24"/>
        </w:rPr>
        <w:t xml:space="preserve"> Atari VCS’s unique Television Interface Adapter constrained playfield graphics in a way that shaped the</w:t>
      </w:r>
      <w:r w:rsidR="00FF4DCC">
        <w:rPr>
          <w:rFonts w:ascii="Times New Roman" w:hAnsi="Times New Roman" w:cs="Times New Roman"/>
          <w:sz w:val="24"/>
          <w:szCs w:val="24"/>
        </w:rPr>
        <w:t xml:space="preserve"> look and playability of games themselves, the Atari 2600 </w:t>
      </w:r>
      <w:r w:rsidR="006C6D4B">
        <w:rPr>
          <w:rFonts w:ascii="Times New Roman" w:hAnsi="Times New Roman" w:cs="Times New Roman"/>
          <w:sz w:val="24"/>
          <w:szCs w:val="24"/>
        </w:rPr>
        <w:t xml:space="preserve">adaptation </w:t>
      </w:r>
      <w:r w:rsidR="00FF4DCC">
        <w:rPr>
          <w:rFonts w:ascii="Times New Roman" w:hAnsi="Times New Roman" w:cs="Times New Roman"/>
          <w:sz w:val="24"/>
          <w:szCs w:val="24"/>
        </w:rPr>
        <w:t xml:space="preserve">of </w:t>
      </w:r>
      <w:r w:rsidR="00FF4DCC">
        <w:rPr>
          <w:rFonts w:ascii="Times New Roman" w:hAnsi="Times New Roman" w:cs="Times New Roman"/>
          <w:i/>
          <w:sz w:val="24"/>
          <w:szCs w:val="24"/>
        </w:rPr>
        <w:t>Pac-Man</w:t>
      </w:r>
      <w:r w:rsidR="00FF4DCC">
        <w:rPr>
          <w:rFonts w:ascii="Times New Roman" w:hAnsi="Times New Roman" w:cs="Times New Roman"/>
          <w:sz w:val="24"/>
          <w:szCs w:val="24"/>
        </w:rPr>
        <w:t xml:space="preserve"> being a dramatic example of this dynamic </w:t>
      </w:r>
      <w:r w:rsidR="00291F7B" w:rsidRPr="00291F7B">
        <w:rPr>
          <w:rFonts w:ascii="Times New Roman" w:hAnsi="Times New Roman" w:cs="Times New Roman"/>
          <w:sz w:val="24"/>
          <w:szCs w:val="24"/>
        </w:rPr>
        <w:t>(Montfort &amp; Bogost 2009, 67–75)</w:t>
      </w:r>
      <w:r w:rsidR="00FF4DCC">
        <w:rPr>
          <w:rFonts w:ascii="Times New Roman" w:hAnsi="Times New Roman" w:cs="Times New Roman"/>
          <w:sz w:val="24"/>
          <w:szCs w:val="24"/>
        </w:rPr>
        <w:t>.</w:t>
      </w:r>
      <w:r w:rsidR="00B46FD7">
        <w:rPr>
          <w:rFonts w:ascii="Times New Roman" w:hAnsi="Times New Roman" w:cs="Times New Roman"/>
          <w:sz w:val="24"/>
          <w:szCs w:val="24"/>
        </w:rPr>
        <w:t xml:space="preserve"> </w:t>
      </w:r>
      <w:r w:rsidR="006C6D4B">
        <w:rPr>
          <w:rFonts w:ascii="Times New Roman" w:hAnsi="Times New Roman" w:cs="Times New Roman"/>
          <w:sz w:val="24"/>
          <w:szCs w:val="24"/>
        </w:rPr>
        <w:t xml:space="preserve">Chips and other hardware constraints also affect what kind of software can be executed on a computer, making computer code a </w:t>
      </w:r>
      <w:r w:rsidR="00D12F6B">
        <w:rPr>
          <w:rFonts w:ascii="Times New Roman" w:hAnsi="Times New Roman" w:cs="Times New Roman"/>
          <w:sz w:val="24"/>
          <w:szCs w:val="24"/>
        </w:rPr>
        <w:t>critical</w:t>
      </w:r>
      <w:r w:rsidR="006C6D4B">
        <w:rPr>
          <w:rFonts w:ascii="Times New Roman" w:hAnsi="Times New Roman" w:cs="Times New Roman"/>
          <w:sz w:val="24"/>
          <w:szCs w:val="24"/>
        </w:rPr>
        <w:t xml:space="preserve"> </w:t>
      </w:r>
      <w:r w:rsidR="00D12F6B">
        <w:rPr>
          <w:rFonts w:ascii="Times New Roman" w:hAnsi="Times New Roman" w:cs="Times New Roman"/>
          <w:sz w:val="24"/>
          <w:szCs w:val="24"/>
        </w:rPr>
        <w:t xml:space="preserve">part </w:t>
      </w:r>
      <w:r w:rsidR="006C6D4B">
        <w:rPr>
          <w:rFonts w:ascii="Times New Roman" w:hAnsi="Times New Roman" w:cs="Times New Roman"/>
          <w:sz w:val="24"/>
          <w:szCs w:val="24"/>
        </w:rPr>
        <w:t>of platform studies.</w:t>
      </w:r>
      <w:r w:rsidR="00B522C0">
        <w:rPr>
          <w:rStyle w:val="EndnoteReference"/>
          <w:rFonts w:ascii="Times New Roman" w:hAnsi="Times New Roman" w:cs="Times New Roman"/>
          <w:sz w:val="24"/>
          <w:szCs w:val="24"/>
        </w:rPr>
        <w:endnoteReference w:id="1"/>
      </w:r>
      <w:r w:rsidR="006C6D4B">
        <w:rPr>
          <w:rFonts w:ascii="Times New Roman" w:hAnsi="Times New Roman" w:cs="Times New Roman"/>
          <w:sz w:val="24"/>
          <w:szCs w:val="24"/>
        </w:rPr>
        <w:t xml:space="preserve"> </w:t>
      </w:r>
      <w:r w:rsidR="00B522C0">
        <w:rPr>
          <w:rFonts w:ascii="Times New Roman" w:hAnsi="Times New Roman" w:cs="Times New Roman"/>
          <w:sz w:val="24"/>
          <w:szCs w:val="24"/>
        </w:rPr>
        <w:t>Without code, a computer is inoperable, inert.</w:t>
      </w:r>
      <w:r w:rsidR="00D12F6B">
        <w:rPr>
          <w:rFonts w:ascii="Times New Roman" w:hAnsi="Times New Roman" w:cs="Times New Roman"/>
          <w:sz w:val="24"/>
          <w:szCs w:val="24"/>
        </w:rPr>
        <w:t xml:space="preserve"> But the significance of code goes beyond its purely computational </w:t>
      </w:r>
      <w:r w:rsidR="00401F7F">
        <w:rPr>
          <w:rFonts w:ascii="Times New Roman" w:hAnsi="Times New Roman" w:cs="Times New Roman"/>
          <w:sz w:val="24"/>
          <w:szCs w:val="24"/>
        </w:rPr>
        <w:t>power</w:t>
      </w:r>
      <w:r w:rsidR="00D12F6B">
        <w:rPr>
          <w:rFonts w:ascii="Times New Roman" w:hAnsi="Times New Roman" w:cs="Times New Roman"/>
          <w:sz w:val="24"/>
          <w:szCs w:val="24"/>
        </w:rPr>
        <w:t xml:space="preserve">. </w:t>
      </w:r>
      <w:r w:rsidR="006C6D4B">
        <w:rPr>
          <w:rFonts w:ascii="Times New Roman" w:hAnsi="Times New Roman" w:cs="Times New Roman"/>
          <w:sz w:val="24"/>
          <w:szCs w:val="24"/>
        </w:rPr>
        <w:t xml:space="preserve">In a recent examination of the parallel configurations between the development of UNIX and changing race relations in 1960s America, Tara McPherson hones in on code as an especially </w:t>
      </w:r>
      <w:r w:rsidR="00457BC1">
        <w:rPr>
          <w:rFonts w:ascii="Times New Roman" w:hAnsi="Times New Roman" w:cs="Times New Roman"/>
          <w:sz w:val="24"/>
          <w:szCs w:val="24"/>
        </w:rPr>
        <w:t xml:space="preserve">relevant site of cultural engagement for scholars. </w:t>
      </w:r>
      <w:r w:rsidR="00401F7F">
        <w:rPr>
          <w:rFonts w:ascii="Times New Roman" w:hAnsi="Times New Roman" w:cs="Times New Roman"/>
          <w:sz w:val="24"/>
          <w:szCs w:val="24"/>
        </w:rPr>
        <w:t xml:space="preserve">Using the UNIX pipe command </w:t>
      </w:r>
      <w:r w:rsidR="00754AB6">
        <w:rPr>
          <w:rFonts w:ascii="Times New Roman" w:hAnsi="Times New Roman" w:cs="Times New Roman"/>
          <w:sz w:val="24"/>
          <w:szCs w:val="24"/>
        </w:rPr>
        <w:t>to dramatize the modularity</w:t>
      </w:r>
      <w:r w:rsidR="00493550">
        <w:rPr>
          <w:rFonts w:ascii="Times New Roman" w:hAnsi="Times New Roman" w:cs="Times New Roman"/>
          <w:sz w:val="24"/>
          <w:szCs w:val="24"/>
        </w:rPr>
        <w:t xml:space="preserve"> found in many social fields since 1968—including urban segregation and academic departments—McPherson demonstrates that c</w:t>
      </w:r>
      <w:r w:rsidR="00401F7F">
        <w:rPr>
          <w:rFonts w:ascii="Times New Roman" w:hAnsi="Times New Roman" w:cs="Times New Roman"/>
          <w:sz w:val="24"/>
          <w:szCs w:val="24"/>
        </w:rPr>
        <w:t>ode is deeply intertwined with culture</w:t>
      </w:r>
      <w:r w:rsidR="00493550">
        <w:rPr>
          <w:rFonts w:ascii="Times New Roman" w:hAnsi="Times New Roman" w:cs="Times New Roman"/>
          <w:sz w:val="24"/>
          <w:szCs w:val="24"/>
        </w:rPr>
        <w:t xml:space="preserve">. The difficulty is that </w:t>
      </w:r>
      <w:r w:rsidR="00E92095">
        <w:rPr>
          <w:rFonts w:ascii="Times New Roman" w:hAnsi="Times New Roman" w:cs="Times New Roman"/>
          <w:sz w:val="24"/>
          <w:szCs w:val="24"/>
        </w:rPr>
        <w:t xml:space="preserve">with its emphasis on modularity and interfaces that distance the programmer from the kernel of the machine, </w:t>
      </w:r>
      <w:r w:rsidR="00493550">
        <w:rPr>
          <w:rFonts w:ascii="Times New Roman" w:hAnsi="Times New Roman" w:cs="Times New Roman"/>
          <w:sz w:val="24"/>
          <w:szCs w:val="24"/>
        </w:rPr>
        <w:t>“the structures of code</w:t>
      </w:r>
      <w:r w:rsidR="00E92095">
        <w:rPr>
          <w:rFonts w:ascii="Times New Roman" w:hAnsi="Times New Roman" w:cs="Times New Roman"/>
          <w:sz w:val="24"/>
          <w:szCs w:val="24"/>
        </w:rPr>
        <w:t xml:space="preserve"> work to disavow these very connections</w:t>
      </w:r>
      <w:r w:rsidR="00493550">
        <w:rPr>
          <w:rFonts w:ascii="Times New Roman" w:hAnsi="Times New Roman" w:cs="Times New Roman"/>
          <w:sz w:val="24"/>
          <w:szCs w:val="24"/>
        </w:rPr>
        <w:t>”</w:t>
      </w:r>
      <w:r w:rsidR="00E92095">
        <w:rPr>
          <w:rFonts w:ascii="Times New Roman" w:hAnsi="Times New Roman" w:cs="Times New Roman"/>
          <w:sz w:val="24"/>
          <w:szCs w:val="24"/>
        </w:rPr>
        <w:t xml:space="preserve"> </w:t>
      </w:r>
      <w:r w:rsidR="00E92095" w:rsidRPr="00E92095">
        <w:rPr>
          <w:rFonts w:ascii="Times New Roman" w:hAnsi="Times New Roman" w:cs="Times New Roman"/>
          <w:sz w:val="24"/>
          <w:szCs w:val="21"/>
        </w:rPr>
        <w:t>(McPherson 2012, 36)</w:t>
      </w:r>
      <w:r w:rsidR="00E92095">
        <w:rPr>
          <w:rFonts w:ascii="Times New Roman" w:hAnsi="Times New Roman" w:cs="Times New Roman"/>
          <w:sz w:val="24"/>
          <w:szCs w:val="24"/>
        </w:rPr>
        <w:t>.</w:t>
      </w:r>
    </w:p>
    <w:p w14:paraId="789174FF" w14:textId="77777777" w:rsidR="00FD57A2" w:rsidRPr="00F26679" w:rsidRDefault="00FD57A2" w:rsidP="00B36654">
      <w:pPr>
        <w:autoSpaceDE w:val="0"/>
        <w:autoSpaceDN w:val="0"/>
        <w:adjustRightInd w:val="0"/>
        <w:spacing w:after="0" w:line="480" w:lineRule="auto"/>
        <w:ind w:firstLine="720"/>
        <w:rPr>
          <w:rFonts w:ascii="Times New Roman" w:hAnsi="Times New Roman" w:cs="Times New Roman"/>
          <w:sz w:val="24"/>
          <w:szCs w:val="24"/>
        </w:rPr>
      </w:pPr>
      <w:proofErr w:type="gramStart"/>
      <w:r w:rsidRPr="0041428D">
        <w:rPr>
          <w:rFonts w:ascii="Times New Roman" w:hAnsi="Times New Roman" w:cs="Times New Roman"/>
          <w:sz w:val="24"/>
          <w:szCs w:val="24"/>
        </w:rPr>
        <w:t xml:space="preserve">Textual studies, with its </w:t>
      </w:r>
      <w:r>
        <w:rPr>
          <w:rFonts w:ascii="Times New Roman" w:hAnsi="Times New Roman" w:cs="Times New Roman"/>
          <w:sz w:val="24"/>
          <w:szCs w:val="24"/>
        </w:rPr>
        <w:t>awareness</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41428D">
        <w:rPr>
          <w:rFonts w:ascii="Times New Roman" w:hAnsi="Times New Roman" w:cs="Times New Roman"/>
          <w:sz w:val="24"/>
          <w:szCs w:val="24"/>
        </w:rPr>
        <w:t xml:space="preserve">the </w:t>
      </w:r>
      <w:r w:rsidR="00E92095">
        <w:rPr>
          <w:rFonts w:ascii="Times New Roman" w:hAnsi="Times New Roman" w:cs="Times New Roman"/>
          <w:sz w:val="24"/>
          <w:szCs w:val="24"/>
        </w:rPr>
        <w:t xml:space="preserve">social and </w:t>
      </w:r>
      <w:r w:rsidRPr="0041428D">
        <w:rPr>
          <w:rFonts w:ascii="Times New Roman" w:hAnsi="Times New Roman" w:cs="Times New Roman"/>
          <w:sz w:val="24"/>
          <w:szCs w:val="24"/>
        </w:rPr>
        <w:t>material history of texts, perhaps comes</w:t>
      </w:r>
      <w:proofErr w:type="gramEnd"/>
      <w:r w:rsidRPr="0041428D">
        <w:rPr>
          <w:rFonts w:ascii="Times New Roman" w:hAnsi="Times New Roman" w:cs="Times New Roman"/>
          <w:sz w:val="24"/>
          <w:szCs w:val="24"/>
        </w:rPr>
        <w:t xml:space="preserve"> closest in </w:t>
      </w:r>
      <w:r>
        <w:rPr>
          <w:rFonts w:ascii="Times New Roman" w:hAnsi="Times New Roman" w:cs="Times New Roman"/>
          <w:sz w:val="24"/>
          <w:szCs w:val="24"/>
        </w:rPr>
        <w:t xml:space="preserve">traditional humanities scholarship </w:t>
      </w:r>
      <w:r w:rsidRPr="0041428D">
        <w:rPr>
          <w:rFonts w:ascii="Times New Roman" w:hAnsi="Times New Roman" w:cs="Times New Roman"/>
          <w:sz w:val="24"/>
          <w:szCs w:val="24"/>
        </w:rPr>
        <w:t>to the spirit of both media-specific analysis and platform studies</w:t>
      </w:r>
      <w:r>
        <w:rPr>
          <w:rFonts w:ascii="Times New Roman" w:hAnsi="Times New Roman" w:cs="Times New Roman"/>
          <w:sz w:val="24"/>
          <w:szCs w:val="24"/>
        </w:rPr>
        <w:t>. The concerns of textual studies—attentiveness to physical forms, recognition that hands other than the author’s shape the text, an almost forensic desire to trace the history of marginalia, errata, and variants—have their analogs in emerging strains of new media studies. It should not be surprising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that I will revisit much earlier notions of what </w:t>
      </w:r>
      <w:proofErr w:type="spellStart"/>
      <w:r>
        <w:rPr>
          <w:rFonts w:ascii="Times New Roman" w:hAnsi="Times New Roman" w:cs="Times New Roman"/>
          <w:sz w:val="24"/>
          <w:szCs w:val="24"/>
        </w:rPr>
        <w:lastRenderedPageBreak/>
        <w:t>McGann</w:t>
      </w:r>
      <w:proofErr w:type="spellEnd"/>
      <w:r>
        <w:rPr>
          <w:rFonts w:ascii="Times New Roman" w:hAnsi="Times New Roman" w:cs="Times New Roman"/>
          <w:sz w:val="24"/>
          <w:szCs w:val="24"/>
        </w:rPr>
        <w:t xml:space="preserve"> calls “the textual condition” as I examine computer code in a gaming context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McGann</w:t>
      </w:r>
      <w:proofErr w:type="spellEnd"/>
      <w:r w:rsidRPr="00291F7B">
        <w:rPr>
          <w:rFonts w:ascii="Times New Roman" w:hAnsi="Times New Roman" w:cs="Times New Roman"/>
          <w:sz w:val="24"/>
          <w:szCs w:val="21"/>
        </w:rPr>
        <w:t xml:space="preserve"> 1991, 3)</w:t>
      </w:r>
      <w:r>
        <w:rPr>
          <w:rFonts w:ascii="Times New Roman" w:hAnsi="Times New Roman" w:cs="Times New Roman"/>
          <w:sz w:val="24"/>
          <w:szCs w:val="24"/>
        </w:rPr>
        <w:t xml:space="preserve">. </w:t>
      </w:r>
      <w:r w:rsidRPr="0041428D">
        <w:rPr>
          <w:rFonts w:ascii="Times New Roman" w:hAnsi="Times New Roman" w:cs="Times New Roman"/>
          <w:sz w:val="24"/>
          <w:szCs w:val="24"/>
        </w:rPr>
        <w:t>The late German media theorist Fr</w:t>
      </w:r>
      <w:r w:rsidR="005F5B7E">
        <w:rPr>
          <w:rFonts w:ascii="Times New Roman" w:hAnsi="Times New Roman" w:cs="Times New Roman"/>
          <w:sz w:val="24"/>
          <w:szCs w:val="24"/>
        </w:rPr>
        <w:t>i</w:t>
      </w:r>
      <w:r w:rsidRPr="0041428D">
        <w:rPr>
          <w:rFonts w:ascii="Times New Roman" w:hAnsi="Times New Roman" w:cs="Times New Roman"/>
          <w:sz w:val="24"/>
          <w:szCs w:val="24"/>
        </w:rPr>
        <w:t xml:space="preserve">edrich Kittler has argued that, as Alexander Galloway phrases it, “code is the only language that does what it says” </w:t>
      </w:r>
      <w:r w:rsidRPr="00291F7B">
        <w:rPr>
          <w:rFonts w:ascii="Times New Roman" w:hAnsi="Times New Roman" w:cs="Times New Roman"/>
          <w:sz w:val="24"/>
          <w:szCs w:val="21"/>
        </w:rPr>
        <w:t>(Galloway 2006, 5)</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But my close </w:t>
      </w:r>
      <w:r w:rsidRPr="0041428D">
        <w:rPr>
          <w:rFonts w:ascii="Times New Roman" w:hAnsi="Times New Roman" w:cs="Times New Roman"/>
          <w:sz w:val="24"/>
          <w:szCs w:val="24"/>
        </w:rPr>
        <w:t xml:space="preserve">reading of code insists that code not only does what it says, it says things it does not do. </w:t>
      </w:r>
      <w:r>
        <w:rPr>
          <w:rFonts w:ascii="Times New Roman" w:hAnsi="Times New Roman" w:cs="Times New Roman"/>
          <w:sz w:val="24"/>
          <w:szCs w:val="24"/>
        </w:rPr>
        <w:t xml:space="preserve">Staking out the territory of a field he calls critical code studies, </w:t>
      </w:r>
      <w:r w:rsidRPr="0041428D">
        <w:rPr>
          <w:rFonts w:ascii="Times New Roman" w:hAnsi="Times New Roman" w:cs="Times New Roman"/>
          <w:sz w:val="24"/>
          <w:szCs w:val="24"/>
        </w:rPr>
        <w:t xml:space="preserve">Mark Marino </w:t>
      </w:r>
      <w:r>
        <w:rPr>
          <w:rFonts w:ascii="Times New Roman" w:hAnsi="Times New Roman" w:cs="Times New Roman"/>
          <w:sz w:val="24"/>
          <w:szCs w:val="24"/>
        </w:rPr>
        <w:t xml:space="preserve">describes </w:t>
      </w:r>
      <w:r w:rsidRPr="0041428D">
        <w:rPr>
          <w:rFonts w:ascii="Times New Roman" w:hAnsi="Times New Roman" w:cs="Times New Roman"/>
          <w:sz w:val="24"/>
          <w:szCs w:val="24"/>
        </w:rPr>
        <w:t xml:space="preserve">code “as a text, as a sign system” </w:t>
      </w:r>
      <w:r w:rsidRPr="00291F7B">
        <w:rPr>
          <w:rFonts w:ascii="Times New Roman" w:hAnsi="Times New Roman" w:cs="Times New Roman"/>
          <w:sz w:val="24"/>
          <w:szCs w:val="21"/>
        </w:rPr>
        <w:t>(Marino 2006)</w:t>
      </w:r>
      <w:r w:rsidRPr="0041428D">
        <w:rPr>
          <w:rFonts w:ascii="Times New Roman" w:hAnsi="Times New Roman" w:cs="Times New Roman"/>
          <w:sz w:val="24"/>
          <w:szCs w:val="24"/>
        </w:rPr>
        <w:t>.</w:t>
      </w:r>
      <w:r>
        <w:rPr>
          <w:rFonts w:ascii="Times New Roman" w:hAnsi="Times New Roman" w:cs="Times New Roman"/>
          <w:sz w:val="24"/>
          <w:szCs w:val="24"/>
        </w:rPr>
        <w:t xml:space="preserve"> Code may speak to a machine, but it also speaks to us. It is a rich textual object, layered with meaning.</w:t>
      </w:r>
      <w:r w:rsidRPr="00BA30D2">
        <w:rPr>
          <w:rFonts w:ascii="Times New Roman" w:hAnsi="Times New Roman" w:cs="Times New Roman"/>
          <w:sz w:val="24"/>
          <w:szCs w:val="24"/>
        </w:rPr>
        <w:t xml:space="preserve"> </w:t>
      </w:r>
      <w:r w:rsidRPr="0041428D">
        <w:rPr>
          <w:rFonts w:ascii="Times New Roman" w:hAnsi="Times New Roman" w:cs="Times New Roman"/>
          <w:sz w:val="24"/>
          <w:szCs w:val="24"/>
        </w:rPr>
        <w:t xml:space="preserve">“Code may in a general sense be opaque and legible only to specialists,” </w:t>
      </w:r>
      <w:r>
        <w:rPr>
          <w:rFonts w:ascii="Times New Roman" w:hAnsi="Times New Roman" w:cs="Times New Roman"/>
          <w:sz w:val="24"/>
          <w:szCs w:val="24"/>
        </w:rPr>
        <w:t xml:space="preserve">as </w:t>
      </w:r>
      <w:r w:rsidRPr="0041428D">
        <w:rPr>
          <w:rFonts w:ascii="Times New Roman" w:hAnsi="Times New Roman" w:cs="Times New Roman"/>
          <w:sz w:val="24"/>
          <w:szCs w:val="24"/>
        </w:rPr>
        <w:t xml:space="preserve">Rita </w:t>
      </w:r>
      <w:proofErr w:type="spellStart"/>
      <w:r w:rsidRPr="0041428D">
        <w:rPr>
          <w:rFonts w:ascii="Times New Roman" w:hAnsi="Times New Roman" w:cs="Times New Roman"/>
          <w:sz w:val="24"/>
          <w:szCs w:val="24"/>
        </w:rPr>
        <w:t>Raley</w:t>
      </w:r>
      <w:proofErr w:type="spellEnd"/>
      <w:r w:rsidRPr="0041428D">
        <w:rPr>
          <w:rFonts w:ascii="Times New Roman" w:hAnsi="Times New Roman" w:cs="Times New Roman"/>
          <w:sz w:val="24"/>
          <w:szCs w:val="24"/>
        </w:rPr>
        <w:t xml:space="preserve"> </w:t>
      </w:r>
      <w:r>
        <w:rPr>
          <w:rFonts w:ascii="Times New Roman" w:hAnsi="Times New Roman" w:cs="Times New Roman"/>
          <w:sz w:val="24"/>
          <w:szCs w:val="24"/>
        </w:rPr>
        <w:t>notes</w:t>
      </w:r>
      <w:r w:rsidRPr="0041428D">
        <w:rPr>
          <w:rFonts w:ascii="Times New Roman" w:hAnsi="Times New Roman" w:cs="Times New Roman"/>
          <w:sz w:val="24"/>
          <w:szCs w:val="24"/>
        </w:rPr>
        <w:t xml:space="preserve">, “…but it has been inscribed, programmed, written. It is conditioned and concretely historical”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Raley</w:t>
      </w:r>
      <w:proofErr w:type="spellEnd"/>
      <w:r w:rsidRPr="00291F7B">
        <w:rPr>
          <w:rFonts w:ascii="Times New Roman" w:hAnsi="Times New Roman" w:cs="Times New Roman"/>
          <w:sz w:val="24"/>
          <w:szCs w:val="21"/>
        </w:rPr>
        <w:t xml:space="preserve"> 2006)</w:t>
      </w:r>
      <w:r w:rsidRPr="0041428D">
        <w:rPr>
          <w:rFonts w:ascii="Times New Roman" w:hAnsi="Times New Roman" w:cs="Times New Roman"/>
          <w:sz w:val="24"/>
          <w:szCs w:val="24"/>
        </w:rPr>
        <w:t>.</w:t>
      </w:r>
      <w:r>
        <w:rPr>
          <w:rFonts w:ascii="Times New Roman" w:hAnsi="Times New Roman" w:cs="Times New Roman"/>
          <w:sz w:val="24"/>
          <w:szCs w:val="24"/>
        </w:rPr>
        <w:t xml:space="preserve"> Here, then, are the two sides of code I will explore as I seek to understand these two videogames—</w:t>
      </w:r>
      <w:proofErr w:type="spellStart"/>
      <w:r>
        <w:rPr>
          <w:rFonts w:ascii="Times New Roman" w:hAnsi="Times New Roman" w:cs="Times New Roman"/>
          <w:i/>
          <w:sz w:val="24"/>
          <w:szCs w:val="24"/>
        </w:rPr>
        <w:t>Micropolis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JFK</w:t>
      </w:r>
      <w:r w:rsidRPr="00CD1ABF">
        <w:rPr>
          <w:rFonts w:ascii="Times New Roman" w:hAnsi="Times New Roman" w:cs="Times New Roman"/>
          <w:i/>
          <w:sz w:val="24"/>
          <w:szCs w:val="24"/>
        </w:rPr>
        <w:t>: Reloaded</w:t>
      </w:r>
      <w:r>
        <w:rPr>
          <w:rFonts w:ascii="Times New Roman" w:hAnsi="Times New Roman" w:cs="Times New Roman"/>
          <w:sz w:val="24"/>
          <w:szCs w:val="24"/>
        </w:rPr>
        <w:t xml:space="preserve">—as extensions of our textual condition. First, code’s </w:t>
      </w:r>
      <w:proofErr w:type="spellStart"/>
      <w:r>
        <w:rPr>
          <w:rFonts w:ascii="Times New Roman" w:hAnsi="Times New Roman" w:cs="Times New Roman"/>
          <w:sz w:val="24"/>
          <w:szCs w:val="24"/>
        </w:rPr>
        <w:t>performative</w:t>
      </w:r>
      <w:proofErr w:type="spellEnd"/>
      <w:r>
        <w:rPr>
          <w:rFonts w:ascii="Times New Roman" w:hAnsi="Times New Roman" w:cs="Times New Roman"/>
          <w:sz w:val="24"/>
          <w:szCs w:val="24"/>
        </w:rPr>
        <w:t xml:space="preserve"> power, or what may be more accurately called the procedural power of code. </w:t>
      </w:r>
      <w:proofErr w:type="gramStart"/>
      <w:r>
        <w:rPr>
          <w:rFonts w:ascii="Times New Roman" w:hAnsi="Times New Roman" w:cs="Times New Roman"/>
          <w:sz w:val="24"/>
          <w:szCs w:val="24"/>
        </w:rPr>
        <w:t xml:space="preserve">Second, code’s evocative power, </w:t>
      </w:r>
      <w:r w:rsidRPr="0041428D">
        <w:rPr>
          <w:rFonts w:ascii="Times New Roman" w:hAnsi="Times New Roman" w:cs="Times New Roman"/>
          <w:sz w:val="24"/>
          <w:szCs w:val="24"/>
        </w:rPr>
        <w:t>rife with gaps, idiosyncrasies, and suggestive traces of its</w:t>
      </w:r>
      <w:r w:rsidR="00827A2A">
        <w:rPr>
          <w:rFonts w:ascii="Times New Roman" w:hAnsi="Times New Roman" w:cs="Times New Roman"/>
          <w:sz w:val="24"/>
          <w:szCs w:val="24"/>
        </w:rPr>
        <w:t xml:space="preserve"> historical</w:t>
      </w:r>
      <w:r w:rsidRPr="0041428D">
        <w:rPr>
          <w:rFonts w:ascii="Times New Roman" w:hAnsi="Times New Roman" w:cs="Times New Roman"/>
          <w:sz w:val="24"/>
          <w:szCs w:val="24"/>
        </w:rPr>
        <w:t xml:space="preserve"> context.</w:t>
      </w:r>
      <w:proofErr w:type="gramEnd"/>
      <w:r w:rsidRPr="0041428D">
        <w:rPr>
          <w:rFonts w:ascii="Times New Roman" w:hAnsi="Times New Roman" w:cs="Times New Roman"/>
          <w:sz w:val="24"/>
          <w:szCs w:val="24"/>
        </w:rPr>
        <w:t xml:space="preserve"> </w:t>
      </w:r>
      <w:r>
        <w:rPr>
          <w:rFonts w:ascii="Times New Roman" w:hAnsi="Times New Roman" w:cs="Times New Roman"/>
          <w:sz w:val="24"/>
          <w:szCs w:val="24"/>
        </w:rPr>
        <w:t xml:space="preserve">Approaching code in this twofold fashion, it becomes clear that </w:t>
      </w:r>
      <w:r w:rsidRPr="0041428D">
        <w:rPr>
          <w:rFonts w:ascii="Times New Roman" w:hAnsi="Times New Roman" w:cs="Times New Roman"/>
          <w:sz w:val="24"/>
          <w:szCs w:val="24"/>
        </w:rPr>
        <w:t xml:space="preserve">the more </w:t>
      </w:r>
      <w:r>
        <w:rPr>
          <w:rFonts w:ascii="Times New Roman" w:hAnsi="Times New Roman" w:cs="Times New Roman"/>
          <w:sz w:val="24"/>
          <w:szCs w:val="24"/>
        </w:rPr>
        <w:t xml:space="preserve">a programming </w:t>
      </w:r>
      <w:r w:rsidRPr="0041428D">
        <w:rPr>
          <w:rFonts w:ascii="Times New Roman" w:hAnsi="Times New Roman" w:cs="Times New Roman"/>
          <w:sz w:val="24"/>
          <w:szCs w:val="24"/>
        </w:rPr>
        <w:t>language emphasizes human legibility, the greater the chance there’s some slippage in the code that is readable by the machine one way and readable by scholars and critics in another</w:t>
      </w:r>
      <w:r>
        <w:rPr>
          <w:rFonts w:ascii="Times New Roman" w:hAnsi="Times New Roman" w:cs="Times New Roman"/>
          <w:sz w:val="24"/>
          <w:szCs w:val="24"/>
        </w:rPr>
        <w:t>.</w:t>
      </w:r>
    </w:p>
    <w:p w14:paraId="7F425092" w14:textId="77777777" w:rsidR="00FD57A2" w:rsidRDefault="00FD57A2" w:rsidP="002C4168">
      <w:pPr>
        <w:autoSpaceDE w:val="0"/>
        <w:autoSpaceDN w:val="0"/>
        <w:adjustRightInd w:val="0"/>
        <w:spacing w:after="0" w:line="480" w:lineRule="auto"/>
        <w:rPr>
          <w:rFonts w:ascii="Times New Roman" w:hAnsi="Times New Roman" w:cs="Times New Roman"/>
          <w:b/>
          <w:sz w:val="24"/>
          <w:szCs w:val="24"/>
        </w:rPr>
      </w:pPr>
    </w:p>
    <w:p w14:paraId="2E19EDA5" w14:textId="77777777" w:rsidR="00FD57A2" w:rsidRPr="00635BC7" w:rsidRDefault="00FD57A2" w:rsidP="002C4168">
      <w:pPr>
        <w:autoSpaceDE w:val="0"/>
        <w:autoSpaceDN w:val="0"/>
        <w:adjustRightInd w:val="0"/>
        <w:spacing w:after="0" w:line="480" w:lineRule="auto"/>
        <w:rPr>
          <w:rFonts w:ascii="Times New Roman" w:hAnsi="Times New Roman" w:cs="Times New Roman"/>
          <w:b/>
          <w:sz w:val="24"/>
          <w:szCs w:val="24"/>
        </w:rPr>
      </w:pPr>
      <w:r w:rsidRPr="00635BC7">
        <w:rPr>
          <w:rFonts w:ascii="Times New Roman" w:hAnsi="Times New Roman" w:cs="Times New Roman"/>
          <w:b/>
          <w:sz w:val="24"/>
          <w:szCs w:val="24"/>
        </w:rPr>
        <w:t xml:space="preserve">CRIMINAL CODE IN </w:t>
      </w:r>
      <w:r>
        <w:rPr>
          <w:rFonts w:ascii="Times New Roman" w:hAnsi="Times New Roman" w:cs="Times New Roman"/>
          <w:b/>
          <w:i/>
          <w:sz w:val="24"/>
          <w:szCs w:val="24"/>
        </w:rPr>
        <w:t>MICROPOLIS</w:t>
      </w:r>
    </w:p>
    <w:p w14:paraId="33BEAF7B" w14:textId="77777777" w:rsidR="00FD57A2" w:rsidRPr="0041428D" w:rsidRDefault="00FD57A2" w:rsidP="002C4168">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Consider </w:t>
      </w:r>
      <w:r>
        <w:rPr>
          <w:rFonts w:ascii="Times New Roman" w:hAnsi="Times New Roman" w:cs="Times New Roman"/>
          <w:sz w:val="24"/>
          <w:szCs w:val="24"/>
        </w:rPr>
        <w:t xml:space="preserve">the case of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sz w:val="24"/>
          <w:szCs w:val="24"/>
        </w:rPr>
        <w:t xml:space="preserve">, the open-source version of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 xml:space="preserve">that was included on the Linux-based XO computers in the One Laptop per Child program. Designed by the legendary Will Wright,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 xml:space="preserve">was released by Maxis in 1989 on the popular (though nearing the end of its life cycle) Commodore 64. It was the first of many popular </w:t>
      </w:r>
      <w:proofErr w:type="spellStart"/>
      <w:r w:rsidRPr="0041428D">
        <w:rPr>
          <w:rFonts w:ascii="Times New Roman" w:hAnsi="Times New Roman" w:cs="Times New Roman"/>
          <w:sz w:val="24"/>
          <w:szCs w:val="24"/>
        </w:rPr>
        <w:t>Sim</w:t>
      </w:r>
      <w:proofErr w:type="spellEnd"/>
      <w:r w:rsidRPr="0041428D">
        <w:rPr>
          <w:rFonts w:ascii="Times New Roman" w:hAnsi="Times New Roman" w:cs="Times New Roman"/>
          <w:sz w:val="24"/>
          <w:szCs w:val="24"/>
        </w:rPr>
        <w:t xml:space="preserve"> games, such as </w:t>
      </w:r>
      <w:proofErr w:type="spellStart"/>
      <w:r w:rsidRPr="0041428D">
        <w:rPr>
          <w:rFonts w:ascii="Times New Roman" w:hAnsi="Times New Roman" w:cs="Times New Roman"/>
          <w:i/>
          <w:sz w:val="24"/>
          <w:szCs w:val="24"/>
        </w:rPr>
        <w:t>SimAnt</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and </w:t>
      </w:r>
      <w:proofErr w:type="spellStart"/>
      <w:r w:rsidRPr="0041428D">
        <w:rPr>
          <w:rFonts w:ascii="Times New Roman" w:hAnsi="Times New Roman" w:cs="Times New Roman"/>
          <w:i/>
          <w:sz w:val="24"/>
          <w:szCs w:val="24"/>
        </w:rPr>
        <w:t>SimFarm</w:t>
      </w:r>
      <w:proofErr w:type="spellEnd"/>
      <w:r w:rsidRPr="0041428D">
        <w:rPr>
          <w:rFonts w:ascii="Times New Roman" w:hAnsi="Times New Roman" w:cs="Times New Roman"/>
          <w:sz w:val="24"/>
          <w:szCs w:val="24"/>
        </w:rPr>
        <w:t xml:space="preserve">, not to mention the enduring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 xml:space="preserve">series of games—that </w:t>
      </w:r>
      <w:r>
        <w:rPr>
          <w:rFonts w:ascii="Times New Roman" w:hAnsi="Times New Roman" w:cs="Times New Roman"/>
          <w:sz w:val="24"/>
          <w:szCs w:val="24"/>
        </w:rPr>
        <w:t>have been</w:t>
      </w:r>
      <w:r w:rsidRPr="0041428D">
        <w:rPr>
          <w:rFonts w:ascii="Times New Roman" w:hAnsi="Times New Roman" w:cs="Times New Roman"/>
          <w:sz w:val="24"/>
          <w:szCs w:val="24"/>
        </w:rPr>
        <w:t xml:space="preserve"> ported</w:t>
      </w:r>
      <w:r>
        <w:rPr>
          <w:rFonts w:ascii="Times New Roman" w:hAnsi="Times New Roman" w:cs="Times New Roman"/>
          <w:sz w:val="24"/>
          <w:szCs w:val="24"/>
        </w:rPr>
        <w:t xml:space="preserve"> (the </w:t>
      </w:r>
      <w:r>
        <w:rPr>
          <w:rFonts w:ascii="Times New Roman" w:hAnsi="Times New Roman" w:cs="Times New Roman"/>
          <w:sz w:val="24"/>
          <w:szCs w:val="24"/>
        </w:rPr>
        <w:lastRenderedPageBreak/>
        <w:t>programming equivalent of translation)</w:t>
      </w:r>
      <w:r w:rsidRPr="0041428D">
        <w:rPr>
          <w:rFonts w:ascii="Times New Roman" w:hAnsi="Times New Roman" w:cs="Times New Roman"/>
          <w:sz w:val="24"/>
          <w:szCs w:val="24"/>
        </w:rPr>
        <w:t xml:space="preserve"> to dozens of platforms, from DOS to the </w:t>
      </w:r>
      <w:proofErr w:type="spellStart"/>
      <w:r w:rsidRPr="0041428D">
        <w:rPr>
          <w:rFonts w:ascii="Times New Roman" w:hAnsi="Times New Roman" w:cs="Times New Roman"/>
          <w:sz w:val="24"/>
          <w:szCs w:val="24"/>
        </w:rPr>
        <w:t>iPad</w:t>
      </w:r>
      <w:proofErr w:type="spellEnd"/>
      <w:r w:rsidRPr="0041428D">
        <w:rPr>
          <w:rFonts w:ascii="Times New Roman" w:hAnsi="Times New Roman" w:cs="Times New Roman"/>
          <w:sz w:val="24"/>
          <w:szCs w:val="24"/>
        </w:rPr>
        <w:t xml:space="preserve">. </w:t>
      </w:r>
      <w:r>
        <w:rPr>
          <w:rFonts w:ascii="Times New Roman" w:hAnsi="Times New Roman" w:cs="Times New Roman"/>
          <w:sz w:val="24"/>
          <w:szCs w:val="24"/>
        </w:rPr>
        <w:t xml:space="preserve">The videogame behemoth </w:t>
      </w:r>
      <w:r w:rsidRPr="0041428D">
        <w:rPr>
          <w:rFonts w:ascii="Times New Roman" w:hAnsi="Times New Roman" w:cs="Times New Roman"/>
          <w:sz w:val="24"/>
          <w:szCs w:val="24"/>
        </w:rPr>
        <w:t xml:space="preserve">Electronic Arts now owns the rights to the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 xml:space="preserve">brand, and in 2008, EA released the source code of the original game under a GNU GPL License—a General Public License that stresses the freedom of users to share and modify the program’s source code. EA prohibited any resulting branch of the game from using the </w:t>
      </w:r>
      <w:r w:rsidRPr="0041428D">
        <w:rPr>
          <w:rFonts w:ascii="Times New Roman" w:hAnsi="Times New Roman" w:cs="Times New Roman"/>
          <w:i/>
          <w:sz w:val="24"/>
          <w:szCs w:val="24"/>
        </w:rPr>
        <w:t>SimCity</w:t>
      </w:r>
      <w:r>
        <w:rPr>
          <w:rFonts w:ascii="Times New Roman" w:hAnsi="Times New Roman" w:cs="Times New Roman"/>
          <w:sz w:val="24"/>
          <w:szCs w:val="24"/>
        </w:rPr>
        <w:t xml:space="preserve"> name. T</w:t>
      </w:r>
      <w:r w:rsidRPr="0041428D">
        <w:rPr>
          <w:rFonts w:ascii="Times New Roman" w:hAnsi="Times New Roman" w:cs="Times New Roman"/>
          <w:sz w:val="24"/>
          <w:szCs w:val="24"/>
        </w:rPr>
        <w:t xml:space="preserve">he developers, led by Don Hopkins—who had worked on the first Unix port of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in 1992—called it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sz w:val="24"/>
          <w:szCs w:val="24"/>
        </w:rPr>
        <w:t xml:space="preserve">, which was Wright’s original name for his city simulation </w:t>
      </w:r>
      <w:r w:rsidRPr="00291F7B">
        <w:rPr>
          <w:rFonts w:ascii="Times New Roman" w:hAnsi="Times New Roman" w:cs="Times New Roman"/>
          <w:sz w:val="24"/>
          <w:szCs w:val="21"/>
        </w:rPr>
        <w:t>(Hopkins 2007a)</w:t>
      </w:r>
      <w:r w:rsidRPr="0041428D">
        <w:rPr>
          <w:rFonts w:ascii="Times New Roman" w:hAnsi="Times New Roman" w:cs="Times New Roman"/>
          <w:sz w:val="24"/>
          <w:szCs w:val="24"/>
        </w:rPr>
        <w:t>.</w:t>
      </w:r>
    </w:p>
    <w:p w14:paraId="355EC1AC"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According to Hopkins, </w:t>
      </w:r>
      <w:proofErr w:type="gramStart"/>
      <w:r w:rsidRPr="0041428D">
        <w:rPr>
          <w:rFonts w:ascii="Times New Roman" w:hAnsi="Times New Roman" w:cs="Times New Roman"/>
          <w:sz w:val="24"/>
          <w:szCs w:val="24"/>
        </w:rPr>
        <w:t>Will Wright was once asked by a journalist</w:t>
      </w:r>
      <w:proofErr w:type="gramEnd"/>
      <w:r w:rsidRPr="0041428D">
        <w:rPr>
          <w:rFonts w:ascii="Times New Roman" w:hAnsi="Times New Roman" w:cs="Times New Roman"/>
          <w:sz w:val="24"/>
          <w:szCs w:val="24"/>
        </w:rPr>
        <w:t xml:space="preserve"> how much urban </w:t>
      </w:r>
      <w:r>
        <w:rPr>
          <w:rFonts w:ascii="Times New Roman" w:hAnsi="Times New Roman" w:cs="Times New Roman"/>
          <w:sz w:val="24"/>
          <w:szCs w:val="24"/>
        </w:rPr>
        <w:t>planning</w:t>
      </w:r>
      <w:r w:rsidRPr="0041428D">
        <w:rPr>
          <w:rFonts w:ascii="Times New Roman" w:hAnsi="Times New Roman" w:cs="Times New Roman"/>
          <w:sz w:val="24"/>
          <w:szCs w:val="24"/>
        </w:rPr>
        <w:t xml:space="preserve"> theory, demography, criminology, and sociology went into </w:t>
      </w:r>
      <w:r w:rsidRPr="0041428D">
        <w:rPr>
          <w:rFonts w:ascii="Times New Roman" w:hAnsi="Times New Roman" w:cs="Times New Roman"/>
          <w:i/>
          <w:sz w:val="24"/>
          <w:szCs w:val="24"/>
        </w:rPr>
        <w:t>SimCity.</w:t>
      </w:r>
      <w:r>
        <w:rPr>
          <w:rFonts w:ascii="Times New Roman" w:hAnsi="Times New Roman" w:cs="Times New Roman"/>
          <w:sz w:val="24"/>
          <w:szCs w:val="24"/>
        </w:rPr>
        <w:t xml:space="preserve"> Wright replied simply, “</w:t>
      </w:r>
      <w:r w:rsidRPr="0041428D">
        <w:rPr>
          <w:rFonts w:ascii="Times New Roman" w:hAnsi="Times New Roman" w:cs="Times New Roman"/>
          <w:sz w:val="24"/>
          <w:szCs w:val="24"/>
        </w:rPr>
        <w:t xml:space="preserve">I just </w:t>
      </w:r>
      <w:r>
        <w:rPr>
          <w:rFonts w:ascii="Times New Roman" w:hAnsi="Times New Roman" w:cs="Times New Roman"/>
          <w:sz w:val="24"/>
          <w:szCs w:val="24"/>
        </w:rPr>
        <w:t xml:space="preserve">kind of optimized for game play” </w:t>
      </w:r>
      <w:r w:rsidRPr="00291F7B">
        <w:rPr>
          <w:rFonts w:ascii="Times New Roman" w:hAnsi="Times New Roman" w:cs="Times New Roman"/>
          <w:sz w:val="24"/>
          <w:szCs w:val="21"/>
        </w:rPr>
        <w:t>(Hopkins 2007b)</w:t>
      </w:r>
      <w:r w:rsidRPr="0041428D">
        <w:rPr>
          <w:rFonts w:ascii="Times New Roman" w:hAnsi="Times New Roman" w:cs="Times New Roman"/>
          <w:sz w:val="24"/>
          <w:szCs w:val="24"/>
        </w:rPr>
        <w:t xml:space="preserve">. Indeed, from the beginning,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was criticized for presenting a </w:t>
      </w:r>
      <w:r w:rsidRPr="00CB2147">
        <w:rPr>
          <w:rFonts w:ascii="Times New Roman" w:hAnsi="Times New Roman" w:cs="Times New Roman"/>
          <w:sz w:val="24"/>
          <w:szCs w:val="24"/>
        </w:rPr>
        <w:t>na</w:t>
      </w:r>
      <w:r w:rsidR="00B504EB">
        <w:rPr>
          <w:rFonts w:ascii="Times New Roman" w:hAnsi="Times New Roman" w:cs="Times New Roman"/>
          <w:sz w:val="24"/>
          <w:szCs w:val="24"/>
          <w:u w:val="single"/>
        </w:rPr>
        <w:t>ï</w:t>
      </w:r>
      <w:r w:rsidRPr="00CB2147">
        <w:rPr>
          <w:rFonts w:ascii="Times New Roman" w:hAnsi="Times New Roman" w:cs="Times New Roman"/>
          <w:sz w:val="24"/>
          <w:szCs w:val="24"/>
        </w:rPr>
        <w:t>ve</w:t>
      </w:r>
      <w:r w:rsidRPr="0041428D">
        <w:rPr>
          <w:rFonts w:ascii="Times New Roman" w:hAnsi="Times New Roman" w:cs="Times New Roman"/>
          <w:sz w:val="24"/>
          <w:szCs w:val="24"/>
        </w:rPr>
        <w:t xml:space="preserve"> vision of urban planning, if not an altogether egregious one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Bleecker</w:t>
      </w:r>
      <w:proofErr w:type="spellEnd"/>
      <w:r w:rsidRPr="00291F7B">
        <w:rPr>
          <w:rFonts w:ascii="Times New Roman" w:hAnsi="Times New Roman" w:cs="Times New Roman"/>
          <w:sz w:val="24"/>
          <w:szCs w:val="21"/>
        </w:rPr>
        <w:t xml:space="preserve"> 199</w:t>
      </w:r>
      <w:r w:rsidR="00CB2147">
        <w:rPr>
          <w:rFonts w:ascii="Times New Roman" w:hAnsi="Times New Roman" w:cs="Times New Roman"/>
          <w:sz w:val="24"/>
          <w:szCs w:val="21"/>
        </w:rPr>
        <w:t>5</w:t>
      </w:r>
      <w:r w:rsidRPr="00291F7B">
        <w:rPr>
          <w:rFonts w:ascii="Times New Roman" w:hAnsi="Times New Roman" w:cs="Times New Roman"/>
          <w:sz w:val="24"/>
          <w:szCs w:val="21"/>
        </w:rPr>
        <w:t>; Friedman 1995)</w:t>
      </w:r>
      <w:r w:rsidRPr="0041428D">
        <w:rPr>
          <w:rFonts w:ascii="Times New Roman" w:hAnsi="Times New Roman" w:cs="Times New Roman"/>
          <w:sz w:val="24"/>
          <w:szCs w:val="24"/>
        </w:rPr>
        <w:t xml:space="preserve">. As recently as 2007, the legendary computer scientist Alan Kay called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a “pernicious…black box,” full of assumptions and “somewhat arbitrary knowledge” that </w:t>
      </w:r>
      <w:r>
        <w:rPr>
          <w:rFonts w:ascii="Times New Roman" w:hAnsi="Times New Roman" w:cs="Times New Roman"/>
          <w:sz w:val="24"/>
          <w:szCs w:val="24"/>
        </w:rPr>
        <w:t>cannot</w:t>
      </w:r>
      <w:r w:rsidRPr="0041428D">
        <w:rPr>
          <w:rFonts w:ascii="Times New Roman" w:hAnsi="Times New Roman" w:cs="Times New Roman"/>
          <w:sz w:val="24"/>
          <w:szCs w:val="24"/>
        </w:rPr>
        <w:t xml:space="preserve"> be questioned or </w:t>
      </w:r>
      <w:r>
        <w:rPr>
          <w:rFonts w:ascii="Times New Roman" w:hAnsi="Times New Roman" w:cs="Times New Roman"/>
          <w:sz w:val="24"/>
          <w:szCs w:val="24"/>
        </w:rPr>
        <w:t xml:space="preserve">changed </w:t>
      </w:r>
      <w:r w:rsidRPr="00291F7B">
        <w:rPr>
          <w:rFonts w:ascii="Times New Roman" w:hAnsi="Times New Roman" w:cs="Times New Roman"/>
          <w:sz w:val="24"/>
          <w:szCs w:val="21"/>
        </w:rPr>
        <w:t>(Kay 2007)</w:t>
      </w:r>
      <w:r w:rsidRPr="0041428D">
        <w:rPr>
          <w:rFonts w:ascii="Times New Roman" w:hAnsi="Times New Roman" w:cs="Times New Roman"/>
          <w:sz w:val="24"/>
          <w:szCs w:val="24"/>
        </w:rPr>
        <w:t xml:space="preserve">. Kay’s and others’ critiques of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 xml:space="preserve">focus on what Ian Bogost calls the “procedural rhetoric” of the game. By procedural rhetoric, Bogost simply means the implicit or explicit argument a computer model makes. Rather than using words like a book, or images like a film, a game “makes a claim about how something works by modeling its processes” </w:t>
      </w:r>
      <w:r w:rsidRPr="00291F7B">
        <w:rPr>
          <w:rFonts w:ascii="Times New Roman" w:hAnsi="Times New Roman" w:cs="Times New Roman"/>
          <w:sz w:val="24"/>
          <w:szCs w:val="21"/>
        </w:rPr>
        <w:t>(Bogost 2009)</w:t>
      </w:r>
      <w:r w:rsidRPr="0041428D">
        <w:rPr>
          <w:rFonts w:ascii="Times New Roman" w:hAnsi="Times New Roman" w:cs="Times New Roman"/>
          <w:sz w:val="24"/>
          <w:szCs w:val="24"/>
        </w:rPr>
        <w:t xml:space="preserve">. In the case of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I want to explore a particularly rich site of embedded procedural rhetoric—the procedural rhetoric of crime. </w:t>
      </w:r>
    </w:p>
    <w:p w14:paraId="0F38C1F9" w14:textId="77777777" w:rsidR="00FD57A2"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In fact, Kay illustrates his point about the black box nature of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by describing how crime operates in the game.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Kay </w:t>
      </w:r>
      <w:r>
        <w:rPr>
          <w:rFonts w:ascii="Times New Roman" w:hAnsi="Times New Roman" w:cs="Times New Roman"/>
          <w:sz w:val="24"/>
          <w:szCs w:val="24"/>
        </w:rPr>
        <w:t>argues</w:t>
      </w:r>
      <w:r w:rsidRPr="0041428D">
        <w:rPr>
          <w:rFonts w:ascii="Times New Roman" w:hAnsi="Times New Roman" w:cs="Times New Roman"/>
          <w:sz w:val="24"/>
          <w:szCs w:val="24"/>
        </w:rPr>
        <w:t>, “gets the players to discover that the way to counter rising crime is</w:t>
      </w:r>
      <w:r>
        <w:rPr>
          <w:rFonts w:ascii="Times New Roman" w:hAnsi="Times New Roman" w:cs="Times New Roman"/>
          <w:sz w:val="24"/>
          <w:szCs w:val="24"/>
        </w:rPr>
        <w:t xml:space="preserve"> to put in more police stations</w:t>
      </w:r>
      <w:r w:rsidRPr="0041428D">
        <w:rPr>
          <w:rFonts w:ascii="Times New Roman" w:hAnsi="Times New Roman" w:cs="Times New Roman"/>
          <w:sz w:val="24"/>
          <w:szCs w:val="24"/>
        </w:rPr>
        <w:t>”</w:t>
      </w:r>
      <w:r>
        <w:rPr>
          <w:rFonts w:ascii="Times New Roman" w:hAnsi="Times New Roman" w:cs="Times New Roman"/>
          <w:sz w:val="24"/>
          <w:szCs w:val="24"/>
        </w:rPr>
        <w:t xml:space="preserve"> (</w:t>
      </w:r>
      <w:r w:rsidR="00B504EB">
        <w:rPr>
          <w:rFonts w:ascii="Times New Roman" w:hAnsi="Times New Roman" w:cs="Times New Roman"/>
          <w:sz w:val="24"/>
          <w:szCs w:val="24"/>
        </w:rPr>
        <w:t xml:space="preserve">Kay </w:t>
      </w:r>
      <w:r>
        <w:rPr>
          <w:rFonts w:ascii="Times New Roman" w:hAnsi="Times New Roman" w:cs="Times New Roman"/>
          <w:sz w:val="24"/>
          <w:szCs w:val="24"/>
        </w:rPr>
        <w:t>2007).</w:t>
      </w:r>
      <w:r w:rsidRPr="0041428D">
        <w:rPr>
          <w:rFonts w:ascii="Times New Roman" w:hAnsi="Times New Roman" w:cs="Times New Roman"/>
          <w:sz w:val="24"/>
          <w:szCs w:val="24"/>
        </w:rPr>
        <w:t xml:space="preserve"> Of all the possible options in </w:t>
      </w:r>
      <w:r w:rsidRPr="0041428D">
        <w:rPr>
          <w:rFonts w:ascii="Times New Roman" w:hAnsi="Times New Roman" w:cs="Times New Roman"/>
          <w:sz w:val="24"/>
          <w:szCs w:val="24"/>
        </w:rPr>
        <w:lastRenderedPageBreak/>
        <w:t>the real world—increasing funding for education,</w:t>
      </w:r>
      <w:r>
        <w:rPr>
          <w:rFonts w:ascii="Times New Roman" w:hAnsi="Times New Roman" w:cs="Times New Roman"/>
          <w:sz w:val="24"/>
          <w:szCs w:val="24"/>
        </w:rPr>
        <w:t xml:space="preserve"> reducing overcrowded housing,</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building mixed use developments, </w:t>
      </w:r>
      <w:r w:rsidRPr="0041428D">
        <w:rPr>
          <w:rFonts w:ascii="Times New Roman" w:hAnsi="Times New Roman" w:cs="Times New Roman"/>
          <w:sz w:val="24"/>
          <w:szCs w:val="24"/>
        </w:rPr>
        <w:t xml:space="preserve">creating </w:t>
      </w:r>
      <w:r>
        <w:rPr>
          <w:rFonts w:ascii="Times New Roman" w:hAnsi="Times New Roman" w:cs="Times New Roman"/>
          <w:sz w:val="24"/>
          <w:szCs w:val="24"/>
        </w:rPr>
        <w:t>employment opportunities</w:t>
      </w:r>
      <w:r w:rsidRPr="0041428D">
        <w:rPr>
          <w:rFonts w:ascii="Times New Roman" w:hAnsi="Times New Roman" w:cs="Times New Roman"/>
          <w:sz w:val="24"/>
          <w:szCs w:val="24"/>
        </w:rPr>
        <w:t xml:space="preserve">, and so on—it’s the presence of the police that lowers crime in </w:t>
      </w:r>
      <w:r w:rsidRPr="00AB535F">
        <w:rPr>
          <w:rFonts w:ascii="Times New Roman" w:hAnsi="Times New Roman" w:cs="Times New Roman"/>
          <w:i/>
          <w:sz w:val="24"/>
          <w:szCs w:val="24"/>
        </w:rPr>
        <w:t>SimCity</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This is the argument that game makes, its </w:t>
      </w:r>
      <w:r w:rsidRPr="0041428D">
        <w:rPr>
          <w:rFonts w:ascii="Times New Roman" w:hAnsi="Times New Roman" w:cs="Times New Roman"/>
          <w:sz w:val="24"/>
          <w:szCs w:val="24"/>
        </w:rPr>
        <w:t xml:space="preserve">procedural rhetoric. </w:t>
      </w:r>
      <w:r>
        <w:rPr>
          <w:rFonts w:ascii="Times New Roman" w:hAnsi="Times New Roman" w:cs="Times New Roman"/>
          <w:sz w:val="24"/>
          <w:szCs w:val="24"/>
        </w:rPr>
        <w:t>Naïve though it may be, the game has staked out a position on urban planning from which it cannot deviate. I</w:t>
      </w:r>
      <w:r w:rsidRPr="0041428D">
        <w:rPr>
          <w:rFonts w:ascii="Times New Roman" w:hAnsi="Times New Roman" w:cs="Times New Roman"/>
          <w:sz w:val="24"/>
          <w:szCs w:val="24"/>
        </w:rPr>
        <w:t xml:space="preserve">t doesn’t take long for players to figure </w:t>
      </w:r>
      <w:r>
        <w:rPr>
          <w:rFonts w:ascii="Times New Roman" w:hAnsi="Times New Roman" w:cs="Times New Roman"/>
          <w:sz w:val="24"/>
          <w:szCs w:val="24"/>
        </w:rPr>
        <w:t>out the position</w:t>
      </w:r>
      <w:r w:rsidRPr="0041428D">
        <w:rPr>
          <w:rFonts w:ascii="Times New Roman" w:hAnsi="Times New Roman" w:cs="Times New Roman"/>
          <w:sz w:val="24"/>
          <w:szCs w:val="24"/>
        </w:rPr>
        <w:t xml:space="preserve">. </w:t>
      </w:r>
      <w:r>
        <w:rPr>
          <w:rFonts w:ascii="Times New Roman" w:hAnsi="Times New Roman" w:cs="Times New Roman"/>
          <w:sz w:val="24"/>
          <w:szCs w:val="24"/>
        </w:rPr>
        <w:t>Indeed</w:t>
      </w:r>
      <w:r w:rsidRPr="0041428D">
        <w:rPr>
          <w:rFonts w:ascii="Times New Roman" w:hAnsi="Times New Roman" w:cs="Times New Roman"/>
          <w:sz w:val="24"/>
          <w:szCs w:val="24"/>
        </w:rPr>
        <w:t xml:space="preserve">, the original manual itself tells the </w:t>
      </w:r>
      <w:proofErr w:type="gramStart"/>
      <w:r w:rsidRPr="0041428D">
        <w:rPr>
          <w:rFonts w:ascii="Times New Roman" w:hAnsi="Times New Roman" w:cs="Times New Roman"/>
          <w:sz w:val="24"/>
          <w:szCs w:val="24"/>
        </w:rPr>
        <w:t>player that</w:t>
      </w:r>
      <w:proofErr w:type="gramEnd"/>
      <w:r w:rsidRPr="0041428D">
        <w:rPr>
          <w:rFonts w:ascii="Times New Roman" w:hAnsi="Times New Roman" w:cs="Times New Roman"/>
          <w:sz w:val="24"/>
          <w:szCs w:val="24"/>
        </w:rPr>
        <w:t xml:space="preserve"> “Police Departments lower the crime rate in the surrounding area. This in turn raises property values” </w:t>
      </w:r>
      <w:r w:rsidRPr="00291F7B">
        <w:rPr>
          <w:rFonts w:ascii="Times New Roman" w:hAnsi="Times New Roman" w:cs="Times New Roman"/>
          <w:sz w:val="24"/>
          <w:szCs w:val="21"/>
        </w:rPr>
        <w:t>(Bremer 1993, 35)</w:t>
      </w:r>
      <w:r w:rsidRPr="0041428D">
        <w:rPr>
          <w:rFonts w:ascii="Times New Roman" w:hAnsi="Times New Roman" w:cs="Times New Roman"/>
          <w:sz w:val="24"/>
          <w:szCs w:val="24"/>
        </w:rPr>
        <w:t>.</w:t>
      </w:r>
      <w:r>
        <w:rPr>
          <w:rFonts w:ascii="Times New Roman" w:hAnsi="Times New Roman" w:cs="Times New Roman"/>
          <w:sz w:val="24"/>
          <w:szCs w:val="24"/>
        </w:rPr>
        <w:t xml:space="preserve"> </w:t>
      </w:r>
      <w:r w:rsidRPr="0041428D">
        <w:rPr>
          <w:rFonts w:ascii="Times New Roman" w:hAnsi="Times New Roman" w:cs="Times New Roman"/>
          <w:sz w:val="24"/>
          <w:szCs w:val="24"/>
        </w:rPr>
        <w:t xml:space="preserve">It’s one thing for the manual to propose a relationship between crime, property values, and law enforcement, but quite another for the player to see that relationship enacted within the simulation. Players have to get a feel for it on their own as they play the game. </w:t>
      </w:r>
      <w:r>
        <w:rPr>
          <w:rFonts w:ascii="Times New Roman" w:hAnsi="Times New Roman" w:cs="Times New Roman"/>
          <w:sz w:val="24"/>
          <w:szCs w:val="24"/>
        </w:rPr>
        <w:t xml:space="preserve">Recall </w:t>
      </w:r>
      <w:proofErr w:type="spellStart"/>
      <w:r>
        <w:rPr>
          <w:rFonts w:ascii="Times New Roman" w:hAnsi="Times New Roman" w:cs="Times New Roman"/>
          <w:sz w:val="24"/>
          <w:szCs w:val="24"/>
        </w:rPr>
        <w:t>Manovich’s</w:t>
      </w:r>
      <w:proofErr w:type="spellEnd"/>
      <w:r>
        <w:rPr>
          <w:rFonts w:ascii="Times New Roman" w:hAnsi="Times New Roman" w:cs="Times New Roman"/>
          <w:sz w:val="24"/>
          <w:szCs w:val="24"/>
        </w:rPr>
        <w:t xml:space="preserve"> comment about the hidden logic of a game. </w:t>
      </w:r>
      <w:r w:rsidRPr="0041428D">
        <w:rPr>
          <w:rFonts w:ascii="Times New Roman" w:hAnsi="Times New Roman" w:cs="Times New Roman"/>
          <w:sz w:val="24"/>
          <w:szCs w:val="24"/>
        </w:rPr>
        <w:t>A player’s success in a simulation hinges upon discovering the alg</w:t>
      </w:r>
      <w:r>
        <w:rPr>
          <w:rFonts w:ascii="Times New Roman" w:hAnsi="Times New Roman" w:cs="Times New Roman"/>
          <w:sz w:val="24"/>
          <w:szCs w:val="24"/>
        </w:rPr>
        <w:t>orithm underlying the game. But</w:t>
      </w:r>
      <w:r w:rsidRPr="0041428D">
        <w:rPr>
          <w:rFonts w:ascii="Times New Roman" w:hAnsi="Times New Roman" w:cs="Times New Roman"/>
          <w:sz w:val="24"/>
          <w:szCs w:val="24"/>
        </w:rPr>
        <w:t xml:space="preserve"> if the manual describes the model and players can discover it for themselves through gameplay, what’s the value of looking at the code of the game</w:t>
      </w:r>
      <w:r>
        <w:rPr>
          <w:rFonts w:ascii="Times New Roman" w:hAnsi="Times New Roman" w:cs="Times New Roman"/>
          <w:sz w:val="24"/>
          <w:szCs w:val="24"/>
        </w:rPr>
        <w:t xml:space="preserve">? </w:t>
      </w:r>
      <w:r w:rsidRPr="0041428D">
        <w:rPr>
          <w:rFonts w:ascii="Times New Roman" w:hAnsi="Times New Roman" w:cs="Times New Roman"/>
          <w:sz w:val="24"/>
          <w:szCs w:val="24"/>
        </w:rPr>
        <w:t xml:space="preserve">What can </w:t>
      </w:r>
      <w:r>
        <w:rPr>
          <w:rFonts w:ascii="Times New Roman" w:hAnsi="Times New Roman" w:cs="Times New Roman"/>
          <w:sz w:val="24"/>
          <w:szCs w:val="24"/>
        </w:rPr>
        <w:t xml:space="preserve">the </w:t>
      </w:r>
      <w:r w:rsidRPr="0041428D">
        <w:rPr>
          <w:rFonts w:ascii="Times New Roman" w:hAnsi="Times New Roman" w:cs="Times New Roman"/>
          <w:sz w:val="24"/>
          <w:szCs w:val="24"/>
        </w:rPr>
        <w:t xml:space="preserve">code </w:t>
      </w:r>
      <w:r>
        <w:rPr>
          <w:rFonts w:ascii="Times New Roman" w:hAnsi="Times New Roman" w:cs="Times New Roman"/>
          <w:sz w:val="24"/>
          <w:szCs w:val="24"/>
        </w:rPr>
        <w:t xml:space="preserve">reveal </w:t>
      </w:r>
      <w:r w:rsidRPr="0041428D">
        <w:rPr>
          <w:rFonts w:ascii="Times New Roman" w:hAnsi="Times New Roman" w:cs="Times New Roman"/>
          <w:sz w:val="24"/>
          <w:szCs w:val="24"/>
        </w:rPr>
        <w:t>that playing the game cannot?</w:t>
      </w:r>
    </w:p>
    <w:p w14:paraId="0F7622CF" w14:textId="77777777" w:rsidR="00FD57A2" w:rsidRPr="0041428D" w:rsidRDefault="00FD57A2" w:rsidP="00E73276">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To </w:t>
      </w:r>
      <w:r>
        <w:rPr>
          <w:rFonts w:ascii="Times New Roman" w:hAnsi="Times New Roman" w:cs="Times New Roman"/>
          <w:sz w:val="24"/>
          <w:szCs w:val="24"/>
        </w:rPr>
        <w:t>answer this question</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we must examine the code itself. Because the code for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i/>
          <w:sz w:val="24"/>
          <w:szCs w:val="24"/>
        </w:rPr>
        <w:t>—SimCity</w:t>
      </w:r>
      <w:r w:rsidRPr="0041428D">
        <w:rPr>
          <w:rFonts w:ascii="Times New Roman" w:hAnsi="Times New Roman" w:cs="Times New Roman"/>
          <w:sz w:val="24"/>
          <w:szCs w:val="24"/>
        </w:rPr>
        <w:t>’s open source twin—</w:t>
      </w:r>
      <w:r>
        <w:rPr>
          <w:rFonts w:ascii="Times New Roman" w:hAnsi="Times New Roman" w:cs="Times New Roman"/>
          <w:sz w:val="24"/>
          <w:szCs w:val="24"/>
        </w:rPr>
        <w:t>is freely available, this close reading of code is feasible in a way that a similar reading of a commercial game is not.</w:t>
      </w:r>
      <w:r>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To wit, below </w:t>
      </w:r>
      <w:proofErr w:type="gramStart"/>
      <w:r w:rsidRPr="0041428D">
        <w:rPr>
          <w:rFonts w:ascii="Times New Roman" w:hAnsi="Times New Roman" w:cs="Times New Roman"/>
          <w:sz w:val="24"/>
          <w:szCs w:val="24"/>
        </w:rPr>
        <w:t>are lines 413</w:t>
      </w:r>
      <w:r w:rsidR="0095701A">
        <w:rPr>
          <w:rFonts w:ascii="Times New Roman" w:hAnsi="Times New Roman" w:cs="Times New Roman"/>
          <w:sz w:val="24"/>
          <w:szCs w:val="24"/>
        </w:rPr>
        <w:t>–</w:t>
      </w:r>
      <w:r w:rsidRPr="0041428D">
        <w:rPr>
          <w:rFonts w:ascii="Times New Roman" w:hAnsi="Times New Roman" w:cs="Times New Roman"/>
          <w:sz w:val="24"/>
          <w:szCs w:val="24"/>
        </w:rPr>
        <w:t xml:space="preserve">424 of span.cpp, one of the many sub-programs called by the core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engine</w:t>
      </w:r>
      <w:proofErr w:type="gramEnd"/>
      <w:r w:rsidRPr="0041428D">
        <w:rPr>
          <w:rFonts w:ascii="Times New Roman" w:hAnsi="Times New Roman" w:cs="Times New Roman"/>
          <w:sz w:val="24"/>
          <w:szCs w:val="24"/>
        </w:rPr>
        <w:t xml:space="preserve">. It’s written in C++, </w:t>
      </w:r>
      <w:r>
        <w:rPr>
          <w:rFonts w:ascii="Times New Roman" w:hAnsi="Times New Roman" w:cs="Times New Roman"/>
          <w:sz w:val="24"/>
          <w:szCs w:val="24"/>
        </w:rPr>
        <w:t xml:space="preserve">a </w:t>
      </w:r>
      <w:r w:rsidRPr="0041428D">
        <w:rPr>
          <w:rFonts w:ascii="Times New Roman" w:hAnsi="Times New Roman" w:cs="Times New Roman"/>
          <w:sz w:val="24"/>
          <w:szCs w:val="24"/>
        </w:rPr>
        <w:t>common mid</w:t>
      </w:r>
      <w:r>
        <w:rPr>
          <w:rFonts w:ascii="Times New Roman" w:hAnsi="Times New Roman" w:cs="Times New Roman"/>
          <w:sz w:val="24"/>
          <w:szCs w:val="24"/>
        </w:rPr>
        <w:t xml:space="preserve">dle-level programming language; </w:t>
      </w:r>
      <w:r w:rsidRPr="0041428D">
        <w:rPr>
          <w:rFonts w:ascii="Times New Roman" w:hAnsi="Times New Roman" w:cs="Times New Roman"/>
          <w:sz w:val="24"/>
          <w:szCs w:val="24"/>
        </w:rPr>
        <w:t xml:space="preserve">Firefox is written in C++, for example, as well as Photoshop, and nearly every Microsoft product. By paying attention to variable names in span.cpp, even a non-programmer might be able to discern that this code scans the player’s city map and calculates a number of critical statistics: population density, the </w:t>
      </w:r>
      <w:r w:rsidRPr="0041428D">
        <w:rPr>
          <w:rFonts w:ascii="Times New Roman" w:hAnsi="Times New Roman" w:cs="Times New Roman"/>
          <w:sz w:val="24"/>
          <w:szCs w:val="24"/>
        </w:rPr>
        <w:lastRenderedPageBreak/>
        <w:t xml:space="preserve">likelihood of fire, pollution, land value, and the function that drew Alan Kay’s attention to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sz w:val="24"/>
          <w:szCs w:val="24"/>
        </w:rPr>
        <w:t>, a neighborhood’s crime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8838"/>
      </w:tblGrid>
      <w:tr w:rsidR="00FD57A2" w:rsidRPr="008E4A71" w14:paraId="18A76D57" w14:textId="77777777">
        <w:tc>
          <w:tcPr>
            <w:tcW w:w="738" w:type="dxa"/>
          </w:tcPr>
          <w:p w14:paraId="42221F43"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413</w:t>
            </w:r>
          </w:p>
        </w:tc>
        <w:tc>
          <w:tcPr>
            <w:tcW w:w="8838" w:type="dxa"/>
          </w:tcPr>
          <w:p w14:paraId="321632CB"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for</w:t>
            </w:r>
            <w:proofErr w:type="gramEnd"/>
            <w:r w:rsidRPr="008E4A71">
              <w:rPr>
                <w:rFonts w:ascii="Courier New" w:hAnsi="Courier New" w:cs="Courier New"/>
                <w:sz w:val="20"/>
                <w:szCs w:val="20"/>
              </w:rPr>
              <w:t xml:space="preserve"> (</w:t>
            </w:r>
            <w:proofErr w:type="spellStart"/>
            <w:r w:rsidRPr="008E4A71">
              <w:rPr>
                <w:rFonts w:ascii="Courier New" w:hAnsi="Courier New" w:cs="Courier New"/>
                <w:sz w:val="20"/>
                <w:szCs w:val="20"/>
              </w:rPr>
              <w:t>int</w:t>
            </w:r>
            <w:proofErr w:type="spellEnd"/>
            <w:r w:rsidRPr="008E4A71">
              <w:rPr>
                <w:rFonts w:ascii="Courier New" w:hAnsi="Courier New" w:cs="Courier New"/>
                <w:sz w:val="20"/>
                <w:szCs w:val="20"/>
              </w:rPr>
              <w:t xml:space="preserve"> x = 0; x &lt; WORLD_W; x += </w:t>
            </w:r>
            <w:proofErr w:type="spellStart"/>
            <w:r w:rsidRPr="008E4A71">
              <w:rPr>
                <w:rFonts w:ascii="Courier New" w:hAnsi="Courier New" w:cs="Courier New"/>
                <w:sz w:val="20"/>
                <w:szCs w:val="20"/>
              </w:rPr>
              <w:t>crimeRateMap.MAP_BLOCKSIZE</w:t>
            </w:r>
            <w:proofErr w:type="spellEnd"/>
            <w:r w:rsidRPr="008E4A71">
              <w:rPr>
                <w:rFonts w:ascii="Courier New" w:hAnsi="Courier New" w:cs="Courier New"/>
                <w:sz w:val="20"/>
                <w:szCs w:val="20"/>
              </w:rPr>
              <w:t>) {</w:t>
            </w:r>
          </w:p>
        </w:tc>
      </w:tr>
      <w:tr w:rsidR="00FD57A2" w:rsidRPr="008E4A71" w14:paraId="3E503372" w14:textId="77777777">
        <w:tc>
          <w:tcPr>
            <w:tcW w:w="738" w:type="dxa"/>
          </w:tcPr>
          <w:p w14:paraId="6A1A630B"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414</w:t>
            </w:r>
          </w:p>
        </w:tc>
        <w:tc>
          <w:tcPr>
            <w:tcW w:w="8838" w:type="dxa"/>
          </w:tcPr>
          <w:p w14:paraId="11567EEE"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for</w:t>
            </w:r>
            <w:proofErr w:type="gramEnd"/>
            <w:r w:rsidRPr="008E4A71">
              <w:rPr>
                <w:rFonts w:ascii="Courier New" w:hAnsi="Courier New" w:cs="Courier New"/>
                <w:sz w:val="20"/>
                <w:szCs w:val="20"/>
              </w:rPr>
              <w:t xml:space="preserve"> (</w:t>
            </w:r>
            <w:proofErr w:type="spellStart"/>
            <w:r w:rsidRPr="008E4A71">
              <w:rPr>
                <w:rFonts w:ascii="Courier New" w:hAnsi="Courier New" w:cs="Courier New"/>
                <w:sz w:val="20"/>
                <w:szCs w:val="20"/>
              </w:rPr>
              <w:t>int</w:t>
            </w:r>
            <w:proofErr w:type="spellEnd"/>
            <w:r w:rsidRPr="008E4A71">
              <w:rPr>
                <w:rFonts w:ascii="Courier New" w:hAnsi="Courier New" w:cs="Courier New"/>
                <w:sz w:val="20"/>
                <w:szCs w:val="20"/>
              </w:rPr>
              <w:t xml:space="preserve"> y = 0; y &lt; WORLD_H; y += </w:t>
            </w:r>
            <w:proofErr w:type="spellStart"/>
            <w:r w:rsidRPr="008E4A71">
              <w:rPr>
                <w:rFonts w:ascii="Courier New" w:hAnsi="Courier New" w:cs="Courier New"/>
                <w:sz w:val="20"/>
                <w:szCs w:val="20"/>
              </w:rPr>
              <w:t>crimeRateMap.MAP_BLOCKSIZE</w:t>
            </w:r>
            <w:proofErr w:type="spellEnd"/>
            <w:r w:rsidRPr="008E4A71">
              <w:rPr>
                <w:rFonts w:ascii="Courier New" w:hAnsi="Courier New" w:cs="Courier New"/>
                <w:sz w:val="20"/>
                <w:szCs w:val="20"/>
              </w:rPr>
              <w:t>) {</w:t>
            </w:r>
          </w:p>
        </w:tc>
      </w:tr>
      <w:tr w:rsidR="00FD57A2" w:rsidRPr="008E4A71" w14:paraId="33564943" w14:textId="77777777">
        <w:tc>
          <w:tcPr>
            <w:tcW w:w="738" w:type="dxa"/>
          </w:tcPr>
          <w:p w14:paraId="25D28517"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415</w:t>
            </w:r>
          </w:p>
        </w:tc>
        <w:tc>
          <w:tcPr>
            <w:tcW w:w="8838" w:type="dxa"/>
          </w:tcPr>
          <w:p w14:paraId="184893AE"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spellStart"/>
            <w:proofErr w:type="gramStart"/>
            <w:r w:rsidRPr="008E4A71">
              <w:rPr>
                <w:rFonts w:ascii="Courier New" w:hAnsi="Courier New" w:cs="Courier New"/>
                <w:sz w:val="20"/>
                <w:szCs w:val="20"/>
              </w:rPr>
              <w:t>int</w:t>
            </w:r>
            <w:proofErr w:type="spellEnd"/>
            <w:proofErr w:type="gramEnd"/>
            <w:r w:rsidRPr="008E4A71">
              <w:rPr>
                <w:rFonts w:ascii="Courier New" w:hAnsi="Courier New" w:cs="Courier New"/>
                <w:sz w:val="20"/>
                <w:szCs w:val="20"/>
              </w:rPr>
              <w:t xml:space="preserve"> z = </w:t>
            </w:r>
            <w:proofErr w:type="spellStart"/>
            <w:r w:rsidRPr="008E4A71">
              <w:rPr>
                <w:rFonts w:ascii="Courier New" w:hAnsi="Courier New" w:cs="Courier New"/>
                <w:sz w:val="20"/>
                <w:szCs w:val="20"/>
              </w:rPr>
              <w:t>landValueMap.worldGet</w:t>
            </w:r>
            <w:proofErr w:type="spellEnd"/>
            <w:r w:rsidRPr="008E4A71">
              <w:rPr>
                <w:rFonts w:ascii="Courier New" w:hAnsi="Courier New" w:cs="Courier New"/>
                <w:sz w:val="20"/>
                <w:szCs w:val="20"/>
              </w:rPr>
              <w:t>(x, y);</w:t>
            </w:r>
          </w:p>
        </w:tc>
      </w:tr>
      <w:tr w:rsidR="00FD57A2" w:rsidRPr="008E4A71" w14:paraId="5050EAA8" w14:textId="77777777">
        <w:tc>
          <w:tcPr>
            <w:tcW w:w="738" w:type="dxa"/>
          </w:tcPr>
          <w:p w14:paraId="10455B05"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416</w:t>
            </w:r>
          </w:p>
        </w:tc>
        <w:tc>
          <w:tcPr>
            <w:tcW w:w="8838" w:type="dxa"/>
          </w:tcPr>
          <w:p w14:paraId="4FC193D3"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if</w:t>
            </w:r>
            <w:proofErr w:type="gramEnd"/>
            <w:r w:rsidRPr="008E4A71">
              <w:rPr>
                <w:rFonts w:ascii="Courier New" w:hAnsi="Courier New" w:cs="Courier New"/>
                <w:sz w:val="20"/>
                <w:szCs w:val="20"/>
              </w:rPr>
              <w:t xml:space="preserve"> (z &gt; 0) {</w:t>
            </w:r>
          </w:p>
        </w:tc>
      </w:tr>
      <w:tr w:rsidR="00FD57A2" w:rsidRPr="008E4A71" w14:paraId="1EA0B747" w14:textId="77777777">
        <w:tc>
          <w:tcPr>
            <w:tcW w:w="738" w:type="dxa"/>
          </w:tcPr>
          <w:p w14:paraId="4B47032D"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417</w:t>
            </w:r>
          </w:p>
        </w:tc>
        <w:tc>
          <w:tcPr>
            <w:tcW w:w="8838" w:type="dxa"/>
          </w:tcPr>
          <w:p w14:paraId="7E51AE82"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spellStart"/>
            <w:proofErr w:type="gramStart"/>
            <w:r w:rsidRPr="008E4A71">
              <w:rPr>
                <w:rFonts w:ascii="Courier New" w:hAnsi="Courier New" w:cs="Courier New"/>
                <w:sz w:val="20"/>
                <w:szCs w:val="20"/>
              </w:rPr>
              <w:t>numz</w:t>
            </w:r>
            <w:proofErr w:type="spellEnd"/>
            <w:proofErr w:type="gramEnd"/>
            <w:r w:rsidRPr="008E4A71">
              <w:rPr>
                <w:rFonts w:ascii="Courier New" w:hAnsi="Courier New" w:cs="Courier New"/>
                <w:sz w:val="20"/>
                <w:szCs w:val="20"/>
              </w:rPr>
              <w:t>;</w:t>
            </w:r>
          </w:p>
        </w:tc>
      </w:tr>
      <w:tr w:rsidR="00FD57A2" w:rsidRPr="008E4A71" w14:paraId="4F1F7C74" w14:textId="77777777">
        <w:tc>
          <w:tcPr>
            <w:tcW w:w="738" w:type="dxa"/>
          </w:tcPr>
          <w:p w14:paraId="16A3D0A0"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418</w:t>
            </w:r>
          </w:p>
        </w:tc>
        <w:tc>
          <w:tcPr>
            <w:tcW w:w="8838" w:type="dxa"/>
          </w:tcPr>
          <w:p w14:paraId="25873596"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z</w:t>
            </w:r>
            <w:proofErr w:type="gramEnd"/>
            <w:r w:rsidRPr="008E4A71">
              <w:rPr>
                <w:rFonts w:ascii="Courier New" w:hAnsi="Courier New" w:cs="Courier New"/>
                <w:sz w:val="20"/>
                <w:szCs w:val="20"/>
              </w:rPr>
              <w:t xml:space="preserve"> = 128 - z;</w:t>
            </w:r>
          </w:p>
        </w:tc>
      </w:tr>
      <w:tr w:rsidR="00FD57A2" w:rsidRPr="008E4A71" w14:paraId="588C8AF1" w14:textId="77777777">
        <w:tc>
          <w:tcPr>
            <w:tcW w:w="738" w:type="dxa"/>
          </w:tcPr>
          <w:p w14:paraId="05F65A7E"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419</w:t>
            </w:r>
          </w:p>
        </w:tc>
        <w:tc>
          <w:tcPr>
            <w:tcW w:w="8838" w:type="dxa"/>
          </w:tcPr>
          <w:p w14:paraId="56FA39E9"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z</w:t>
            </w:r>
            <w:proofErr w:type="gramEnd"/>
            <w:r w:rsidRPr="008E4A71">
              <w:rPr>
                <w:rFonts w:ascii="Courier New" w:hAnsi="Courier New" w:cs="Courier New"/>
                <w:sz w:val="20"/>
                <w:szCs w:val="20"/>
              </w:rPr>
              <w:t xml:space="preserve"> += </w:t>
            </w:r>
            <w:proofErr w:type="spellStart"/>
            <w:r w:rsidRPr="008E4A71">
              <w:rPr>
                <w:rFonts w:ascii="Courier New" w:hAnsi="Courier New" w:cs="Courier New"/>
                <w:sz w:val="20"/>
                <w:szCs w:val="20"/>
              </w:rPr>
              <w:t>populationDensityMap.worldGet</w:t>
            </w:r>
            <w:proofErr w:type="spellEnd"/>
            <w:r w:rsidRPr="008E4A71">
              <w:rPr>
                <w:rFonts w:ascii="Courier New" w:hAnsi="Courier New" w:cs="Courier New"/>
                <w:sz w:val="20"/>
                <w:szCs w:val="20"/>
              </w:rPr>
              <w:t>(x, y);</w:t>
            </w:r>
          </w:p>
        </w:tc>
      </w:tr>
      <w:tr w:rsidR="00FD57A2" w:rsidRPr="008E4A71" w14:paraId="417D7A44" w14:textId="77777777">
        <w:tc>
          <w:tcPr>
            <w:tcW w:w="738" w:type="dxa"/>
          </w:tcPr>
          <w:p w14:paraId="22BB1D97"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420</w:t>
            </w:r>
          </w:p>
        </w:tc>
        <w:tc>
          <w:tcPr>
            <w:tcW w:w="8838" w:type="dxa"/>
          </w:tcPr>
          <w:p w14:paraId="7F6ADBC1"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z</w:t>
            </w:r>
            <w:proofErr w:type="gramEnd"/>
            <w:r w:rsidRPr="008E4A71">
              <w:rPr>
                <w:rFonts w:ascii="Courier New" w:hAnsi="Courier New" w:cs="Courier New"/>
                <w:sz w:val="20"/>
                <w:szCs w:val="20"/>
              </w:rPr>
              <w:t xml:space="preserve"> = min(z, 300);</w:t>
            </w:r>
          </w:p>
        </w:tc>
      </w:tr>
      <w:tr w:rsidR="00FD57A2" w:rsidRPr="008E4A71" w14:paraId="55D4F33C" w14:textId="77777777">
        <w:tc>
          <w:tcPr>
            <w:tcW w:w="738" w:type="dxa"/>
          </w:tcPr>
          <w:p w14:paraId="05C865FD"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421</w:t>
            </w:r>
          </w:p>
        </w:tc>
        <w:tc>
          <w:tcPr>
            <w:tcW w:w="8838" w:type="dxa"/>
          </w:tcPr>
          <w:p w14:paraId="73FD41DF"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z</w:t>
            </w:r>
            <w:proofErr w:type="gramEnd"/>
            <w:r w:rsidRPr="008E4A71">
              <w:rPr>
                <w:rFonts w:ascii="Courier New" w:hAnsi="Courier New" w:cs="Courier New"/>
                <w:sz w:val="20"/>
                <w:szCs w:val="20"/>
              </w:rPr>
              <w:t xml:space="preserve"> -= </w:t>
            </w:r>
            <w:proofErr w:type="spellStart"/>
            <w:r w:rsidRPr="008E4A71">
              <w:rPr>
                <w:rFonts w:ascii="Courier New" w:hAnsi="Courier New" w:cs="Courier New"/>
                <w:sz w:val="20"/>
                <w:szCs w:val="20"/>
              </w:rPr>
              <w:t>policeStationMap.worldGet</w:t>
            </w:r>
            <w:proofErr w:type="spellEnd"/>
            <w:r w:rsidRPr="008E4A71">
              <w:rPr>
                <w:rFonts w:ascii="Courier New" w:hAnsi="Courier New" w:cs="Courier New"/>
                <w:sz w:val="20"/>
                <w:szCs w:val="20"/>
              </w:rPr>
              <w:t>(x, y);</w:t>
            </w:r>
          </w:p>
        </w:tc>
      </w:tr>
      <w:tr w:rsidR="00FD57A2" w:rsidRPr="008E4A71" w14:paraId="1DE50DCB" w14:textId="77777777">
        <w:tc>
          <w:tcPr>
            <w:tcW w:w="738" w:type="dxa"/>
          </w:tcPr>
          <w:p w14:paraId="65841BF0"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422</w:t>
            </w:r>
          </w:p>
        </w:tc>
        <w:tc>
          <w:tcPr>
            <w:tcW w:w="8838" w:type="dxa"/>
          </w:tcPr>
          <w:p w14:paraId="1830A98C"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gramStart"/>
            <w:r w:rsidRPr="008E4A71">
              <w:rPr>
                <w:rFonts w:ascii="Courier New" w:hAnsi="Courier New" w:cs="Courier New"/>
                <w:sz w:val="20"/>
                <w:szCs w:val="20"/>
              </w:rPr>
              <w:t>z</w:t>
            </w:r>
            <w:proofErr w:type="gramEnd"/>
            <w:r w:rsidRPr="008E4A71">
              <w:rPr>
                <w:rFonts w:ascii="Courier New" w:hAnsi="Courier New" w:cs="Courier New"/>
                <w:sz w:val="20"/>
                <w:szCs w:val="20"/>
              </w:rPr>
              <w:t xml:space="preserve"> = clamp(z, 0, 250);</w:t>
            </w:r>
          </w:p>
        </w:tc>
      </w:tr>
      <w:tr w:rsidR="00FD57A2" w:rsidRPr="008E4A71" w14:paraId="66949D59" w14:textId="77777777">
        <w:tc>
          <w:tcPr>
            <w:tcW w:w="738" w:type="dxa"/>
          </w:tcPr>
          <w:p w14:paraId="774EE57B"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423</w:t>
            </w:r>
          </w:p>
        </w:tc>
        <w:tc>
          <w:tcPr>
            <w:tcW w:w="8838" w:type="dxa"/>
          </w:tcPr>
          <w:p w14:paraId="28C69D7D"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spellStart"/>
            <w:proofErr w:type="gramStart"/>
            <w:r w:rsidRPr="008E4A71">
              <w:rPr>
                <w:rFonts w:ascii="Courier New" w:hAnsi="Courier New" w:cs="Courier New"/>
                <w:sz w:val="20"/>
                <w:szCs w:val="20"/>
              </w:rPr>
              <w:t>crimeRateMap.worldSet</w:t>
            </w:r>
            <w:proofErr w:type="spellEnd"/>
            <w:proofErr w:type="gramEnd"/>
            <w:r w:rsidRPr="008E4A71">
              <w:rPr>
                <w:rFonts w:ascii="Courier New" w:hAnsi="Courier New" w:cs="Courier New"/>
                <w:sz w:val="20"/>
                <w:szCs w:val="20"/>
              </w:rPr>
              <w:t>(x, y, (Byte)z);</w:t>
            </w:r>
          </w:p>
        </w:tc>
      </w:tr>
      <w:tr w:rsidR="00FD57A2" w:rsidRPr="008E4A71" w14:paraId="39E2907E" w14:textId="77777777">
        <w:tc>
          <w:tcPr>
            <w:tcW w:w="738" w:type="dxa"/>
          </w:tcPr>
          <w:p w14:paraId="6E655079" w14:textId="77777777" w:rsidR="00FD57A2" w:rsidRPr="008E4A71"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424</w:t>
            </w:r>
          </w:p>
        </w:tc>
        <w:tc>
          <w:tcPr>
            <w:tcW w:w="8838" w:type="dxa"/>
          </w:tcPr>
          <w:p w14:paraId="3FCD1670" w14:textId="77777777" w:rsidR="00FD57A2" w:rsidRPr="008E4A71" w:rsidRDefault="00FD57A2" w:rsidP="00DE25EB">
            <w:pPr>
              <w:autoSpaceDE w:val="0"/>
              <w:autoSpaceDN w:val="0"/>
              <w:adjustRightInd w:val="0"/>
              <w:rPr>
                <w:rFonts w:ascii="Courier New" w:hAnsi="Courier New" w:cs="Courier New"/>
                <w:sz w:val="20"/>
                <w:szCs w:val="20"/>
              </w:rPr>
            </w:pPr>
            <w:r w:rsidRPr="008E4A71">
              <w:rPr>
                <w:rFonts w:ascii="Courier New" w:hAnsi="Courier New" w:cs="Courier New"/>
                <w:sz w:val="20"/>
                <w:szCs w:val="20"/>
              </w:rPr>
              <w:t xml:space="preserve">                </w:t>
            </w:r>
            <w:proofErr w:type="spellStart"/>
            <w:proofErr w:type="gramStart"/>
            <w:r w:rsidRPr="008E4A71">
              <w:rPr>
                <w:rFonts w:ascii="Courier New" w:hAnsi="Courier New" w:cs="Courier New"/>
                <w:sz w:val="20"/>
                <w:szCs w:val="20"/>
              </w:rPr>
              <w:t>totz</w:t>
            </w:r>
            <w:proofErr w:type="spellEnd"/>
            <w:proofErr w:type="gramEnd"/>
            <w:r w:rsidRPr="008E4A71">
              <w:rPr>
                <w:rFonts w:ascii="Courier New" w:hAnsi="Courier New" w:cs="Courier New"/>
                <w:sz w:val="20"/>
                <w:szCs w:val="20"/>
              </w:rPr>
              <w:t xml:space="preserve"> += z;</w:t>
            </w:r>
          </w:p>
        </w:tc>
      </w:tr>
    </w:tbl>
    <w:p w14:paraId="43CE0864" w14:textId="77777777" w:rsidR="00FD57A2" w:rsidRPr="0041428D" w:rsidRDefault="00FD57A2" w:rsidP="002C416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224BD44" w14:textId="77777777" w:rsidR="00FD57A2" w:rsidRDefault="00FD57A2"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manual tells us what this code does. But what does it mean? In the most general sense, these lines generate information </w:t>
      </w:r>
      <w:r w:rsidR="00EB6C7A">
        <w:rPr>
          <w:rFonts w:ascii="Times New Roman" w:hAnsi="Times New Roman" w:cs="Times New Roman"/>
          <w:sz w:val="24"/>
          <w:szCs w:val="24"/>
        </w:rPr>
        <w:t xml:space="preserve">for game engine </w:t>
      </w:r>
      <w:r>
        <w:rPr>
          <w:rFonts w:ascii="Times New Roman" w:hAnsi="Times New Roman" w:cs="Times New Roman"/>
          <w:sz w:val="24"/>
          <w:szCs w:val="24"/>
        </w:rPr>
        <w:t>about the game’s own state. The first several lines provide the scan mechanism, as the existing crime rate map of the player’s city  (</w:t>
      </w:r>
      <w:proofErr w:type="spellStart"/>
      <w:proofErr w:type="gramStart"/>
      <w:r w:rsidRPr="00B7675A">
        <w:rPr>
          <w:rFonts w:ascii="Times New Roman" w:hAnsi="Times New Roman" w:cs="Times New Roman"/>
          <w:sz w:val="24"/>
          <w:szCs w:val="24"/>
        </w:rPr>
        <w:t>crimeRateMap.MAP</w:t>
      </w:r>
      <w:proofErr w:type="gramEnd"/>
      <w:r w:rsidRPr="00B7675A">
        <w:rPr>
          <w:rFonts w:ascii="Times New Roman" w:hAnsi="Times New Roman" w:cs="Times New Roman"/>
          <w:sz w:val="24"/>
          <w:szCs w:val="24"/>
        </w:rPr>
        <w:t>_BLOCKSIZE</w:t>
      </w:r>
      <w:proofErr w:type="spellEnd"/>
      <w:r>
        <w:rPr>
          <w:rFonts w:ascii="Times New Roman" w:hAnsi="Times New Roman" w:cs="Times New Roman"/>
          <w:sz w:val="24"/>
          <w:szCs w:val="24"/>
        </w:rPr>
        <w:t xml:space="preserve">) is methodically checked along the X and Y axes. This process alone highlights the quantitative over qualitative nature of computing. The map—and therefore, crime rate—can never be understood by the computer holistically, absorbed and interpreted all at once as a player might see it. Instead, it is checked granularly, numerically, </w:t>
      </w:r>
      <w:proofErr w:type="gramStart"/>
      <w:r>
        <w:rPr>
          <w:rFonts w:ascii="Times New Roman" w:hAnsi="Times New Roman" w:cs="Times New Roman"/>
          <w:sz w:val="24"/>
          <w:szCs w:val="24"/>
        </w:rPr>
        <w:t>point</w:t>
      </w:r>
      <w:proofErr w:type="gramEnd"/>
      <w:r>
        <w:rPr>
          <w:rFonts w:ascii="Times New Roman" w:hAnsi="Times New Roman" w:cs="Times New Roman"/>
          <w:sz w:val="24"/>
          <w:szCs w:val="24"/>
        </w:rPr>
        <w:t xml:space="preserve"> by point. The computer sees the city as a grid of discrete spaces, even though </w:t>
      </w:r>
      <w:proofErr w:type="gramStart"/>
      <w:r>
        <w:rPr>
          <w:rFonts w:ascii="Times New Roman" w:hAnsi="Times New Roman" w:cs="Times New Roman"/>
          <w:sz w:val="24"/>
          <w:szCs w:val="24"/>
        </w:rPr>
        <w:t>cities certainly aren’t experienced that way by their occupants</w:t>
      </w:r>
      <w:proofErr w:type="gramEnd"/>
      <w:r>
        <w:rPr>
          <w:rFonts w:ascii="Times New Roman" w:hAnsi="Times New Roman" w:cs="Times New Roman"/>
          <w:sz w:val="24"/>
          <w:szCs w:val="24"/>
        </w:rPr>
        <w:t>. The scan mechanism raises a question that we may never have thought to ask before, namely, what is it like to be a city from a computer’s perspective?</w:t>
      </w:r>
    </w:p>
    <w:p w14:paraId="667DCAD8" w14:textId="77777777" w:rsidR="00FD57A2" w:rsidRDefault="00FD57A2"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implications of understanding a cityscape as a dataset become clearer when other aspects of span.cpp are examined. </w:t>
      </w:r>
      <w:r w:rsidRPr="0041428D">
        <w:rPr>
          <w:rFonts w:ascii="Times New Roman" w:hAnsi="Times New Roman" w:cs="Times New Roman"/>
          <w:sz w:val="24"/>
          <w:szCs w:val="24"/>
        </w:rPr>
        <w:t>In line 418, the crime rate variable Z starts off at a baseline of 128</w:t>
      </w:r>
      <w:r>
        <w:rPr>
          <w:rFonts w:ascii="Times New Roman" w:hAnsi="Times New Roman" w:cs="Times New Roman"/>
          <w:sz w:val="24"/>
          <w:szCs w:val="24"/>
        </w:rPr>
        <w:t>. This at first seems to be an arbitrary choice, but it is not random at all. The number 128 is (obviously) e</w:t>
      </w:r>
      <w:r w:rsidRPr="0041428D">
        <w:rPr>
          <w:rFonts w:ascii="Times New Roman" w:hAnsi="Times New Roman" w:cs="Times New Roman"/>
          <w:sz w:val="24"/>
          <w:szCs w:val="24"/>
        </w:rPr>
        <w:t xml:space="preserve">xactly half of 256, </w:t>
      </w:r>
      <w:r>
        <w:rPr>
          <w:rFonts w:ascii="Times New Roman" w:hAnsi="Times New Roman" w:cs="Times New Roman"/>
          <w:sz w:val="24"/>
          <w:szCs w:val="24"/>
        </w:rPr>
        <w:t xml:space="preserve">which is (less obviously) </w:t>
      </w:r>
      <w:r w:rsidRPr="0041428D">
        <w:rPr>
          <w:rFonts w:ascii="Times New Roman" w:hAnsi="Times New Roman" w:cs="Times New Roman"/>
          <w:sz w:val="24"/>
          <w:szCs w:val="24"/>
        </w:rPr>
        <w:t xml:space="preserve">the highest 8-bit binary value </w:t>
      </w:r>
      <w:r>
        <w:rPr>
          <w:rFonts w:ascii="Times New Roman" w:hAnsi="Times New Roman" w:cs="Times New Roman"/>
          <w:sz w:val="24"/>
          <w:szCs w:val="24"/>
        </w:rPr>
        <w:t xml:space="preserve">(2^8) </w:t>
      </w:r>
      <w:r w:rsidRPr="0041428D">
        <w:rPr>
          <w:rFonts w:ascii="Times New Roman" w:hAnsi="Times New Roman" w:cs="Times New Roman"/>
          <w:sz w:val="24"/>
          <w:szCs w:val="24"/>
        </w:rPr>
        <w:t xml:space="preserve">available on the original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platform, the Commodore 64.</w:t>
      </w:r>
      <w:r w:rsidRPr="00D61746">
        <w:rPr>
          <w:rFonts w:ascii="Times New Roman" w:hAnsi="Times New Roman" w:cs="Times New Roman"/>
          <w:sz w:val="24"/>
          <w:szCs w:val="24"/>
        </w:rPr>
        <w:t xml:space="preserve"> </w:t>
      </w:r>
      <w:r>
        <w:rPr>
          <w:rFonts w:ascii="Times New Roman" w:hAnsi="Times New Roman" w:cs="Times New Roman"/>
          <w:sz w:val="24"/>
          <w:szCs w:val="24"/>
        </w:rPr>
        <w:t xml:space="preserve">Line 418 is a historical clue, </w:t>
      </w:r>
      <w:r>
        <w:rPr>
          <w:rFonts w:ascii="Times New Roman" w:hAnsi="Times New Roman" w:cs="Times New Roman"/>
          <w:sz w:val="24"/>
          <w:szCs w:val="24"/>
        </w:rPr>
        <w:lastRenderedPageBreak/>
        <w:t xml:space="preserve">providing a glimpse into the computers of the era. The heart of the Commodore 64 was its MOS Technologies processor, the 8-bit 6502 </w:t>
      </w:r>
      <w:proofErr w:type="gramStart"/>
      <w:r>
        <w:rPr>
          <w:rFonts w:ascii="Times New Roman" w:hAnsi="Times New Roman" w:cs="Times New Roman"/>
          <w:sz w:val="24"/>
          <w:szCs w:val="24"/>
        </w:rPr>
        <w:t>chip</w:t>
      </w:r>
      <w:proofErr w:type="gramEnd"/>
      <w:r>
        <w:rPr>
          <w:rFonts w:ascii="Times New Roman" w:hAnsi="Times New Roman" w:cs="Times New Roman"/>
          <w:sz w:val="24"/>
          <w:szCs w:val="24"/>
        </w:rPr>
        <w:t xml:space="preserve">. The 6502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now legendary for its role in home computing in the 1980s. Released in 1975, the 6502 or some tweaked version of it powered the Atari VCS, the Apple I and Apple II, the Nintendo Entertainment System (NES), and of course, the Commodore 64 </w:t>
      </w:r>
      <w:r w:rsidRPr="00291F7B">
        <w:rPr>
          <w:rFonts w:ascii="Times New Roman" w:hAnsi="Times New Roman" w:cs="Times New Roman"/>
          <w:sz w:val="24"/>
          <w:szCs w:val="21"/>
        </w:rPr>
        <w:t>(Montfort &amp; Bogost 2009, 12)</w:t>
      </w:r>
      <w:r>
        <w:rPr>
          <w:rFonts w:ascii="Times New Roman" w:hAnsi="Times New Roman" w:cs="Times New Roman"/>
          <w:sz w:val="24"/>
          <w:szCs w:val="24"/>
        </w:rPr>
        <w:t xml:space="preserve">. By developing </w:t>
      </w:r>
      <w:r>
        <w:rPr>
          <w:rFonts w:ascii="Times New Roman" w:hAnsi="Times New Roman" w:cs="Times New Roman"/>
          <w:i/>
          <w:sz w:val="24"/>
          <w:szCs w:val="24"/>
        </w:rPr>
        <w:t>SimCity</w:t>
      </w:r>
      <w:r>
        <w:rPr>
          <w:rFonts w:ascii="Times New Roman" w:hAnsi="Times New Roman" w:cs="Times New Roman"/>
          <w:sz w:val="24"/>
          <w:szCs w:val="24"/>
        </w:rPr>
        <w:t xml:space="preserve"> as an 8-bit program tailored to the 6502 CPU (even though 16-bit computers and videogame consoles were beginning to arrive on the scene), Will Wright guaranteed that ports of the game would be compatible with the majority of home computers of the time. </w:t>
      </w:r>
      <w:r w:rsidRPr="0041428D">
        <w:rPr>
          <w:rFonts w:ascii="Times New Roman" w:hAnsi="Times New Roman" w:cs="Times New Roman"/>
          <w:sz w:val="24"/>
          <w:szCs w:val="24"/>
        </w:rPr>
        <w:t>But why cho</w:t>
      </w:r>
      <w:r w:rsidR="000137E4">
        <w:rPr>
          <w:rFonts w:ascii="Times New Roman" w:hAnsi="Times New Roman" w:cs="Times New Roman"/>
          <w:sz w:val="24"/>
          <w:szCs w:val="24"/>
        </w:rPr>
        <w:t>o</w:t>
      </w:r>
      <w:r w:rsidRPr="0041428D">
        <w:rPr>
          <w:rFonts w:ascii="Times New Roman" w:hAnsi="Times New Roman" w:cs="Times New Roman"/>
          <w:sz w:val="24"/>
          <w:szCs w:val="24"/>
        </w:rPr>
        <w:t>se 128 as the baseline</w:t>
      </w:r>
      <w:r>
        <w:rPr>
          <w:rFonts w:ascii="Times New Roman" w:hAnsi="Times New Roman" w:cs="Times New Roman"/>
          <w:sz w:val="24"/>
          <w:szCs w:val="24"/>
        </w:rPr>
        <w:t xml:space="preserve"> crime rate</w:t>
      </w:r>
      <w:r w:rsidRPr="0041428D">
        <w:rPr>
          <w:rFonts w:ascii="Times New Roman" w:hAnsi="Times New Roman" w:cs="Times New Roman"/>
          <w:sz w:val="24"/>
          <w:szCs w:val="24"/>
        </w:rPr>
        <w:t>, rather than 0? From a baseline of 128 the crime rate can either go up or down</w:t>
      </w:r>
      <w:r>
        <w:rPr>
          <w:rFonts w:ascii="Times New Roman" w:hAnsi="Times New Roman" w:cs="Times New Roman"/>
          <w:sz w:val="24"/>
          <w:szCs w:val="24"/>
        </w:rPr>
        <w:t xml:space="preserve">; </w:t>
      </w:r>
      <w:r w:rsidRPr="0041428D">
        <w:rPr>
          <w:rFonts w:ascii="Times New Roman" w:hAnsi="Times New Roman" w:cs="Times New Roman"/>
          <w:sz w:val="24"/>
          <w:szCs w:val="24"/>
        </w:rPr>
        <w:t xml:space="preserve">128 </w:t>
      </w:r>
      <w:proofErr w:type="gramStart"/>
      <w:r w:rsidRPr="0041428D">
        <w:rPr>
          <w:rFonts w:ascii="Times New Roman" w:hAnsi="Times New Roman" w:cs="Times New Roman"/>
          <w:sz w:val="24"/>
          <w:szCs w:val="24"/>
        </w:rPr>
        <w:t>allows</w:t>
      </w:r>
      <w:proofErr w:type="gramEnd"/>
      <w:r w:rsidRPr="0041428D">
        <w:rPr>
          <w:rFonts w:ascii="Times New Roman" w:hAnsi="Times New Roman" w:cs="Times New Roman"/>
          <w:sz w:val="24"/>
          <w:szCs w:val="24"/>
        </w:rPr>
        <w:t xml:space="preserve"> the crime rate to fluctuate negatively or positively without having to deal with negative numbers. </w:t>
      </w:r>
      <w:r>
        <w:rPr>
          <w:rFonts w:ascii="Times New Roman" w:hAnsi="Times New Roman" w:cs="Times New Roman"/>
          <w:sz w:val="24"/>
          <w:szCs w:val="24"/>
        </w:rPr>
        <w:t xml:space="preserve">But the rate can only ever fluctuate within a predefined limit. Line 422 makes sure of this, using the clamp function of C++ to define the ultimate range of Z (from 0 to 250). In effect, </w:t>
      </w:r>
      <w:r w:rsidRPr="00AC1633">
        <w:rPr>
          <w:rFonts w:ascii="Times New Roman" w:hAnsi="Times New Roman" w:cs="Times New Roman"/>
          <w:i/>
          <w:sz w:val="24"/>
          <w:szCs w:val="24"/>
        </w:rPr>
        <w:t>SimCity</w:t>
      </w:r>
      <w:r>
        <w:rPr>
          <w:rFonts w:ascii="Times New Roman" w:hAnsi="Times New Roman" w:cs="Times New Roman"/>
          <w:sz w:val="24"/>
          <w:szCs w:val="24"/>
        </w:rPr>
        <w:t xml:space="preserve"> specifies a maximum crime rate. Crime in </w:t>
      </w:r>
      <w:r>
        <w:rPr>
          <w:rFonts w:ascii="Times New Roman" w:hAnsi="Times New Roman" w:cs="Times New Roman"/>
          <w:i/>
          <w:sz w:val="24"/>
          <w:szCs w:val="24"/>
        </w:rPr>
        <w:t xml:space="preserve">SimCity </w:t>
      </w:r>
      <w:r>
        <w:rPr>
          <w:rFonts w:ascii="Times New Roman" w:hAnsi="Times New Roman" w:cs="Times New Roman"/>
          <w:sz w:val="24"/>
          <w:szCs w:val="24"/>
        </w:rPr>
        <w:t xml:space="preserve">is, like the discrete coordinates of the city, a rigidly defined quantity. </w:t>
      </w:r>
    </w:p>
    <w:p w14:paraId="02DBA4F4" w14:textId="77777777" w:rsidR="00FD57A2" w:rsidRPr="0041428D" w:rsidRDefault="00FD57A2" w:rsidP="006E64A4">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Immediately following the establishment of 128 as baseline in line 418, </w:t>
      </w:r>
      <w:r w:rsidRPr="0041428D">
        <w:rPr>
          <w:rFonts w:ascii="Times New Roman" w:hAnsi="Times New Roman" w:cs="Times New Roman"/>
          <w:sz w:val="24"/>
          <w:szCs w:val="24"/>
        </w:rPr>
        <w:t xml:space="preserve">the land value variable (previously defined in line 415) is subtracted from Z, creating a direct causation between land value and the crime rate. This formula is complicated in the </w:t>
      </w:r>
      <w:r>
        <w:rPr>
          <w:rFonts w:ascii="Times New Roman" w:hAnsi="Times New Roman" w:cs="Times New Roman"/>
          <w:sz w:val="24"/>
          <w:szCs w:val="24"/>
        </w:rPr>
        <w:t>next</w:t>
      </w:r>
      <w:r w:rsidRPr="0041428D">
        <w:rPr>
          <w:rFonts w:ascii="Times New Roman" w:hAnsi="Times New Roman" w:cs="Times New Roman"/>
          <w:sz w:val="24"/>
          <w:szCs w:val="24"/>
        </w:rPr>
        <w:t xml:space="preserve"> line, as the population density is added to Z. Finally, with line 4</w:t>
      </w:r>
      <w:r>
        <w:rPr>
          <w:rFonts w:ascii="Times New Roman" w:hAnsi="Times New Roman" w:cs="Times New Roman"/>
          <w:sz w:val="24"/>
          <w:szCs w:val="24"/>
        </w:rPr>
        <w:t>21</w:t>
      </w:r>
      <w:r w:rsidRPr="0041428D">
        <w:rPr>
          <w:rFonts w:ascii="Times New Roman" w:hAnsi="Times New Roman" w:cs="Times New Roman"/>
          <w:sz w:val="24"/>
          <w:szCs w:val="24"/>
        </w:rPr>
        <w:t>, the number of police stations lowers Z.</w:t>
      </w:r>
      <w:r>
        <w:rPr>
          <w:rFonts w:ascii="Times New Roman" w:hAnsi="Times New Roman" w:cs="Times New Roman"/>
          <w:sz w:val="24"/>
          <w:szCs w:val="24"/>
        </w:rPr>
        <w:t xml:space="preserve"> Track these additions and subtractions from Z, and it’s exactly </w:t>
      </w:r>
      <w:r w:rsidRPr="0041428D">
        <w:rPr>
          <w:rFonts w:ascii="Times New Roman" w:hAnsi="Times New Roman" w:cs="Times New Roman"/>
          <w:sz w:val="24"/>
          <w:szCs w:val="24"/>
        </w:rPr>
        <w:t xml:space="preserve">as the manual </w:t>
      </w:r>
      <w:r>
        <w:rPr>
          <w:rFonts w:ascii="Times New Roman" w:hAnsi="Times New Roman" w:cs="Times New Roman"/>
          <w:sz w:val="24"/>
          <w:szCs w:val="24"/>
        </w:rPr>
        <w:t>explained</w:t>
      </w:r>
      <w:r w:rsidRPr="0041428D">
        <w:rPr>
          <w:rFonts w:ascii="Times New Roman" w:hAnsi="Times New Roman" w:cs="Times New Roman"/>
          <w:sz w:val="24"/>
          <w:szCs w:val="24"/>
        </w:rPr>
        <w:t>: crime is a function of population density, land value, and police stations, and a strict function at that. But the code makes visible nuances that are absent from the manual’s pithy description of crime rates. For example, land that has no value—land that hasn’t been built upon or utilized in the player’s city—has no crime rate. This shows up in lines 433</w:t>
      </w:r>
      <w:r w:rsidR="00426D61">
        <w:rPr>
          <w:rFonts w:ascii="Times New Roman" w:hAnsi="Times New Roman" w:cs="Times New Roman"/>
          <w:sz w:val="24"/>
          <w:szCs w:val="24"/>
        </w:rPr>
        <w:t>–</w:t>
      </w:r>
      <w:r w:rsidRPr="0041428D">
        <w:rPr>
          <w:rFonts w:ascii="Times New Roman" w:hAnsi="Times New Roman" w:cs="Times New Roman"/>
          <w:sz w:val="24"/>
          <w:szCs w:val="24"/>
        </w:rPr>
        <w:t>434:</w:t>
      </w:r>
    </w:p>
    <w:p w14:paraId="3F53C802" w14:textId="77777777" w:rsidR="00FD57A2" w:rsidRPr="0041428D" w:rsidRDefault="00FD57A2" w:rsidP="00DE25EB">
      <w:pPr>
        <w:autoSpaceDE w:val="0"/>
        <w:autoSpaceDN w:val="0"/>
        <w:adjustRightInd w:val="0"/>
        <w:spacing w:after="0" w:line="240" w:lineRule="auto"/>
        <w:ind w:left="720"/>
        <w:rPr>
          <w:rFonts w:ascii="Courier New" w:hAnsi="Courier New" w:cs="Courier New"/>
          <w:sz w:val="20"/>
          <w:szCs w:val="20"/>
        </w:rPr>
      </w:pPr>
      <w:r w:rsidRPr="0041428D">
        <w:rPr>
          <w:rFonts w:ascii="Times New Roman" w:hAnsi="Times New Roman" w:cs="Times New Roman"/>
          <w:sz w:val="24"/>
          <w:szCs w:val="24"/>
        </w:rPr>
        <w:t xml:space="preserve">            </w:t>
      </w: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else</w:t>
      </w:r>
      <w:proofErr w:type="gramEnd"/>
      <w:r w:rsidRPr="0041428D">
        <w:rPr>
          <w:rFonts w:ascii="Courier New" w:hAnsi="Courier New" w:cs="Courier New"/>
          <w:sz w:val="20"/>
          <w:szCs w:val="20"/>
        </w:rPr>
        <w:t xml:space="preserve"> {</w:t>
      </w:r>
    </w:p>
    <w:p w14:paraId="0C2CC462" w14:textId="77777777" w:rsidR="00FD57A2" w:rsidRDefault="00FD57A2" w:rsidP="00DE25EB">
      <w:pPr>
        <w:autoSpaceDE w:val="0"/>
        <w:autoSpaceDN w:val="0"/>
        <w:adjustRightInd w:val="0"/>
        <w:spacing w:after="0" w:line="240" w:lineRule="auto"/>
        <w:ind w:left="720"/>
        <w:rPr>
          <w:rFonts w:ascii="Courier New" w:hAnsi="Courier New" w:cs="Courier New"/>
          <w:sz w:val="20"/>
          <w:szCs w:val="20"/>
        </w:rPr>
      </w:pPr>
      <w:r w:rsidRPr="0041428D">
        <w:rPr>
          <w:rFonts w:ascii="Courier New" w:hAnsi="Courier New" w:cs="Courier New"/>
          <w:sz w:val="20"/>
          <w:szCs w:val="20"/>
        </w:rPr>
        <w:lastRenderedPageBreak/>
        <w:t xml:space="preserve">                </w:t>
      </w:r>
      <w:proofErr w:type="spellStart"/>
      <w:proofErr w:type="gramStart"/>
      <w:r w:rsidRPr="0041428D">
        <w:rPr>
          <w:rFonts w:ascii="Courier New" w:hAnsi="Courier New" w:cs="Courier New"/>
          <w:sz w:val="20"/>
          <w:szCs w:val="20"/>
        </w:rPr>
        <w:t>crimeRateMap.worldSet</w:t>
      </w:r>
      <w:proofErr w:type="spellEnd"/>
      <w:proofErr w:type="gramEnd"/>
      <w:r w:rsidRPr="0041428D">
        <w:rPr>
          <w:rFonts w:ascii="Courier New" w:hAnsi="Courier New" w:cs="Courier New"/>
          <w:sz w:val="20"/>
          <w:szCs w:val="20"/>
        </w:rPr>
        <w:t>(x, y, 0);</w:t>
      </w:r>
    </w:p>
    <w:p w14:paraId="2C768AF1" w14:textId="77777777" w:rsidR="00FD57A2" w:rsidRPr="0041428D" w:rsidRDefault="00FD57A2" w:rsidP="00DE25EB">
      <w:pPr>
        <w:autoSpaceDE w:val="0"/>
        <w:autoSpaceDN w:val="0"/>
        <w:adjustRightInd w:val="0"/>
        <w:spacing w:after="0" w:line="240" w:lineRule="auto"/>
        <w:ind w:left="720"/>
        <w:rPr>
          <w:rFonts w:ascii="Courier New" w:hAnsi="Courier New" w:cs="Courier New"/>
          <w:sz w:val="20"/>
          <w:szCs w:val="20"/>
        </w:rPr>
      </w:pPr>
    </w:p>
    <w:p w14:paraId="5ABD00E3" w14:textId="77777777" w:rsidR="00FD57A2" w:rsidRPr="0041428D" w:rsidRDefault="00FD57A2" w:rsidP="002C4168">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Because of this strict algorithm, there is no chance of a neighborhood existing outside of this model. The algorithm is totalizing and deterministic, absolutely so. A populous neighborhood with little police presence can never be crime-free. Crime is endemic, epidemic. </w:t>
      </w:r>
    </w:p>
    <w:p w14:paraId="1FD7ED4B"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Land value is likewise reduced to set formula, seen in this equation in lines 264</w:t>
      </w:r>
      <w:r w:rsidR="00426D61">
        <w:rPr>
          <w:rFonts w:ascii="Times New Roman" w:hAnsi="Times New Roman" w:cs="Times New Roman"/>
          <w:sz w:val="24"/>
          <w:szCs w:val="24"/>
        </w:rPr>
        <w:t>–</w:t>
      </w:r>
      <w:r w:rsidRPr="0041428D">
        <w:rPr>
          <w:rFonts w:ascii="Times New Roman" w:hAnsi="Times New Roman" w:cs="Times New Roman"/>
          <w:sz w:val="24"/>
          <w:szCs w:val="24"/>
        </w:rPr>
        <w:t>271:</w:t>
      </w:r>
    </w:p>
    <w:p w14:paraId="39B70E25"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if</w:t>
      </w:r>
      <w:proofErr w:type="gramEnd"/>
      <w:r w:rsidRPr="0041428D">
        <w:rPr>
          <w:rFonts w:ascii="Courier New" w:hAnsi="Courier New" w:cs="Courier New"/>
          <w:sz w:val="20"/>
          <w:szCs w:val="20"/>
        </w:rPr>
        <w:t xml:space="preserve"> (</w:t>
      </w:r>
      <w:proofErr w:type="spellStart"/>
      <w:r w:rsidRPr="0041428D">
        <w:rPr>
          <w:rFonts w:ascii="Courier New" w:hAnsi="Courier New" w:cs="Courier New"/>
          <w:sz w:val="20"/>
          <w:szCs w:val="20"/>
        </w:rPr>
        <w:t>landValueFlag</w:t>
      </w:r>
      <w:proofErr w:type="spellEnd"/>
      <w:r w:rsidRPr="0041428D">
        <w:rPr>
          <w:rFonts w:ascii="Courier New" w:hAnsi="Courier New" w:cs="Courier New"/>
          <w:sz w:val="20"/>
          <w:szCs w:val="20"/>
        </w:rPr>
        <w:t xml:space="preserve">) {              /* </w:t>
      </w:r>
      <w:proofErr w:type="spellStart"/>
      <w:r w:rsidRPr="0041428D">
        <w:rPr>
          <w:rFonts w:ascii="Courier New" w:hAnsi="Courier New" w:cs="Courier New"/>
          <w:sz w:val="20"/>
          <w:szCs w:val="20"/>
        </w:rPr>
        <w:t>LandValue</w:t>
      </w:r>
      <w:proofErr w:type="spellEnd"/>
      <w:r w:rsidRPr="0041428D">
        <w:rPr>
          <w:rFonts w:ascii="Courier New" w:hAnsi="Courier New" w:cs="Courier New"/>
          <w:sz w:val="20"/>
          <w:szCs w:val="20"/>
        </w:rPr>
        <w:t xml:space="preserve"> Equation */</w:t>
      </w:r>
    </w:p>
    <w:p w14:paraId="3EA66840"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dis</w:t>
      </w:r>
      <w:proofErr w:type="gramEnd"/>
      <w:r w:rsidRPr="0041428D">
        <w:rPr>
          <w:rFonts w:ascii="Courier New" w:hAnsi="Courier New" w:cs="Courier New"/>
          <w:sz w:val="20"/>
          <w:szCs w:val="20"/>
        </w:rPr>
        <w:t xml:space="preserve"> = 34 - </w:t>
      </w:r>
      <w:proofErr w:type="spellStart"/>
      <w:r w:rsidRPr="0041428D">
        <w:rPr>
          <w:rFonts w:ascii="Courier New" w:hAnsi="Courier New" w:cs="Courier New"/>
          <w:sz w:val="20"/>
          <w:szCs w:val="20"/>
        </w:rPr>
        <w:t>getCityCenterDistance</w:t>
      </w:r>
      <w:proofErr w:type="spellEnd"/>
      <w:r w:rsidRPr="0041428D">
        <w:rPr>
          <w:rFonts w:ascii="Courier New" w:hAnsi="Courier New" w:cs="Courier New"/>
          <w:sz w:val="20"/>
          <w:szCs w:val="20"/>
        </w:rPr>
        <w:t>(</w:t>
      </w:r>
      <w:proofErr w:type="spellStart"/>
      <w:r w:rsidRPr="0041428D">
        <w:rPr>
          <w:rFonts w:ascii="Courier New" w:hAnsi="Courier New" w:cs="Courier New"/>
          <w:sz w:val="20"/>
          <w:szCs w:val="20"/>
        </w:rPr>
        <w:t>worldX</w:t>
      </w:r>
      <w:proofErr w:type="spellEnd"/>
      <w:r w:rsidRPr="0041428D">
        <w:rPr>
          <w:rFonts w:ascii="Courier New" w:hAnsi="Courier New" w:cs="Courier New"/>
          <w:sz w:val="20"/>
          <w:szCs w:val="20"/>
        </w:rPr>
        <w:t xml:space="preserve">, </w:t>
      </w:r>
      <w:proofErr w:type="spellStart"/>
      <w:r w:rsidRPr="0041428D">
        <w:rPr>
          <w:rFonts w:ascii="Courier New" w:hAnsi="Courier New" w:cs="Courier New"/>
          <w:sz w:val="20"/>
          <w:szCs w:val="20"/>
        </w:rPr>
        <w:t>worldY</w:t>
      </w:r>
      <w:proofErr w:type="spellEnd"/>
      <w:r w:rsidRPr="0041428D">
        <w:rPr>
          <w:rFonts w:ascii="Courier New" w:hAnsi="Courier New" w:cs="Courier New"/>
          <w:sz w:val="20"/>
          <w:szCs w:val="20"/>
        </w:rPr>
        <w:t>) / 2;</w:t>
      </w:r>
    </w:p>
    <w:p w14:paraId="10FA2BAE"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dis</w:t>
      </w:r>
      <w:proofErr w:type="gramEnd"/>
      <w:r w:rsidRPr="0041428D">
        <w:rPr>
          <w:rFonts w:ascii="Courier New" w:hAnsi="Courier New" w:cs="Courier New"/>
          <w:sz w:val="20"/>
          <w:szCs w:val="20"/>
        </w:rPr>
        <w:t xml:space="preserve"> = dis &lt;&lt;2;</w:t>
      </w:r>
    </w:p>
    <w:p w14:paraId="686A702D"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dis</w:t>
      </w:r>
      <w:proofErr w:type="gramEnd"/>
      <w:r w:rsidRPr="0041428D">
        <w:rPr>
          <w:rFonts w:ascii="Courier New" w:hAnsi="Courier New" w:cs="Courier New"/>
          <w:sz w:val="20"/>
          <w:szCs w:val="20"/>
        </w:rPr>
        <w:t xml:space="preserve"> += </w:t>
      </w:r>
      <w:proofErr w:type="spellStart"/>
      <w:r w:rsidRPr="0041428D">
        <w:rPr>
          <w:rFonts w:ascii="Courier New" w:hAnsi="Courier New" w:cs="Courier New"/>
          <w:sz w:val="20"/>
          <w:szCs w:val="20"/>
        </w:rPr>
        <w:t>terrainDensityMap.get</w:t>
      </w:r>
      <w:proofErr w:type="spellEnd"/>
      <w:r w:rsidRPr="0041428D">
        <w:rPr>
          <w:rFonts w:ascii="Courier New" w:hAnsi="Courier New" w:cs="Courier New"/>
          <w:sz w:val="20"/>
          <w:szCs w:val="20"/>
        </w:rPr>
        <w:t>(x &gt;&gt;1, y &gt;&gt;1);</w:t>
      </w:r>
    </w:p>
    <w:p w14:paraId="565E5081"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dis</w:t>
      </w:r>
      <w:proofErr w:type="gramEnd"/>
      <w:r w:rsidRPr="0041428D">
        <w:rPr>
          <w:rFonts w:ascii="Courier New" w:hAnsi="Courier New" w:cs="Courier New"/>
          <w:sz w:val="20"/>
          <w:szCs w:val="20"/>
        </w:rPr>
        <w:t xml:space="preserve"> -= </w:t>
      </w:r>
      <w:proofErr w:type="spellStart"/>
      <w:r w:rsidRPr="0041428D">
        <w:rPr>
          <w:rFonts w:ascii="Courier New" w:hAnsi="Courier New" w:cs="Courier New"/>
          <w:sz w:val="20"/>
          <w:szCs w:val="20"/>
        </w:rPr>
        <w:t>pollutionDensityMap.get</w:t>
      </w:r>
      <w:proofErr w:type="spellEnd"/>
      <w:r w:rsidRPr="0041428D">
        <w:rPr>
          <w:rFonts w:ascii="Courier New" w:hAnsi="Courier New" w:cs="Courier New"/>
          <w:sz w:val="20"/>
          <w:szCs w:val="20"/>
        </w:rPr>
        <w:t>(x, y);</w:t>
      </w:r>
    </w:p>
    <w:p w14:paraId="7B433CC0"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if</w:t>
      </w:r>
      <w:proofErr w:type="gramEnd"/>
      <w:r w:rsidRPr="0041428D">
        <w:rPr>
          <w:rFonts w:ascii="Courier New" w:hAnsi="Courier New" w:cs="Courier New"/>
          <w:sz w:val="20"/>
          <w:szCs w:val="20"/>
        </w:rPr>
        <w:t xml:space="preserve"> (</w:t>
      </w:r>
      <w:proofErr w:type="spellStart"/>
      <w:r w:rsidRPr="0041428D">
        <w:rPr>
          <w:rFonts w:ascii="Courier New" w:hAnsi="Courier New" w:cs="Courier New"/>
          <w:sz w:val="20"/>
          <w:szCs w:val="20"/>
        </w:rPr>
        <w:t>crimeRateMap.get</w:t>
      </w:r>
      <w:proofErr w:type="spellEnd"/>
      <w:r w:rsidRPr="0041428D">
        <w:rPr>
          <w:rFonts w:ascii="Courier New" w:hAnsi="Courier New" w:cs="Courier New"/>
          <w:sz w:val="20"/>
          <w:szCs w:val="20"/>
        </w:rPr>
        <w:t>(x, y) &gt; 190) {</w:t>
      </w:r>
    </w:p>
    <w:p w14:paraId="5D7E946C"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roofErr w:type="gramStart"/>
      <w:r w:rsidRPr="0041428D">
        <w:rPr>
          <w:rFonts w:ascii="Courier New" w:hAnsi="Courier New" w:cs="Courier New"/>
          <w:sz w:val="20"/>
          <w:szCs w:val="20"/>
        </w:rPr>
        <w:t>dis</w:t>
      </w:r>
      <w:proofErr w:type="gramEnd"/>
      <w:r w:rsidRPr="0041428D">
        <w:rPr>
          <w:rFonts w:ascii="Courier New" w:hAnsi="Courier New" w:cs="Courier New"/>
          <w:sz w:val="20"/>
          <w:szCs w:val="20"/>
        </w:rPr>
        <w:t xml:space="preserve"> -= 20;</w:t>
      </w:r>
    </w:p>
    <w:p w14:paraId="5C10EB0B" w14:textId="77777777" w:rsidR="00FD57A2" w:rsidRPr="0041428D" w:rsidRDefault="00FD57A2" w:rsidP="00DE25EB">
      <w:pPr>
        <w:autoSpaceDE w:val="0"/>
        <w:autoSpaceDN w:val="0"/>
        <w:adjustRightInd w:val="0"/>
        <w:spacing w:after="0" w:line="240" w:lineRule="auto"/>
        <w:ind w:firstLine="720"/>
        <w:rPr>
          <w:rFonts w:ascii="Courier New" w:hAnsi="Courier New" w:cs="Courier New"/>
          <w:sz w:val="20"/>
          <w:szCs w:val="20"/>
        </w:rPr>
      </w:pPr>
      <w:r w:rsidRPr="0041428D">
        <w:rPr>
          <w:rFonts w:ascii="Courier New" w:hAnsi="Courier New" w:cs="Courier New"/>
          <w:sz w:val="20"/>
          <w:szCs w:val="20"/>
        </w:rPr>
        <w:t xml:space="preserve">                }</w:t>
      </w:r>
    </w:p>
    <w:p w14:paraId="1015EFD9" w14:textId="77777777" w:rsidR="00EB6C7A" w:rsidRDefault="00FD57A2" w:rsidP="00EB6C7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w:t>
      </w:r>
      <w:r w:rsidRPr="0041428D">
        <w:rPr>
          <w:rFonts w:ascii="Times New Roman" w:hAnsi="Times New Roman" w:cs="Times New Roman"/>
          <w:sz w:val="24"/>
          <w:szCs w:val="24"/>
        </w:rPr>
        <w:t xml:space="preserve">hese lines stipulate that land value is a function of the property’s distance from the city center, the type of terrain, the nearby pollution, and the crime rate. Again, though, players will likely discover this algorithm for themselves, </w:t>
      </w:r>
      <w:r>
        <w:rPr>
          <w:rFonts w:ascii="Times New Roman" w:hAnsi="Times New Roman" w:cs="Times New Roman"/>
          <w:sz w:val="24"/>
          <w:szCs w:val="24"/>
        </w:rPr>
        <w:t xml:space="preserve">or else read about it in </w:t>
      </w:r>
      <w:r w:rsidRPr="0041428D">
        <w:rPr>
          <w:rFonts w:ascii="Times New Roman" w:hAnsi="Times New Roman" w:cs="Times New Roman"/>
          <w:sz w:val="24"/>
          <w:szCs w:val="24"/>
        </w:rPr>
        <w:t>the manual, which spells out the formula, explicitly stating that “the land value of an area is based on terrain, accessibility, pollution, and distance to downtown”</w:t>
      </w:r>
      <w:r w:rsidR="00CB2147">
        <w:rPr>
          <w:rFonts w:ascii="Times New Roman" w:hAnsi="Times New Roman" w:cs="Times New Roman"/>
          <w:sz w:val="24"/>
          <w:szCs w:val="24"/>
        </w:rPr>
        <w:t xml:space="preserve"> (Bremer 1993).</w:t>
      </w:r>
    </w:p>
    <w:p w14:paraId="349F0C0F" w14:textId="77777777" w:rsidR="00EB6C7A" w:rsidRDefault="00EB6C7A" w:rsidP="00EB6C7A">
      <w:pPr>
        <w:autoSpaceDE w:val="0"/>
        <w:autoSpaceDN w:val="0"/>
        <w:adjustRightInd w:val="0"/>
        <w:spacing w:after="0" w:line="480" w:lineRule="auto"/>
        <w:rPr>
          <w:rFonts w:ascii="Times New Roman" w:hAnsi="Times New Roman" w:cs="Times New Roman"/>
          <w:sz w:val="24"/>
          <w:szCs w:val="24"/>
        </w:rPr>
      </w:pPr>
    </w:p>
    <w:p w14:paraId="549E6614" w14:textId="77777777" w:rsidR="00FD57A2" w:rsidRPr="00EB6C7A" w:rsidRDefault="00FD57A2" w:rsidP="00EB6C7A">
      <w:pPr>
        <w:widowControl w:val="0"/>
        <w:autoSpaceDE w:val="0"/>
        <w:autoSpaceDN w:val="0"/>
        <w:adjustRightInd w:val="0"/>
        <w:spacing w:after="0" w:line="480" w:lineRule="auto"/>
        <w:rPr>
          <w:rFonts w:ascii="Times New Roman" w:hAnsi="Times New Roman" w:cs="Times New Roman"/>
          <w:sz w:val="24"/>
          <w:szCs w:val="24"/>
        </w:rPr>
      </w:pPr>
      <w:r w:rsidRPr="002C4168">
        <w:rPr>
          <w:rFonts w:ascii="Times New Roman" w:hAnsi="Times New Roman" w:cs="Times New Roman"/>
          <w:b/>
          <w:sz w:val="24"/>
          <w:szCs w:val="24"/>
        </w:rPr>
        <w:t>SIMULATION FEVER</w:t>
      </w:r>
      <w:r>
        <w:rPr>
          <w:rFonts w:ascii="Times New Roman" w:hAnsi="Times New Roman" w:cs="Times New Roman"/>
          <w:b/>
          <w:sz w:val="24"/>
          <w:szCs w:val="24"/>
        </w:rPr>
        <w:t xml:space="preserve"> AND A TEXTUAL CURE</w:t>
      </w:r>
    </w:p>
    <w:p w14:paraId="5BBEE3CE" w14:textId="77777777" w:rsidR="00FD57A2" w:rsidRDefault="00FD57A2" w:rsidP="00EB6C7A">
      <w:pPr>
        <w:widowControl w:val="0"/>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Beyond highlighting how the computer reads the city as a set of data points, looking at code of </w:t>
      </w:r>
      <w:proofErr w:type="spellStart"/>
      <w:r>
        <w:rPr>
          <w:rFonts w:ascii="Times New Roman" w:hAnsi="Times New Roman" w:cs="Times New Roman"/>
          <w:i/>
          <w:sz w:val="24"/>
          <w:szCs w:val="24"/>
        </w:rPr>
        <w:t>Micropolis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serves as exit point from the seemingly totalizing power of simulation, which is reinforced by both the manual and gameplay itself. </w:t>
      </w:r>
      <w:r w:rsidRPr="0041428D">
        <w:rPr>
          <w:rFonts w:ascii="Times New Roman" w:hAnsi="Times New Roman" w:cs="Times New Roman"/>
          <w:sz w:val="24"/>
          <w:szCs w:val="24"/>
        </w:rPr>
        <w:t xml:space="preserve">Recall Sherry </w:t>
      </w:r>
      <w:proofErr w:type="spellStart"/>
      <w:r w:rsidRPr="0041428D">
        <w:rPr>
          <w:rFonts w:ascii="Times New Roman" w:hAnsi="Times New Roman" w:cs="Times New Roman"/>
          <w:sz w:val="24"/>
          <w:szCs w:val="24"/>
        </w:rPr>
        <w:t>Turkle’s</w:t>
      </w:r>
      <w:proofErr w:type="spellEnd"/>
      <w:r w:rsidRPr="0041428D">
        <w:rPr>
          <w:rFonts w:ascii="Times New Roman" w:hAnsi="Times New Roman" w:cs="Times New Roman"/>
          <w:sz w:val="24"/>
          <w:szCs w:val="24"/>
        </w:rPr>
        <w:t xml:space="preserve"> now classic work, </w:t>
      </w:r>
      <w:r w:rsidRPr="0041428D">
        <w:rPr>
          <w:rFonts w:ascii="Times New Roman" w:hAnsi="Times New Roman" w:cs="Times New Roman"/>
          <w:i/>
          <w:sz w:val="24"/>
          <w:szCs w:val="24"/>
        </w:rPr>
        <w:t>Life on the Screen</w:t>
      </w:r>
      <w:r w:rsidRPr="0041428D">
        <w:rPr>
          <w:rFonts w:ascii="Times New Roman" w:hAnsi="Times New Roman" w:cs="Times New Roman"/>
          <w:sz w:val="24"/>
          <w:szCs w:val="24"/>
        </w:rPr>
        <w:t xml:space="preserve">, about the relationship between identity formation and what we would now call social media. </w:t>
      </w:r>
      <w:proofErr w:type="spellStart"/>
      <w:r w:rsidRPr="0041428D">
        <w:rPr>
          <w:rFonts w:ascii="Times New Roman" w:hAnsi="Times New Roman" w:cs="Times New Roman"/>
          <w:sz w:val="24"/>
          <w:szCs w:val="24"/>
        </w:rPr>
        <w:t>Turkle</w:t>
      </w:r>
      <w:proofErr w:type="spellEnd"/>
      <w:r w:rsidRPr="0041428D">
        <w:rPr>
          <w:rFonts w:ascii="Times New Roman" w:hAnsi="Times New Roman" w:cs="Times New Roman"/>
          <w:sz w:val="24"/>
          <w:szCs w:val="24"/>
        </w:rPr>
        <w:t xml:space="preserve"> spends a great deal of time discussing what</w:t>
      </w:r>
      <w:r>
        <w:rPr>
          <w:rFonts w:ascii="Times New Roman" w:hAnsi="Times New Roman" w:cs="Times New Roman"/>
          <w:sz w:val="24"/>
          <w:szCs w:val="24"/>
        </w:rPr>
        <w:t xml:space="preserve"> she calls</w:t>
      </w:r>
      <w:r w:rsidRPr="0041428D">
        <w:rPr>
          <w:rFonts w:ascii="Times New Roman" w:hAnsi="Times New Roman" w:cs="Times New Roman"/>
          <w:sz w:val="24"/>
          <w:szCs w:val="24"/>
        </w:rPr>
        <w:t xml:space="preserve"> t</w:t>
      </w:r>
      <w:r>
        <w:rPr>
          <w:rFonts w:ascii="Times New Roman" w:hAnsi="Times New Roman" w:cs="Times New Roman"/>
          <w:sz w:val="24"/>
          <w:szCs w:val="24"/>
        </w:rPr>
        <w:t>he “seduction of the simulation</w:t>
      </w:r>
      <w:r w:rsidRPr="0041428D">
        <w:rPr>
          <w:rFonts w:ascii="Times New Roman" w:hAnsi="Times New Roman" w:cs="Times New Roman"/>
          <w:sz w:val="24"/>
          <w:szCs w:val="24"/>
        </w:rPr>
        <w:t>”</w:t>
      </w:r>
      <w:r>
        <w:rPr>
          <w:rFonts w:ascii="Times New Roman" w:hAnsi="Times New Roman" w:cs="Times New Roman"/>
          <w:sz w:val="24"/>
          <w:szCs w:val="24"/>
        </w:rPr>
        <w:t xml:space="preserve">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Turkle</w:t>
      </w:r>
      <w:proofErr w:type="spellEnd"/>
      <w:r w:rsidRPr="00291F7B">
        <w:rPr>
          <w:rFonts w:ascii="Times New Roman" w:hAnsi="Times New Roman" w:cs="Times New Roman"/>
          <w:sz w:val="24"/>
          <w:szCs w:val="21"/>
        </w:rPr>
        <w:t xml:space="preserve"> 1995, 71)</w:t>
      </w:r>
      <w:r>
        <w:rPr>
          <w:rFonts w:ascii="Times New Roman" w:hAnsi="Times New Roman" w:cs="Times New Roman"/>
          <w:sz w:val="24"/>
          <w:szCs w:val="24"/>
        </w:rPr>
        <w:t>.</w:t>
      </w:r>
      <w:r w:rsidRPr="0041428D">
        <w:rPr>
          <w:rFonts w:ascii="Times New Roman" w:hAnsi="Times New Roman" w:cs="Times New Roman"/>
          <w:sz w:val="24"/>
          <w:szCs w:val="24"/>
        </w:rPr>
        <w:t xml:space="preserve"> </w:t>
      </w:r>
      <w:proofErr w:type="spellStart"/>
      <w:r w:rsidRPr="0041428D">
        <w:rPr>
          <w:rFonts w:ascii="Times New Roman" w:hAnsi="Times New Roman" w:cs="Times New Roman"/>
          <w:sz w:val="24"/>
          <w:szCs w:val="24"/>
        </w:rPr>
        <w:t>Turkle</w:t>
      </w:r>
      <w:proofErr w:type="spellEnd"/>
      <w:r w:rsidRPr="0041428D">
        <w:rPr>
          <w:rFonts w:ascii="Times New Roman" w:hAnsi="Times New Roman" w:cs="Times New Roman"/>
          <w:sz w:val="24"/>
          <w:szCs w:val="24"/>
        </w:rPr>
        <w:t xml:space="preserve"> has in mind exactly the </w:t>
      </w:r>
      <w:r>
        <w:rPr>
          <w:rFonts w:ascii="Times New Roman" w:hAnsi="Times New Roman" w:cs="Times New Roman"/>
          <w:sz w:val="24"/>
          <w:szCs w:val="24"/>
        </w:rPr>
        <w:t xml:space="preserve">kind of </w:t>
      </w:r>
      <w:r w:rsidRPr="0041428D">
        <w:rPr>
          <w:rFonts w:ascii="Times New Roman" w:hAnsi="Times New Roman" w:cs="Times New Roman"/>
          <w:sz w:val="24"/>
          <w:szCs w:val="24"/>
        </w:rPr>
        <w:t xml:space="preserve">simulation whose code appears here, the Maxis games </w:t>
      </w:r>
      <w:r>
        <w:rPr>
          <w:rFonts w:ascii="Times New Roman" w:hAnsi="Times New Roman" w:cs="Times New Roman"/>
          <w:sz w:val="24"/>
          <w:szCs w:val="24"/>
        </w:rPr>
        <w:t xml:space="preserve">such as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w:t>
      </w:r>
      <w:proofErr w:type="spellStart"/>
      <w:r w:rsidRPr="0041428D">
        <w:rPr>
          <w:rFonts w:ascii="Times New Roman" w:hAnsi="Times New Roman" w:cs="Times New Roman"/>
          <w:i/>
          <w:sz w:val="24"/>
          <w:szCs w:val="24"/>
        </w:rPr>
        <w:t>SimLife</w:t>
      </w:r>
      <w:proofErr w:type="spellEnd"/>
      <w:r w:rsidRPr="0041428D">
        <w:rPr>
          <w:rFonts w:ascii="Times New Roman" w:hAnsi="Times New Roman" w:cs="Times New Roman"/>
          <w:sz w:val="24"/>
          <w:szCs w:val="24"/>
        </w:rPr>
        <w:t xml:space="preserve">, and </w:t>
      </w:r>
      <w:proofErr w:type="spellStart"/>
      <w:r w:rsidRPr="0041428D">
        <w:rPr>
          <w:rFonts w:ascii="Times New Roman" w:hAnsi="Times New Roman" w:cs="Times New Roman"/>
          <w:i/>
          <w:sz w:val="24"/>
          <w:szCs w:val="24"/>
        </w:rPr>
        <w:t>SimAnt</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that were so popular 15 </w:t>
      </w:r>
      <w:r>
        <w:rPr>
          <w:rFonts w:ascii="Times New Roman" w:hAnsi="Times New Roman" w:cs="Times New Roman"/>
          <w:sz w:val="24"/>
          <w:szCs w:val="24"/>
        </w:rPr>
        <w:t xml:space="preserve">or so </w:t>
      </w:r>
      <w:r w:rsidRPr="0041428D">
        <w:rPr>
          <w:rFonts w:ascii="Times New Roman" w:hAnsi="Times New Roman" w:cs="Times New Roman"/>
          <w:sz w:val="24"/>
          <w:szCs w:val="24"/>
        </w:rPr>
        <w:t>years ago</w:t>
      </w:r>
      <w:r>
        <w:rPr>
          <w:rFonts w:ascii="Times New Roman" w:hAnsi="Times New Roman" w:cs="Times New Roman"/>
          <w:sz w:val="24"/>
          <w:szCs w:val="24"/>
        </w:rPr>
        <w:t xml:space="preserve"> as well as MUDs and MOOs, text-based precursors to virtual worlds like </w:t>
      </w:r>
      <w:r>
        <w:rPr>
          <w:rFonts w:ascii="Times New Roman" w:hAnsi="Times New Roman" w:cs="Times New Roman"/>
          <w:i/>
          <w:sz w:val="24"/>
          <w:szCs w:val="24"/>
        </w:rPr>
        <w:t xml:space="preserve">Second </w:t>
      </w:r>
      <w:r>
        <w:rPr>
          <w:rFonts w:ascii="Times New Roman" w:hAnsi="Times New Roman" w:cs="Times New Roman"/>
          <w:i/>
          <w:sz w:val="24"/>
          <w:szCs w:val="24"/>
        </w:rPr>
        <w:lastRenderedPageBreak/>
        <w:t>Life</w:t>
      </w:r>
      <w:r w:rsidRPr="0041428D">
        <w:rPr>
          <w:rFonts w:ascii="Times New Roman" w:hAnsi="Times New Roman" w:cs="Times New Roman"/>
          <w:sz w:val="24"/>
          <w:szCs w:val="24"/>
        </w:rPr>
        <w:t xml:space="preserve">. </w:t>
      </w:r>
      <w:proofErr w:type="spellStart"/>
      <w:r w:rsidRPr="0041428D">
        <w:rPr>
          <w:rFonts w:ascii="Times New Roman" w:hAnsi="Times New Roman" w:cs="Times New Roman"/>
          <w:sz w:val="24"/>
          <w:szCs w:val="24"/>
        </w:rPr>
        <w:t>Turkle</w:t>
      </w:r>
      <w:proofErr w:type="spellEnd"/>
      <w:r w:rsidRPr="0041428D">
        <w:rPr>
          <w:rFonts w:ascii="Times New Roman" w:hAnsi="Times New Roman" w:cs="Times New Roman"/>
          <w:sz w:val="24"/>
          <w:szCs w:val="24"/>
        </w:rPr>
        <w:t xml:space="preserve"> suggests that faced with engaging, immersive simulations, players </w:t>
      </w:r>
      <w:r>
        <w:rPr>
          <w:rFonts w:ascii="Times New Roman" w:hAnsi="Times New Roman" w:cs="Times New Roman"/>
          <w:sz w:val="24"/>
          <w:szCs w:val="24"/>
        </w:rPr>
        <w:t xml:space="preserve">can respond in several ways. </w:t>
      </w:r>
      <w:r w:rsidRPr="0041428D">
        <w:rPr>
          <w:rFonts w:ascii="Times New Roman" w:hAnsi="Times New Roman" w:cs="Times New Roman"/>
          <w:sz w:val="24"/>
          <w:szCs w:val="24"/>
        </w:rPr>
        <w:t xml:space="preserve">On the one hand, players can surrender themselves totally to the simulation, accepting whatever </w:t>
      </w:r>
      <w:r>
        <w:rPr>
          <w:rFonts w:ascii="Times New Roman" w:hAnsi="Times New Roman" w:cs="Times New Roman"/>
          <w:sz w:val="24"/>
          <w:szCs w:val="24"/>
        </w:rPr>
        <w:t xml:space="preserve">processes </w:t>
      </w:r>
      <w:r w:rsidRPr="0041428D">
        <w:rPr>
          <w:rFonts w:ascii="Times New Roman" w:hAnsi="Times New Roman" w:cs="Times New Roman"/>
          <w:sz w:val="24"/>
          <w:szCs w:val="24"/>
        </w:rPr>
        <w:t xml:space="preserve">are modeled within. </w:t>
      </w:r>
      <w:proofErr w:type="spellStart"/>
      <w:r>
        <w:rPr>
          <w:rFonts w:ascii="Times New Roman" w:hAnsi="Times New Roman" w:cs="Times New Roman"/>
          <w:sz w:val="24"/>
          <w:szCs w:val="24"/>
        </w:rPr>
        <w:t>Turkle</w:t>
      </w:r>
      <w:proofErr w:type="spellEnd"/>
      <w:r>
        <w:rPr>
          <w:rFonts w:ascii="Times New Roman" w:hAnsi="Times New Roman" w:cs="Times New Roman"/>
          <w:sz w:val="24"/>
          <w:szCs w:val="24"/>
        </w:rPr>
        <w:t xml:space="preserve"> calls this “simulation resignation.” </w:t>
      </w:r>
      <w:r w:rsidRPr="0041428D">
        <w:rPr>
          <w:rFonts w:ascii="Times New Roman" w:hAnsi="Times New Roman" w:cs="Times New Roman"/>
          <w:sz w:val="24"/>
          <w:szCs w:val="24"/>
        </w:rPr>
        <w:t xml:space="preserve">On the other hand, players can reject the </w:t>
      </w:r>
      <w:r>
        <w:rPr>
          <w:rFonts w:ascii="Times New Roman" w:hAnsi="Times New Roman" w:cs="Times New Roman"/>
          <w:sz w:val="24"/>
          <w:szCs w:val="24"/>
        </w:rPr>
        <w:t xml:space="preserve">world of the </w:t>
      </w:r>
      <w:r w:rsidRPr="0041428D">
        <w:rPr>
          <w:rFonts w:ascii="Times New Roman" w:hAnsi="Times New Roman" w:cs="Times New Roman"/>
          <w:sz w:val="24"/>
          <w:szCs w:val="24"/>
        </w:rPr>
        <w:t xml:space="preserve">simulation entirely—what </w:t>
      </w:r>
      <w:proofErr w:type="spellStart"/>
      <w:r w:rsidRPr="0041428D">
        <w:rPr>
          <w:rFonts w:ascii="Times New Roman" w:hAnsi="Times New Roman" w:cs="Times New Roman"/>
          <w:sz w:val="24"/>
          <w:szCs w:val="24"/>
        </w:rPr>
        <w:t>Turkle</w:t>
      </w:r>
      <w:proofErr w:type="spellEnd"/>
      <w:r w:rsidRPr="0041428D">
        <w:rPr>
          <w:rFonts w:ascii="Times New Roman" w:hAnsi="Times New Roman" w:cs="Times New Roman"/>
          <w:sz w:val="24"/>
          <w:szCs w:val="24"/>
        </w:rPr>
        <w:t xml:space="preserve"> calls “simulation denial.” These are stark opposites, and our reaction to simulations obviously need not be entirely one or the other. </w:t>
      </w:r>
      <w:proofErr w:type="spellStart"/>
      <w:r>
        <w:rPr>
          <w:rFonts w:ascii="Times New Roman" w:hAnsi="Times New Roman" w:cs="Times New Roman"/>
          <w:sz w:val="24"/>
          <w:szCs w:val="24"/>
        </w:rPr>
        <w:t>Turkle</w:t>
      </w:r>
      <w:proofErr w:type="spellEnd"/>
      <w:r>
        <w:rPr>
          <w:rFonts w:ascii="Times New Roman" w:hAnsi="Times New Roman" w:cs="Times New Roman"/>
          <w:sz w:val="24"/>
          <w:szCs w:val="24"/>
        </w:rPr>
        <w:t xml:space="preserve"> proposes a third, ideal response: “</w:t>
      </w:r>
      <w:r w:rsidRPr="00A63B49">
        <w:rPr>
          <w:rFonts w:ascii="Times New Roman" w:hAnsi="Times New Roman" w:cs="Times New Roman"/>
          <w:sz w:val="24"/>
          <w:szCs w:val="24"/>
        </w:rPr>
        <w:t>understanding</w:t>
      </w:r>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the </w:t>
      </w:r>
      <w:r>
        <w:rPr>
          <w:rFonts w:ascii="Times New Roman" w:hAnsi="Times New Roman" w:cs="Times New Roman"/>
          <w:sz w:val="24"/>
          <w:szCs w:val="24"/>
        </w:rPr>
        <w:t xml:space="preserve">assumptions that underlie </w:t>
      </w:r>
      <w:r w:rsidRPr="0041428D">
        <w:rPr>
          <w:rFonts w:ascii="Times New Roman" w:hAnsi="Times New Roman" w:cs="Times New Roman"/>
          <w:sz w:val="24"/>
          <w:szCs w:val="24"/>
        </w:rPr>
        <w:t>simulation</w:t>
      </w:r>
      <w:r>
        <w:rPr>
          <w:rFonts w:ascii="Times New Roman" w:hAnsi="Times New Roman" w:cs="Times New Roman"/>
          <w:sz w:val="24"/>
          <w:szCs w:val="24"/>
        </w:rPr>
        <w:t xml:space="preserve">” and demanding “greater transparency” in simulations, whether they are popular videogames or real world planning simulations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Turkle</w:t>
      </w:r>
      <w:proofErr w:type="spellEnd"/>
      <w:r w:rsidRPr="00291F7B">
        <w:rPr>
          <w:rFonts w:ascii="Times New Roman" w:hAnsi="Times New Roman" w:cs="Times New Roman"/>
          <w:sz w:val="24"/>
          <w:szCs w:val="21"/>
        </w:rPr>
        <w:t xml:space="preserve"> 1995, 71)</w:t>
      </w:r>
      <w:r>
        <w:rPr>
          <w:rFonts w:ascii="Times New Roman" w:hAnsi="Times New Roman" w:cs="Times New Roman"/>
          <w:sz w:val="24"/>
          <w:szCs w:val="24"/>
        </w:rPr>
        <w:t xml:space="preserve">. </w:t>
      </w:r>
    </w:p>
    <w:p w14:paraId="45364E2C" w14:textId="77777777" w:rsidR="00FD57A2" w:rsidRDefault="00FD57A2" w:rsidP="00751D31">
      <w:pPr>
        <w:keepNext/>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Years after </w:t>
      </w:r>
      <w:r>
        <w:rPr>
          <w:rFonts w:ascii="Times New Roman" w:hAnsi="Times New Roman" w:cs="Times New Roman"/>
          <w:i/>
          <w:sz w:val="24"/>
          <w:szCs w:val="24"/>
        </w:rPr>
        <w:t>Life on the Screen</w:t>
      </w:r>
      <w:r>
        <w:rPr>
          <w:rFonts w:ascii="Times New Roman" w:hAnsi="Times New Roman" w:cs="Times New Roman"/>
          <w:sz w:val="24"/>
          <w:szCs w:val="24"/>
        </w:rPr>
        <w:t xml:space="preserve">, one would be hard-pressed to argue that simulations have become more transparent. If anything, they are more prevalent and yet more invisible, a situation Bogost diagnoses—riffing on Derrida—as simulation fever, a compulsion to render any and all real world processes as a simulation. Bogost explains that a simulation is “a representation of a source system via a less complex system that informs the user’s understanding of the source system in a subjective way” </w:t>
      </w:r>
      <w:r w:rsidRPr="00291F7B">
        <w:rPr>
          <w:rFonts w:ascii="Times New Roman" w:hAnsi="Times New Roman" w:cs="Times New Roman"/>
          <w:sz w:val="24"/>
          <w:szCs w:val="21"/>
        </w:rPr>
        <w:t>(Bogost 2006, 98)</w:t>
      </w:r>
      <w:r>
        <w:rPr>
          <w:rFonts w:ascii="Times New Roman" w:hAnsi="Times New Roman" w:cs="Times New Roman"/>
          <w:sz w:val="24"/>
          <w:szCs w:val="24"/>
        </w:rPr>
        <w:t xml:space="preserve">. </w:t>
      </w:r>
      <w:r w:rsidRPr="005E743D">
        <w:rPr>
          <w:rFonts w:ascii="Times New Roman" w:eastAsia="Times New Roman" w:hAnsi="Times New Roman" w:cs="Times New Roman"/>
          <w:sz w:val="24"/>
          <w:szCs w:val="24"/>
        </w:rPr>
        <w:t xml:space="preserve">Just as </w:t>
      </w:r>
      <w:r>
        <w:rPr>
          <w:rFonts w:ascii="Times New Roman" w:eastAsia="Times New Roman" w:hAnsi="Times New Roman" w:cs="Times New Roman"/>
          <w:sz w:val="24"/>
          <w:szCs w:val="24"/>
        </w:rPr>
        <w:t xml:space="preserve">the most detailed </w:t>
      </w:r>
      <w:r w:rsidRPr="005E743D">
        <w:rPr>
          <w:rFonts w:ascii="Times New Roman" w:eastAsia="Times New Roman" w:hAnsi="Times New Roman" w:cs="Times New Roman"/>
          <w:sz w:val="24"/>
          <w:szCs w:val="24"/>
        </w:rPr>
        <w:t xml:space="preserve">map </w:t>
      </w:r>
      <w:r>
        <w:rPr>
          <w:rFonts w:ascii="Times New Roman" w:eastAsia="Times New Roman" w:hAnsi="Times New Roman" w:cs="Times New Roman"/>
          <w:sz w:val="24"/>
          <w:szCs w:val="24"/>
        </w:rPr>
        <w:t xml:space="preserve">can never </w:t>
      </w:r>
      <w:r w:rsidRPr="005E743D">
        <w:rPr>
          <w:rFonts w:ascii="Times New Roman" w:eastAsia="Times New Roman" w:hAnsi="Times New Roman" w:cs="Times New Roman"/>
          <w:sz w:val="24"/>
          <w:szCs w:val="24"/>
        </w:rPr>
        <w:t>match the territory it represents, so too is the simulation bound to be irreconcilably impoverished compared to the system it simulates.</w:t>
      </w:r>
      <w:r w:rsidRPr="002927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Moreover, note </w:t>
      </w:r>
      <w:proofErr w:type="spellStart"/>
      <w:r>
        <w:rPr>
          <w:rFonts w:ascii="Times New Roman" w:eastAsia="Times New Roman" w:hAnsi="Times New Roman" w:cs="Times New Roman"/>
          <w:sz w:val="24"/>
          <w:szCs w:val="24"/>
        </w:rPr>
        <w:t>Bogost’s</w:t>
      </w:r>
      <w:proofErr w:type="spellEnd"/>
      <w:r>
        <w:rPr>
          <w:rFonts w:ascii="Times New Roman" w:eastAsia="Times New Roman" w:hAnsi="Times New Roman" w:cs="Times New Roman"/>
          <w:sz w:val="24"/>
          <w:szCs w:val="24"/>
        </w:rPr>
        <w:t xml:space="preserve"> use of the word “subjective,” which suggests a kind of crack in the exterior of the simulation. Awareness of the subjective nature of simulations can expose </w:t>
      </w:r>
      <w:r>
        <w:rPr>
          <w:rFonts w:ascii="Times New Roman" w:hAnsi="Times New Roman" w:cs="Times New Roman"/>
          <w:sz w:val="24"/>
          <w:szCs w:val="24"/>
        </w:rPr>
        <w:t xml:space="preserve">what Bogost calls the simulation gap, his own version of </w:t>
      </w:r>
      <w:proofErr w:type="spellStart"/>
      <w:r>
        <w:rPr>
          <w:rFonts w:ascii="Times New Roman" w:hAnsi="Times New Roman" w:cs="Times New Roman"/>
          <w:sz w:val="24"/>
          <w:szCs w:val="24"/>
        </w:rPr>
        <w:t>Turkle’s</w:t>
      </w:r>
      <w:proofErr w:type="spellEnd"/>
      <w:r>
        <w:rPr>
          <w:rFonts w:ascii="Times New Roman" w:hAnsi="Times New Roman" w:cs="Times New Roman"/>
          <w:sz w:val="24"/>
          <w:szCs w:val="24"/>
        </w:rPr>
        <w:t xml:space="preserve"> third response to simulations. With every simulation, Bogost argues, there is a “gap between the rule-based representation of a source system and a user’s subjectivity” </w:t>
      </w:r>
      <w:r w:rsidRPr="00291F7B">
        <w:rPr>
          <w:rFonts w:ascii="Times New Roman" w:hAnsi="Times New Roman" w:cs="Times New Roman"/>
          <w:sz w:val="24"/>
          <w:szCs w:val="21"/>
        </w:rPr>
        <w:t>(</w:t>
      </w:r>
      <w:r w:rsidR="006A3175">
        <w:rPr>
          <w:rFonts w:ascii="Times New Roman" w:hAnsi="Times New Roman" w:cs="Times New Roman"/>
          <w:sz w:val="24"/>
          <w:szCs w:val="21"/>
        </w:rPr>
        <w:t xml:space="preserve">Bogost </w:t>
      </w:r>
      <w:r w:rsidRPr="00291F7B">
        <w:rPr>
          <w:rFonts w:ascii="Times New Roman" w:hAnsi="Times New Roman" w:cs="Times New Roman"/>
          <w:sz w:val="24"/>
          <w:szCs w:val="21"/>
        </w:rPr>
        <w:t>2006, 107)</w:t>
      </w:r>
      <w:r>
        <w:rPr>
          <w:rFonts w:ascii="Times New Roman" w:hAnsi="Times New Roman" w:cs="Times New Roman"/>
          <w:sz w:val="24"/>
          <w:szCs w:val="24"/>
        </w:rPr>
        <w:t>. Exploring this gap is, for Bogost, the most productive way to overcome simulation fever. Bogost observes that simulations are “not exactly like textual or electronic archives” (</w:t>
      </w:r>
      <w:r w:rsidR="006A3175">
        <w:rPr>
          <w:rFonts w:ascii="Times New Roman" w:hAnsi="Times New Roman" w:cs="Times New Roman"/>
          <w:sz w:val="24"/>
          <w:szCs w:val="24"/>
        </w:rPr>
        <w:t xml:space="preserve">Bogost 2006, </w:t>
      </w:r>
      <w:r>
        <w:rPr>
          <w:rFonts w:ascii="Times New Roman" w:hAnsi="Times New Roman" w:cs="Times New Roman"/>
          <w:sz w:val="24"/>
          <w:szCs w:val="24"/>
        </w:rPr>
        <w:t xml:space="preserve">108), so the simulation gap must be understood by means different than those </w:t>
      </w:r>
      <w:r>
        <w:rPr>
          <w:rFonts w:ascii="Times New Roman" w:eastAsia="Times New Roman" w:hAnsi="Times New Roman" w:cs="Times New Roman"/>
          <w:sz w:val="24"/>
          <w:szCs w:val="24"/>
        </w:rPr>
        <w:lastRenderedPageBreak/>
        <w:t xml:space="preserve">used to interpret literature or poetry. He </w:t>
      </w:r>
      <w:r>
        <w:rPr>
          <w:rFonts w:ascii="Times New Roman" w:hAnsi="Times New Roman" w:cs="Times New Roman"/>
          <w:sz w:val="24"/>
          <w:szCs w:val="24"/>
        </w:rPr>
        <w:t>imagines that “working through simulation fever means learning how to express what simulations choose to embed and to exclude” as well as learning how “to relate their rules to their subjective experiences and configurations” (</w:t>
      </w:r>
      <w:r w:rsidR="006A3175">
        <w:rPr>
          <w:rFonts w:ascii="Times New Roman" w:hAnsi="Times New Roman" w:cs="Times New Roman"/>
          <w:sz w:val="24"/>
          <w:szCs w:val="24"/>
        </w:rPr>
        <w:t xml:space="preserve">Bogost 2006, </w:t>
      </w:r>
      <w:r>
        <w:rPr>
          <w:rFonts w:ascii="Times New Roman" w:hAnsi="Times New Roman" w:cs="Times New Roman"/>
          <w:sz w:val="24"/>
          <w:szCs w:val="24"/>
        </w:rPr>
        <w:t xml:space="preserve">109). But this is what a close reading of code reveals: simulations are indeed texts. The code itself expresses what “simulations choose to embed and to exclude.” </w:t>
      </w:r>
      <w:r>
        <w:rPr>
          <w:rFonts w:ascii="Times New Roman" w:eastAsia="Times New Roman" w:hAnsi="Times New Roman" w:cs="Times New Roman"/>
          <w:sz w:val="24"/>
          <w:szCs w:val="24"/>
        </w:rPr>
        <w:t>T</w:t>
      </w:r>
      <w:r>
        <w:rPr>
          <w:rFonts w:ascii="Times New Roman" w:hAnsi="Times New Roman" w:cs="Times New Roman"/>
          <w:sz w:val="24"/>
          <w:szCs w:val="24"/>
        </w:rPr>
        <w:t xml:space="preserve">he close reading of code by non-coders can act as a critical intervention into the simulation gap. Code exposes the guts of the simulation. Reading code exposes the gaps of the simulation. While the manual may explain processes and playing may set them in motion, neither provides the kind of traction gained by seeing the code. Reading the code turns the simulation into a textual object. And as a textual object, it can be taken apart, even tweaked and recompiled with our own algorithms. </w:t>
      </w:r>
    </w:p>
    <w:p w14:paraId="4F61BCE2" w14:textId="77777777" w:rsidR="00FD57A2" w:rsidRDefault="00FD57A2" w:rsidP="002C4168">
      <w:pPr>
        <w:autoSpaceDE w:val="0"/>
        <w:autoSpaceDN w:val="0"/>
        <w:adjustRightInd w:val="0"/>
        <w:spacing w:after="0" w:line="480" w:lineRule="auto"/>
        <w:ind w:firstLine="720"/>
        <w:rPr>
          <w:rFonts w:ascii="Times New Roman" w:hAnsi="Times New Roman" w:cs="Times New Roman"/>
          <w:sz w:val="24"/>
          <w:szCs w:val="24"/>
        </w:rPr>
      </w:pPr>
    </w:p>
    <w:p w14:paraId="73980E34" w14:textId="77777777" w:rsidR="00FD57A2" w:rsidRPr="00635BC7" w:rsidRDefault="00FD57A2" w:rsidP="00DE25EB">
      <w:pPr>
        <w:autoSpaceDE w:val="0"/>
        <w:autoSpaceDN w:val="0"/>
        <w:adjustRightInd w:val="0"/>
        <w:spacing w:after="0" w:line="480" w:lineRule="auto"/>
        <w:rPr>
          <w:rFonts w:ascii="Times New Roman" w:hAnsi="Times New Roman" w:cs="Times New Roman"/>
          <w:b/>
          <w:sz w:val="24"/>
          <w:szCs w:val="24"/>
        </w:rPr>
      </w:pPr>
      <w:r w:rsidRPr="00635BC7">
        <w:rPr>
          <w:rFonts w:ascii="Times New Roman" w:hAnsi="Times New Roman" w:cs="Times New Roman"/>
          <w:b/>
          <w:sz w:val="24"/>
          <w:szCs w:val="24"/>
        </w:rPr>
        <w:t>COMMENTS IN CODE</w:t>
      </w:r>
    </w:p>
    <w:p w14:paraId="2B65D482" w14:textId="77777777" w:rsidR="00FD57A2" w:rsidRPr="0041428D" w:rsidRDefault="00FD57A2" w:rsidP="00DE25EB">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When we crack open the code like this, we may well find surprises that playing the game or reading the manual will not tell us. Remember that though code does what it says, it also says things it does not do. Marino calls this characteristic of code its “extra-functional significance”—meaning-making that goes beyond the purely utilitarian commands in the code</w:t>
      </w:r>
      <w:r>
        <w:rPr>
          <w:rFonts w:ascii="Times New Roman" w:hAnsi="Times New Roman" w:cs="Times New Roman"/>
          <w:sz w:val="24"/>
          <w:szCs w:val="24"/>
        </w:rPr>
        <w:t xml:space="preserve"> </w:t>
      </w:r>
      <w:r w:rsidRPr="00291F7B">
        <w:rPr>
          <w:rFonts w:ascii="Times New Roman" w:hAnsi="Times New Roman" w:cs="Times New Roman"/>
          <w:sz w:val="24"/>
          <w:szCs w:val="21"/>
        </w:rPr>
        <w:t>(Marino 2006)</w:t>
      </w:r>
      <w:r w:rsidRPr="0041428D">
        <w:rPr>
          <w:rFonts w:ascii="Times New Roman" w:hAnsi="Times New Roman" w:cs="Times New Roman"/>
          <w:sz w:val="24"/>
          <w:szCs w:val="24"/>
        </w:rPr>
        <w:t xml:space="preserve">. Extra-functional significance means the code participates in a system of signs beyond </w:t>
      </w:r>
      <w:proofErr w:type="gramStart"/>
      <w:r w:rsidRPr="0041428D">
        <w:rPr>
          <w:rFonts w:ascii="Times New Roman" w:hAnsi="Times New Roman" w:cs="Times New Roman"/>
          <w:sz w:val="24"/>
          <w:szCs w:val="24"/>
        </w:rPr>
        <w:t>those</w:t>
      </w:r>
      <w:proofErr w:type="gramEnd"/>
      <w:r w:rsidRPr="0041428D">
        <w:rPr>
          <w:rFonts w:ascii="Times New Roman" w:hAnsi="Times New Roman" w:cs="Times New Roman"/>
          <w:sz w:val="24"/>
          <w:szCs w:val="24"/>
        </w:rPr>
        <w:t xml:space="preserve"> executable by the machine. This extra-functional significance may arise in the layout of the code, which forms meaningful patterns recognizable to the human eye but which are irrelevant to the program’s interpreter. Or perhaps in the developers’ choice of variable names, such as the “</w:t>
      </w:r>
      <w:proofErr w:type="spellStart"/>
      <w:r w:rsidRPr="0041428D">
        <w:rPr>
          <w:rFonts w:ascii="Times New Roman" w:hAnsi="Times New Roman" w:cs="Times New Roman"/>
          <w:sz w:val="24"/>
          <w:szCs w:val="24"/>
        </w:rPr>
        <w:t>FeministWhore</w:t>
      </w:r>
      <w:proofErr w:type="spellEnd"/>
      <w:r w:rsidRPr="0041428D">
        <w:rPr>
          <w:rFonts w:ascii="Times New Roman" w:hAnsi="Times New Roman" w:cs="Times New Roman"/>
          <w:sz w:val="24"/>
          <w:szCs w:val="24"/>
        </w:rPr>
        <w:t xml:space="preserve">” variable that was discovered in a piece of code in the Steam version of the zombie survival horror game </w:t>
      </w:r>
      <w:r w:rsidRPr="0041428D">
        <w:rPr>
          <w:rFonts w:ascii="Times New Roman" w:hAnsi="Times New Roman" w:cs="Times New Roman"/>
          <w:i/>
          <w:sz w:val="24"/>
          <w:szCs w:val="24"/>
        </w:rPr>
        <w:t>Dead Island</w:t>
      </w:r>
      <w:r>
        <w:rPr>
          <w:rFonts w:ascii="Times New Roman" w:hAnsi="Times New Roman" w:cs="Times New Roman"/>
          <w:sz w:val="24"/>
          <w:szCs w:val="24"/>
        </w:rPr>
        <w:t xml:space="preserve"> </w:t>
      </w:r>
      <w:r w:rsidRPr="00291F7B">
        <w:rPr>
          <w:rFonts w:ascii="Times New Roman" w:hAnsi="Times New Roman" w:cs="Times New Roman"/>
          <w:sz w:val="24"/>
          <w:szCs w:val="21"/>
        </w:rPr>
        <w:t>(John 2011)</w:t>
      </w:r>
      <w:r w:rsidRPr="0041428D">
        <w:rPr>
          <w:rFonts w:ascii="Times New Roman" w:hAnsi="Times New Roman" w:cs="Times New Roman"/>
          <w:sz w:val="24"/>
          <w:szCs w:val="24"/>
        </w:rPr>
        <w:t>. Or, quite likely, in the comments developers leave in code.</w:t>
      </w:r>
    </w:p>
    <w:p w14:paraId="7C963D30" w14:textId="77777777" w:rsidR="00FD57A2" w:rsidRPr="0041428D" w:rsidRDefault="00FD57A2" w:rsidP="002C416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Returning to the example of </w:t>
      </w:r>
      <w:r w:rsidRPr="00DE25EB">
        <w:rPr>
          <w:rFonts w:ascii="Times New Roman" w:hAnsi="Times New Roman" w:cs="Times New Roman"/>
          <w:i/>
          <w:sz w:val="24"/>
          <w:szCs w:val="24"/>
        </w:rPr>
        <w:t>SimCity</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Micropolis</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sidRPr="00DE25EB">
        <w:rPr>
          <w:rFonts w:ascii="Times New Roman" w:hAnsi="Times New Roman" w:cs="Times New Roman"/>
          <w:sz w:val="24"/>
          <w:szCs w:val="24"/>
        </w:rPr>
        <w:t>consider</w:t>
      </w:r>
      <w:r>
        <w:rPr>
          <w:rFonts w:ascii="Times New Roman" w:hAnsi="Times New Roman" w:cs="Times New Roman"/>
          <w:sz w:val="24"/>
          <w:szCs w:val="24"/>
        </w:rPr>
        <w:t xml:space="preserve"> the code for </w:t>
      </w:r>
      <w:r w:rsidRPr="0041428D">
        <w:rPr>
          <w:rFonts w:ascii="Times New Roman" w:hAnsi="Times New Roman" w:cs="Times New Roman"/>
          <w:sz w:val="24"/>
          <w:szCs w:val="24"/>
        </w:rPr>
        <w:t xml:space="preserve">disasters.cpp. Anyone with a passing familiarity with </w:t>
      </w:r>
      <w:r w:rsidRPr="0041428D">
        <w:rPr>
          <w:rFonts w:ascii="Times New Roman" w:hAnsi="Times New Roman" w:cs="Times New Roman"/>
          <w:i/>
          <w:sz w:val="24"/>
          <w:szCs w:val="24"/>
        </w:rPr>
        <w:t xml:space="preserve">SimCity </w:t>
      </w:r>
      <w:r w:rsidRPr="0041428D">
        <w:rPr>
          <w:rFonts w:ascii="Times New Roman" w:hAnsi="Times New Roman" w:cs="Times New Roman"/>
          <w:sz w:val="24"/>
          <w:szCs w:val="24"/>
        </w:rPr>
        <w:t xml:space="preserve">might be able to guess what disasters.cpp does. It’s the routine that determines which random disasters will strike a player’s city. The entire </w:t>
      </w:r>
      <w:proofErr w:type="gramStart"/>
      <w:r w:rsidRPr="0041428D">
        <w:rPr>
          <w:rFonts w:ascii="Times New Roman" w:hAnsi="Times New Roman" w:cs="Times New Roman"/>
          <w:sz w:val="24"/>
          <w:szCs w:val="24"/>
        </w:rPr>
        <w:t>408 line</w:t>
      </w:r>
      <w:proofErr w:type="gramEnd"/>
      <w:r w:rsidRPr="0041428D">
        <w:rPr>
          <w:rFonts w:ascii="Times New Roman" w:hAnsi="Times New Roman" w:cs="Times New Roman"/>
          <w:sz w:val="24"/>
          <w:szCs w:val="24"/>
        </w:rPr>
        <w:t xml:space="preserve"> routine is worth looking at, but to illustrate the extra-functional significance of comments in code, examine the section that begins at line 109, where the probability of the different possible disasters </w:t>
      </w:r>
      <w:r>
        <w:rPr>
          <w:rFonts w:ascii="Times New Roman" w:hAnsi="Times New Roman" w:cs="Times New Roman"/>
          <w:sz w:val="24"/>
          <w:szCs w:val="24"/>
        </w:rPr>
        <w:t>is defined</w:t>
      </w:r>
      <w:r w:rsidRPr="0041428D">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8748"/>
      </w:tblGrid>
      <w:tr w:rsidR="00FD57A2" w:rsidRPr="002E2D43" w14:paraId="24D6753F" w14:textId="77777777">
        <w:tc>
          <w:tcPr>
            <w:tcW w:w="828" w:type="dxa"/>
          </w:tcPr>
          <w:p w14:paraId="2AB662F5"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109</w:t>
            </w:r>
          </w:p>
        </w:tc>
        <w:tc>
          <w:tcPr>
            <w:tcW w:w="8748" w:type="dxa"/>
          </w:tcPr>
          <w:p w14:paraId="31FF290C"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if</w:t>
            </w:r>
            <w:proofErr w:type="gramEnd"/>
            <w:r w:rsidRPr="002E2D43">
              <w:rPr>
                <w:rFonts w:ascii="Courier New" w:hAnsi="Courier New" w:cs="Courier New"/>
                <w:sz w:val="20"/>
                <w:szCs w:val="20"/>
              </w:rPr>
              <w:t xml:space="preserve"> (!</w:t>
            </w:r>
            <w:proofErr w:type="spellStart"/>
            <w:r w:rsidRPr="002E2D43">
              <w:rPr>
                <w:rFonts w:ascii="Courier New" w:hAnsi="Courier New" w:cs="Courier New"/>
                <w:sz w:val="20"/>
                <w:szCs w:val="20"/>
              </w:rPr>
              <w:t>getRandom</w:t>
            </w:r>
            <w:proofErr w:type="spellEnd"/>
            <w:r w:rsidRPr="002E2D43">
              <w:rPr>
                <w:rFonts w:ascii="Courier New" w:hAnsi="Courier New" w:cs="Courier New"/>
                <w:sz w:val="20"/>
                <w:szCs w:val="20"/>
              </w:rPr>
              <w:t>(</w:t>
            </w:r>
            <w:proofErr w:type="spellStart"/>
            <w:r w:rsidRPr="002E2D43">
              <w:rPr>
                <w:rFonts w:ascii="Courier New" w:hAnsi="Courier New" w:cs="Courier New"/>
                <w:sz w:val="20"/>
                <w:szCs w:val="20"/>
              </w:rPr>
              <w:t>DisChance</w:t>
            </w:r>
            <w:proofErr w:type="spellEnd"/>
            <w:r w:rsidRPr="002E2D43">
              <w:rPr>
                <w:rFonts w:ascii="Courier New" w:hAnsi="Courier New" w:cs="Courier New"/>
                <w:sz w:val="20"/>
                <w:szCs w:val="20"/>
              </w:rPr>
              <w:t>[x])) {</w:t>
            </w:r>
          </w:p>
        </w:tc>
      </w:tr>
      <w:tr w:rsidR="00FD57A2" w:rsidRPr="002E2D43" w14:paraId="03CF0031" w14:textId="77777777">
        <w:tc>
          <w:tcPr>
            <w:tcW w:w="828" w:type="dxa"/>
          </w:tcPr>
          <w:p w14:paraId="525CBB17"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110</w:t>
            </w:r>
          </w:p>
        </w:tc>
        <w:tc>
          <w:tcPr>
            <w:tcW w:w="8748" w:type="dxa"/>
          </w:tcPr>
          <w:p w14:paraId="4A824CF4"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switch</w:t>
            </w:r>
            <w:proofErr w:type="gramEnd"/>
            <w:r w:rsidRPr="002E2D43">
              <w:rPr>
                <w:rFonts w:ascii="Courier New" w:hAnsi="Courier New" w:cs="Courier New"/>
                <w:sz w:val="20"/>
                <w:szCs w:val="20"/>
              </w:rPr>
              <w:t xml:space="preserve"> (</w:t>
            </w:r>
            <w:proofErr w:type="spellStart"/>
            <w:r w:rsidRPr="002E2D43">
              <w:rPr>
                <w:rFonts w:ascii="Courier New" w:hAnsi="Courier New" w:cs="Courier New"/>
                <w:sz w:val="20"/>
                <w:szCs w:val="20"/>
              </w:rPr>
              <w:t>getRandom</w:t>
            </w:r>
            <w:proofErr w:type="spellEnd"/>
            <w:r w:rsidRPr="002E2D43">
              <w:rPr>
                <w:rFonts w:ascii="Courier New" w:hAnsi="Courier New" w:cs="Courier New"/>
                <w:sz w:val="20"/>
                <w:szCs w:val="20"/>
              </w:rPr>
              <w:t>(8)) {</w:t>
            </w:r>
          </w:p>
        </w:tc>
      </w:tr>
      <w:tr w:rsidR="00FD57A2" w:rsidRPr="002E2D43" w14:paraId="2C9F22F9" w14:textId="77777777">
        <w:tc>
          <w:tcPr>
            <w:tcW w:w="828" w:type="dxa"/>
          </w:tcPr>
          <w:p w14:paraId="3746F938"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111</w:t>
            </w:r>
          </w:p>
        </w:tc>
        <w:tc>
          <w:tcPr>
            <w:tcW w:w="8748" w:type="dxa"/>
          </w:tcPr>
          <w:p w14:paraId="38D3B3A2"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0:</w:t>
            </w:r>
          </w:p>
        </w:tc>
      </w:tr>
      <w:tr w:rsidR="00FD57A2" w:rsidRPr="002E2D43" w14:paraId="3F668D6F" w14:textId="77777777">
        <w:tc>
          <w:tcPr>
            <w:tcW w:w="828" w:type="dxa"/>
          </w:tcPr>
          <w:p w14:paraId="700D6B1E"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112</w:t>
            </w:r>
          </w:p>
        </w:tc>
        <w:tc>
          <w:tcPr>
            <w:tcW w:w="8748" w:type="dxa"/>
          </w:tcPr>
          <w:p w14:paraId="4DD354BC"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1:</w:t>
            </w:r>
          </w:p>
        </w:tc>
      </w:tr>
      <w:tr w:rsidR="00FD57A2" w:rsidRPr="002E2D43" w14:paraId="3F100F35" w14:textId="77777777">
        <w:tc>
          <w:tcPr>
            <w:tcW w:w="828" w:type="dxa"/>
          </w:tcPr>
          <w:p w14:paraId="5C4CACB2"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113</w:t>
            </w:r>
          </w:p>
        </w:tc>
        <w:tc>
          <w:tcPr>
            <w:tcW w:w="8748" w:type="dxa"/>
          </w:tcPr>
          <w:p w14:paraId="048A0C8C"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spellStart"/>
            <w:proofErr w:type="gramStart"/>
            <w:r w:rsidRPr="002E2D43">
              <w:rPr>
                <w:rFonts w:ascii="Courier New" w:hAnsi="Courier New" w:cs="Courier New"/>
                <w:sz w:val="20"/>
                <w:szCs w:val="20"/>
              </w:rPr>
              <w:t>setFire</w:t>
            </w:r>
            <w:proofErr w:type="spellEnd"/>
            <w:proofErr w:type="gramEnd"/>
            <w:r w:rsidRPr="002E2D43">
              <w:rPr>
                <w:rFonts w:ascii="Courier New" w:hAnsi="Courier New" w:cs="Courier New"/>
                <w:sz w:val="20"/>
                <w:szCs w:val="20"/>
              </w:rPr>
              <w:t>();  // 2/9 chance a fire breaks out</w:t>
            </w:r>
          </w:p>
        </w:tc>
      </w:tr>
      <w:tr w:rsidR="00FD57A2" w:rsidRPr="002E2D43" w14:paraId="7CD2FC75" w14:textId="77777777">
        <w:tc>
          <w:tcPr>
            <w:tcW w:w="828" w:type="dxa"/>
          </w:tcPr>
          <w:p w14:paraId="66242E81"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114</w:t>
            </w:r>
          </w:p>
        </w:tc>
        <w:tc>
          <w:tcPr>
            <w:tcW w:w="8748" w:type="dxa"/>
          </w:tcPr>
          <w:p w14:paraId="15190B4B"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break</w:t>
            </w:r>
            <w:proofErr w:type="gramEnd"/>
            <w:r w:rsidRPr="002E2D43">
              <w:rPr>
                <w:rFonts w:ascii="Courier New" w:hAnsi="Courier New" w:cs="Courier New"/>
                <w:sz w:val="20"/>
                <w:szCs w:val="20"/>
              </w:rPr>
              <w:t>;</w:t>
            </w:r>
          </w:p>
        </w:tc>
      </w:tr>
      <w:tr w:rsidR="00FD57A2" w:rsidRPr="002E2D43" w14:paraId="03BCB4B0" w14:textId="77777777">
        <w:tc>
          <w:tcPr>
            <w:tcW w:w="828" w:type="dxa"/>
          </w:tcPr>
          <w:p w14:paraId="452C07E5"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115</w:t>
            </w:r>
          </w:p>
        </w:tc>
        <w:tc>
          <w:tcPr>
            <w:tcW w:w="8748" w:type="dxa"/>
          </w:tcPr>
          <w:p w14:paraId="4537AB8A"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2:</w:t>
            </w:r>
          </w:p>
        </w:tc>
      </w:tr>
      <w:tr w:rsidR="00FD57A2" w:rsidRPr="002E2D43" w14:paraId="72175B91" w14:textId="77777777">
        <w:tc>
          <w:tcPr>
            <w:tcW w:w="828" w:type="dxa"/>
          </w:tcPr>
          <w:p w14:paraId="796C7876"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116</w:t>
            </w:r>
          </w:p>
        </w:tc>
        <w:tc>
          <w:tcPr>
            <w:tcW w:w="8748" w:type="dxa"/>
          </w:tcPr>
          <w:p w14:paraId="51562D5E"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3:</w:t>
            </w:r>
          </w:p>
        </w:tc>
      </w:tr>
      <w:tr w:rsidR="00FD57A2" w:rsidRPr="002E2D43" w14:paraId="7821C291" w14:textId="77777777">
        <w:tc>
          <w:tcPr>
            <w:tcW w:w="828" w:type="dxa"/>
          </w:tcPr>
          <w:p w14:paraId="0520C383"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117</w:t>
            </w:r>
          </w:p>
        </w:tc>
        <w:tc>
          <w:tcPr>
            <w:tcW w:w="8748" w:type="dxa"/>
          </w:tcPr>
          <w:p w14:paraId="54F9398D"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spellStart"/>
            <w:proofErr w:type="gramStart"/>
            <w:r w:rsidRPr="002E2D43">
              <w:rPr>
                <w:rFonts w:ascii="Courier New" w:hAnsi="Courier New" w:cs="Courier New"/>
                <w:sz w:val="20"/>
                <w:szCs w:val="20"/>
              </w:rPr>
              <w:t>makeFlood</w:t>
            </w:r>
            <w:proofErr w:type="spellEnd"/>
            <w:proofErr w:type="gramEnd"/>
            <w:r w:rsidRPr="002E2D43">
              <w:rPr>
                <w:rFonts w:ascii="Courier New" w:hAnsi="Courier New" w:cs="Courier New"/>
                <w:sz w:val="20"/>
                <w:szCs w:val="20"/>
              </w:rPr>
              <w:t>(); // 2/9 chance for a flood</w:t>
            </w:r>
          </w:p>
        </w:tc>
      </w:tr>
      <w:tr w:rsidR="00FD57A2" w:rsidRPr="002E2D43" w14:paraId="0C366DDF" w14:textId="77777777">
        <w:tc>
          <w:tcPr>
            <w:tcW w:w="828" w:type="dxa"/>
          </w:tcPr>
          <w:p w14:paraId="4232278B"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118</w:t>
            </w:r>
          </w:p>
        </w:tc>
        <w:tc>
          <w:tcPr>
            <w:tcW w:w="8748" w:type="dxa"/>
          </w:tcPr>
          <w:p w14:paraId="1923C482"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break</w:t>
            </w:r>
            <w:proofErr w:type="gramEnd"/>
            <w:r w:rsidRPr="002E2D43">
              <w:rPr>
                <w:rFonts w:ascii="Courier New" w:hAnsi="Courier New" w:cs="Courier New"/>
                <w:sz w:val="20"/>
                <w:szCs w:val="20"/>
              </w:rPr>
              <w:t>;</w:t>
            </w:r>
          </w:p>
        </w:tc>
      </w:tr>
      <w:tr w:rsidR="00FD57A2" w:rsidRPr="002E2D43" w14:paraId="46207754" w14:textId="77777777">
        <w:tc>
          <w:tcPr>
            <w:tcW w:w="828" w:type="dxa"/>
          </w:tcPr>
          <w:p w14:paraId="1F21B1CC"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119</w:t>
            </w:r>
          </w:p>
        </w:tc>
        <w:tc>
          <w:tcPr>
            <w:tcW w:w="8748" w:type="dxa"/>
          </w:tcPr>
          <w:p w14:paraId="6AAE91E9"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4:</w:t>
            </w:r>
          </w:p>
        </w:tc>
      </w:tr>
      <w:tr w:rsidR="00FD57A2" w:rsidRPr="002E2D43" w14:paraId="67ECC2D6" w14:textId="77777777">
        <w:tc>
          <w:tcPr>
            <w:tcW w:w="828" w:type="dxa"/>
          </w:tcPr>
          <w:p w14:paraId="668EA9A1"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120</w:t>
            </w:r>
          </w:p>
        </w:tc>
        <w:tc>
          <w:tcPr>
            <w:tcW w:w="8748" w:type="dxa"/>
          </w:tcPr>
          <w:p w14:paraId="0A0E76B5"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 1/9 chance nothing happens (was airplane crash,</w:t>
            </w:r>
          </w:p>
        </w:tc>
      </w:tr>
      <w:tr w:rsidR="00FD57A2" w:rsidRPr="002E2D43" w14:paraId="26F16968" w14:textId="77777777">
        <w:tc>
          <w:tcPr>
            <w:tcW w:w="828" w:type="dxa"/>
          </w:tcPr>
          <w:p w14:paraId="00FB77B8"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121</w:t>
            </w:r>
          </w:p>
        </w:tc>
        <w:tc>
          <w:tcPr>
            <w:tcW w:w="8748" w:type="dxa"/>
          </w:tcPr>
          <w:p w14:paraId="4A2C7781"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 </w:t>
            </w:r>
            <w:proofErr w:type="gramStart"/>
            <w:r w:rsidRPr="002E2D43">
              <w:rPr>
                <w:rFonts w:ascii="Courier New" w:hAnsi="Courier New" w:cs="Courier New"/>
                <w:sz w:val="20"/>
                <w:szCs w:val="20"/>
              </w:rPr>
              <w:t>which</w:t>
            </w:r>
            <w:proofErr w:type="gramEnd"/>
            <w:r w:rsidRPr="002E2D43">
              <w:rPr>
                <w:rFonts w:ascii="Courier New" w:hAnsi="Courier New" w:cs="Courier New"/>
                <w:sz w:val="20"/>
                <w:szCs w:val="20"/>
              </w:rPr>
              <w:t xml:space="preserve"> EA removed after 9/11, and requested it be</w:t>
            </w:r>
          </w:p>
        </w:tc>
      </w:tr>
      <w:tr w:rsidR="00FD57A2" w:rsidRPr="002E2D43" w14:paraId="1DB8F494" w14:textId="77777777">
        <w:tc>
          <w:tcPr>
            <w:tcW w:w="828" w:type="dxa"/>
          </w:tcPr>
          <w:p w14:paraId="16657C0C"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122</w:t>
            </w:r>
          </w:p>
        </w:tc>
        <w:tc>
          <w:tcPr>
            <w:tcW w:w="8748" w:type="dxa"/>
          </w:tcPr>
          <w:p w14:paraId="4E5493DA"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 </w:t>
            </w:r>
            <w:proofErr w:type="gramStart"/>
            <w:r w:rsidRPr="002E2D43">
              <w:rPr>
                <w:rFonts w:ascii="Courier New" w:hAnsi="Courier New" w:cs="Courier New"/>
                <w:sz w:val="20"/>
                <w:szCs w:val="20"/>
              </w:rPr>
              <w:t>removed</w:t>
            </w:r>
            <w:proofErr w:type="gramEnd"/>
            <w:r w:rsidRPr="002E2D43">
              <w:rPr>
                <w:rFonts w:ascii="Courier New" w:hAnsi="Courier New" w:cs="Courier New"/>
                <w:sz w:val="20"/>
                <w:szCs w:val="20"/>
              </w:rPr>
              <w:t xml:space="preserve"> from this code)</w:t>
            </w:r>
          </w:p>
        </w:tc>
      </w:tr>
      <w:tr w:rsidR="00FD57A2" w:rsidRPr="002E2D43" w14:paraId="529796E4" w14:textId="77777777">
        <w:tc>
          <w:tcPr>
            <w:tcW w:w="828" w:type="dxa"/>
          </w:tcPr>
          <w:p w14:paraId="5B8B9832"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123</w:t>
            </w:r>
          </w:p>
        </w:tc>
        <w:tc>
          <w:tcPr>
            <w:tcW w:w="8748" w:type="dxa"/>
          </w:tcPr>
          <w:p w14:paraId="155AAC7B"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break</w:t>
            </w:r>
            <w:proofErr w:type="gramEnd"/>
            <w:r w:rsidRPr="002E2D43">
              <w:rPr>
                <w:rFonts w:ascii="Courier New" w:hAnsi="Courier New" w:cs="Courier New"/>
                <w:sz w:val="20"/>
                <w:szCs w:val="20"/>
              </w:rPr>
              <w:t>;</w:t>
            </w:r>
          </w:p>
        </w:tc>
      </w:tr>
      <w:tr w:rsidR="00FD57A2" w:rsidRPr="002E2D43" w14:paraId="6E93F6BB" w14:textId="77777777">
        <w:tc>
          <w:tcPr>
            <w:tcW w:w="828" w:type="dxa"/>
          </w:tcPr>
          <w:p w14:paraId="1C84891D"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124</w:t>
            </w:r>
          </w:p>
        </w:tc>
        <w:tc>
          <w:tcPr>
            <w:tcW w:w="8748" w:type="dxa"/>
          </w:tcPr>
          <w:p w14:paraId="238CE0AC"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5:</w:t>
            </w:r>
          </w:p>
        </w:tc>
      </w:tr>
      <w:tr w:rsidR="00FD57A2" w:rsidRPr="002E2D43" w14:paraId="2198BB03" w14:textId="77777777">
        <w:tc>
          <w:tcPr>
            <w:tcW w:w="828" w:type="dxa"/>
          </w:tcPr>
          <w:p w14:paraId="3D6D5261"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125</w:t>
            </w:r>
          </w:p>
        </w:tc>
        <w:tc>
          <w:tcPr>
            <w:tcW w:w="8748" w:type="dxa"/>
          </w:tcPr>
          <w:p w14:paraId="25FE2330"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spellStart"/>
            <w:proofErr w:type="gramStart"/>
            <w:r w:rsidRPr="002E2D43">
              <w:rPr>
                <w:rFonts w:ascii="Courier New" w:hAnsi="Courier New" w:cs="Courier New"/>
                <w:sz w:val="20"/>
                <w:szCs w:val="20"/>
              </w:rPr>
              <w:t>makeTornado</w:t>
            </w:r>
            <w:proofErr w:type="spellEnd"/>
            <w:proofErr w:type="gramEnd"/>
            <w:r w:rsidRPr="002E2D43">
              <w:rPr>
                <w:rFonts w:ascii="Courier New" w:hAnsi="Courier New" w:cs="Courier New"/>
                <w:sz w:val="20"/>
                <w:szCs w:val="20"/>
              </w:rPr>
              <w:t>(); // 1/9 chance tornado</w:t>
            </w:r>
          </w:p>
        </w:tc>
      </w:tr>
      <w:tr w:rsidR="00FD57A2" w:rsidRPr="002E2D43" w14:paraId="0A8B1B52" w14:textId="77777777">
        <w:tc>
          <w:tcPr>
            <w:tcW w:w="828" w:type="dxa"/>
          </w:tcPr>
          <w:p w14:paraId="7B4B1C02"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126</w:t>
            </w:r>
          </w:p>
        </w:tc>
        <w:tc>
          <w:tcPr>
            <w:tcW w:w="8748" w:type="dxa"/>
          </w:tcPr>
          <w:p w14:paraId="0B7E623B"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break</w:t>
            </w:r>
            <w:proofErr w:type="gramEnd"/>
            <w:r w:rsidRPr="002E2D43">
              <w:rPr>
                <w:rFonts w:ascii="Courier New" w:hAnsi="Courier New" w:cs="Courier New"/>
                <w:sz w:val="20"/>
                <w:szCs w:val="20"/>
              </w:rPr>
              <w:t>;</w:t>
            </w:r>
          </w:p>
        </w:tc>
      </w:tr>
      <w:tr w:rsidR="00FD57A2" w:rsidRPr="002E2D43" w14:paraId="719DE232" w14:textId="77777777">
        <w:tc>
          <w:tcPr>
            <w:tcW w:w="828" w:type="dxa"/>
          </w:tcPr>
          <w:p w14:paraId="15A3E0DF"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127</w:t>
            </w:r>
          </w:p>
        </w:tc>
        <w:tc>
          <w:tcPr>
            <w:tcW w:w="8748" w:type="dxa"/>
          </w:tcPr>
          <w:p w14:paraId="4AF69ACF"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6:</w:t>
            </w:r>
          </w:p>
        </w:tc>
      </w:tr>
      <w:tr w:rsidR="00FD57A2" w:rsidRPr="002E2D43" w14:paraId="1016BF1A" w14:textId="77777777">
        <w:tc>
          <w:tcPr>
            <w:tcW w:w="828" w:type="dxa"/>
          </w:tcPr>
          <w:p w14:paraId="50FB80B0"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128</w:t>
            </w:r>
          </w:p>
        </w:tc>
        <w:tc>
          <w:tcPr>
            <w:tcW w:w="8748" w:type="dxa"/>
          </w:tcPr>
          <w:p w14:paraId="5B84C8C3"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spellStart"/>
            <w:proofErr w:type="gramStart"/>
            <w:r w:rsidRPr="002E2D43">
              <w:rPr>
                <w:rFonts w:ascii="Courier New" w:hAnsi="Courier New" w:cs="Courier New"/>
                <w:sz w:val="20"/>
                <w:szCs w:val="20"/>
              </w:rPr>
              <w:t>makeEarthquake</w:t>
            </w:r>
            <w:proofErr w:type="spellEnd"/>
            <w:proofErr w:type="gramEnd"/>
            <w:r w:rsidRPr="002E2D43">
              <w:rPr>
                <w:rFonts w:ascii="Courier New" w:hAnsi="Courier New" w:cs="Courier New"/>
                <w:sz w:val="20"/>
                <w:szCs w:val="20"/>
              </w:rPr>
              <w:t>(); // 1/9 chance earthquake</w:t>
            </w:r>
          </w:p>
        </w:tc>
      </w:tr>
      <w:tr w:rsidR="00FD57A2" w:rsidRPr="002E2D43" w14:paraId="30774CF7" w14:textId="77777777">
        <w:tc>
          <w:tcPr>
            <w:tcW w:w="828" w:type="dxa"/>
          </w:tcPr>
          <w:p w14:paraId="53AE0F40"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129</w:t>
            </w:r>
          </w:p>
        </w:tc>
        <w:tc>
          <w:tcPr>
            <w:tcW w:w="8748" w:type="dxa"/>
          </w:tcPr>
          <w:p w14:paraId="578BFD0A"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break</w:t>
            </w:r>
            <w:proofErr w:type="gramEnd"/>
            <w:r w:rsidRPr="002E2D43">
              <w:rPr>
                <w:rFonts w:ascii="Courier New" w:hAnsi="Courier New" w:cs="Courier New"/>
                <w:sz w:val="20"/>
                <w:szCs w:val="20"/>
              </w:rPr>
              <w:t>;</w:t>
            </w:r>
          </w:p>
        </w:tc>
      </w:tr>
      <w:tr w:rsidR="00FD57A2" w:rsidRPr="002E2D43" w14:paraId="37E6EC6D" w14:textId="77777777">
        <w:tc>
          <w:tcPr>
            <w:tcW w:w="828" w:type="dxa"/>
          </w:tcPr>
          <w:p w14:paraId="6BD05B85"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130</w:t>
            </w:r>
          </w:p>
        </w:tc>
        <w:tc>
          <w:tcPr>
            <w:tcW w:w="8748" w:type="dxa"/>
          </w:tcPr>
          <w:p w14:paraId="3353FB92"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7:</w:t>
            </w:r>
          </w:p>
        </w:tc>
      </w:tr>
      <w:tr w:rsidR="00FD57A2" w:rsidRPr="002E2D43" w14:paraId="14FD3BE4" w14:textId="77777777">
        <w:tc>
          <w:tcPr>
            <w:tcW w:w="828" w:type="dxa"/>
          </w:tcPr>
          <w:p w14:paraId="3108EA04"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131</w:t>
            </w:r>
          </w:p>
        </w:tc>
        <w:tc>
          <w:tcPr>
            <w:tcW w:w="8748" w:type="dxa"/>
          </w:tcPr>
          <w:p w14:paraId="3E065BD1"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case</w:t>
            </w:r>
            <w:proofErr w:type="gramEnd"/>
            <w:r w:rsidRPr="002E2D43">
              <w:rPr>
                <w:rFonts w:ascii="Courier New" w:hAnsi="Courier New" w:cs="Courier New"/>
                <w:sz w:val="20"/>
                <w:szCs w:val="20"/>
              </w:rPr>
              <w:t xml:space="preserve"> 8:</w:t>
            </w:r>
          </w:p>
        </w:tc>
      </w:tr>
      <w:tr w:rsidR="00FD57A2" w:rsidRPr="002E2D43" w14:paraId="660D3478" w14:textId="77777777">
        <w:tc>
          <w:tcPr>
            <w:tcW w:w="828" w:type="dxa"/>
          </w:tcPr>
          <w:p w14:paraId="51EF60EF"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132</w:t>
            </w:r>
          </w:p>
        </w:tc>
        <w:tc>
          <w:tcPr>
            <w:tcW w:w="8748" w:type="dxa"/>
          </w:tcPr>
          <w:p w14:paraId="6766991F"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 2/9 chance a scary monster arrives in a dirty town</w:t>
            </w:r>
          </w:p>
        </w:tc>
      </w:tr>
      <w:tr w:rsidR="00FD57A2" w:rsidRPr="002E2D43" w14:paraId="665847B3" w14:textId="77777777">
        <w:tc>
          <w:tcPr>
            <w:tcW w:w="828" w:type="dxa"/>
          </w:tcPr>
          <w:p w14:paraId="23A2C340"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133</w:t>
            </w:r>
          </w:p>
        </w:tc>
        <w:tc>
          <w:tcPr>
            <w:tcW w:w="8748" w:type="dxa"/>
          </w:tcPr>
          <w:p w14:paraId="3629380E"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if</w:t>
            </w:r>
            <w:proofErr w:type="gramEnd"/>
            <w:r w:rsidRPr="002E2D43">
              <w:rPr>
                <w:rFonts w:ascii="Courier New" w:hAnsi="Courier New" w:cs="Courier New"/>
                <w:sz w:val="20"/>
                <w:szCs w:val="20"/>
              </w:rPr>
              <w:t xml:space="preserve"> (</w:t>
            </w:r>
            <w:proofErr w:type="spellStart"/>
            <w:r w:rsidRPr="002E2D43">
              <w:rPr>
                <w:rFonts w:ascii="Courier New" w:hAnsi="Courier New" w:cs="Courier New"/>
                <w:sz w:val="20"/>
                <w:szCs w:val="20"/>
              </w:rPr>
              <w:t>pollutionAverage</w:t>
            </w:r>
            <w:proofErr w:type="spellEnd"/>
            <w:r w:rsidRPr="002E2D43">
              <w:rPr>
                <w:rFonts w:ascii="Courier New" w:hAnsi="Courier New" w:cs="Courier New"/>
                <w:sz w:val="20"/>
                <w:szCs w:val="20"/>
              </w:rPr>
              <w:t xml:space="preserve"> &gt; /* 80 */ 60) {</w:t>
            </w:r>
          </w:p>
        </w:tc>
      </w:tr>
      <w:tr w:rsidR="00FD57A2" w:rsidRPr="002E2D43" w14:paraId="1FF56183" w14:textId="77777777">
        <w:tc>
          <w:tcPr>
            <w:tcW w:w="828" w:type="dxa"/>
          </w:tcPr>
          <w:p w14:paraId="63C39D54"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134</w:t>
            </w:r>
          </w:p>
        </w:tc>
        <w:tc>
          <w:tcPr>
            <w:tcW w:w="8748" w:type="dxa"/>
          </w:tcPr>
          <w:p w14:paraId="627790A8"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spellStart"/>
            <w:proofErr w:type="gramStart"/>
            <w:r w:rsidRPr="002E2D43">
              <w:rPr>
                <w:rFonts w:ascii="Courier New" w:hAnsi="Courier New" w:cs="Courier New"/>
                <w:sz w:val="20"/>
                <w:szCs w:val="20"/>
              </w:rPr>
              <w:t>makeMonster</w:t>
            </w:r>
            <w:proofErr w:type="spellEnd"/>
            <w:proofErr w:type="gramEnd"/>
            <w:r w:rsidRPr="002E2D43">
              <w:rPr>
                <w:rFonts w:ascii="Courier New" w:hAnsi="Courier New" w:cs="Courier New"/>
                <w:sz w:val="20"/>
                <w:szCs w:val="20"/>
              </w:rPr>
              <w:t>();</w:t>
            </w:r>
          </w:p>
        </w:tc>
      </w:tr>
      <w:tr w:rsidR="00FD57A2" w:rsidRPr="002E2D43" w14:paraId="03F7A2C1" w14:textId="77777777">
        <w:tc>
          <w:tcPr>
            <w:tcW w:w="828" w:type="dxa"/>
          </w:tcPr>
          <w:p w14:paraId="23AAA852"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135</w:t>
            </w:r>
          </w:p>
        </w:tc>
        <w:tc>
          <w:tcPr>
            <w:tcW w:w="8748" w:type="dxa"/>
          </w:tcPr>
          <w:p w14:paraId="65082170"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
        </w:tc>
      </w:tr>
      <w:tr w:rsidR="00FD57A2" w:rsidRPr="002E2D43" w14:paraId="3CBB49F5" w14:textId="77777777">
        <w:tc>
          <w:tcPr>
            <w:tcW w:w="828" w:type="dxa"/>
          </w:tcPr>
          <w:p w14:paraId="4E2B6A27" w14:textId="77777777" w:rsidR="00FD57A2" w:rsidRPr="002E2D43" w:rsidRDefault="00FD57A2" w:rsidP="00DE25EB">
            <w:pPr>
              <w:autoSpaceDE w:val="0"/>
              <w:autoSpaceDN w:val="0"/>
              <w:adjustRightInd w:val="0"/>
              <w:rPr>
                <w:rFonts w:ascii="Courier New" w:hAnsi="Courier New" w:cs="Courier New"/>
                <w:sz w:val="20"/>
                <w:szCs w:val="20"/>
              </w:rPr>
            </w:pPr>
            <w:r>
              <w:rPr>
                <w:rFonts w:ascii="Courier New" w:hAnsi="Courier New" w:cs="Courier New"/>
                <w:sz w:val="20"/>
                <w:szCs w:val="20"/>
              </w:rPr>
              <w:t>136</w:t>
            </w:r>
          </w:p>
        </w:tc>
        <w:tc>
          <w:tcPr>
            <w:tcW w:w="8748" w:type="dxa"/>
          </w:tcPr>
          <w:p w14:paraId="7294422A" w14:textId="77777777" w:rsidR="00FD57A2" w:rsidRPr="002E2D43" w:rsidRDefault="00FD57A2" w:rsidP="00DE25EB">
            <w:pPr>
              <w:autoSpaceDE w:val="0"/>
              <w:autoSpaceDN w:val="0"/>
              <w:adjustRightInd w:val="0"/>
              <w:rPr>
                <w:rFonts w:ascii="Courier New" w:hAnsi="Courier New" w:cs="Courier New"/>
                <w:sz w:val="20"/>
                <w:szCs w:val="20"/>
              </w:rPr>
            </w:pPr>
            <w:r w:rsidRPr="002E2D43">
              <w:rPr>
                <w:rFonts w:ascii="Courier New" w:hAnsi="Courier New" w:cs="Courier New"/>
                <w:sz w:val="20"/>
                <w:szCs w:val="20"/>
              </w:rPr>
              <w:t xml:space="preserve">                </w:t>
            </w:r>
            <w:proofErr w:type="gramStart"/>
            <w:r w:rsidRPr="002E2D43">
              <w:rPr>
                <w:rFonts w:ascii="Courier New" w:hAnsi="Courier New" w:cs="Courier New"/>
                <w:sz w:val="20"/>
                <w:szCs w:val="20"/>
              </w:rPr>
              <w:t>break</w:t>
            </w:r>
            <w:proofErr w:type="gramEnd"/>
            <w:r w:rsidRPr="002E2D43">
              <w:rPr>
                <w:rFonts w:ascii="Courier New" w:hAnsi="Courier New" w:cs="Courier New"/>
                <w:sz w:val="20"/>
                <w:szCs w:val="20"/>
              </w:rPr>
              <w:t>;</w:t>
            </w:r>
          </w:p>
        </w:tc>
      </w:tr>
    </w:tbl>
    <w:p w14:paraId="781109DA" w14:textId="77777777" w:rsidR="00FD57A2" w:rsidRDefault="00FD57A2" w:rsidP="002C4168">
      <w:pPr>
        <w:autoSpaceDE w:val="0"/>
        <w:autoSpaceDN w:val="0"/>
        <w:adjustRightInd w:val="0"/>
        <w:spacing w:after="0" w:line="480" w:lineRule="auto"/>
        <w:ind w:firstLine="720"/>
        <w:rPr>
          <w:rFonts w:ascii="Times New Roman" w:hAnsi="Times New Roman" w:cs="Times New Roman"/>
          <w:sz w:val="24"/>
          <w:szCs w:val="24"/>
        </w:rPr>
      </w:pPr>
    </w:p>
    <w:p w14:paraId="40B3E5D5"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In the midst of rather generic biblical disasters (22% chance of </w:t>
      </w:r>
      <w:r>
        <w:rPr>
          <w:rFonts w:ascii="Times New Roman" w:hAnsi="Times New Roman" w:cs="Times New Roman"/>
          <w:sz w:val="24"/>
          <w:szCs w:val="24"/>
        </w:rPr>
        <w:t xml:space="preserve">fire in line 113 and </w:t>
      </w:r>
      <w:r w:rsidRPr="0041428D">
        <w:rPr>
          <w:rFonts w:ascii="Times New Roman" w:hAnsi="Times New Roman" w:cs="Times New Roman"/>
          <w:sz w:val="24"/>
          <w:szCs w:val="24"/>
        </w:rPr>
        <w:t>22% chance of flood</w:t>
      </w:r>
      <w:r>
        <w:rPr>
          <w:rFonts w:ascii="Times New Roman" w:hAnsi="Times New Roman" w:cs="Times New Roman"/>
          <w:sz w:val="24"/>
          <w:szCs w:val="24"/>
        </w:rPr>
        <w:t xml:space="preserve"> in line 117</w:t>
      </w:r>
      <w:r w:rsidRPr="0041428D">
        <w:rPr>
          <w:rFonts w:ascii="Times New Roman" w:hAnsi="Times New Roman" w:cs="Times New Roman"/>
          <w:sz w:val="24"/>
          <w:szCs w:val="24"/>
        </w:rPr>
        <w:t xml:space="preserve">), there is a startling excision of code, the trace of which is only visible in the programmer’s comments. These full-line comments </w:t>
      </w:r>
      <w:r>
        <w:rPr>
          <w:rFonts w:ascii="Times New Roman" w:hAnsi="Times New Roman" w:cs="Times New Roman"/>
          <w:sz w:val="24"/>
          <w:szCs w:val="24"/>
        </w:rPr>
        <w:t>in lines 119</w:t>
      </w:r>
      <w:r w:rsidR="00E83391">
        <w:rPr>
          <w:rFonts w:ascii="Times New Roman" w:hAnsi="Times New Roman" w:cs="Times New Roman"/>
          <w:sz w:val="24"/>
          <w:szCs w:val="24"/>
        </w:rPr>
        <w:t>–</w:t>
      </w:r>
      <w:r>
        <w:rPr>
          <w:rFonts w:ascii="Times New Roman" w:hAnsi="Times New Roman" w:cs="Times New Roman"/>
          <w:sz w:val="24"/>
          <w:szCs w:val="24"/>
        </w:rPr>
        <w:t xml:space="preserve">123 </w:t>
      </w:r>
      <w:r w:rsidRPr="0041428D">
        <w:rPr>
          <w:rFonts w:ascii="Times New Roman" w:hAnsi="Times New Roman" w:cs="Times New Roman"/>
          <w:sz w:val="24"/>
          <w:szCs w:val="24"/>
        </w:rPr>
        <w:t>can be identified by the double slashes that precede them:</w:t>
      </w:r>
    </w:p>
    <w:p w14:paraId="5084FD1C" w14:textId="77777777" w:rsidR="00FD57A2" w:rsidRPr="00635BC7" w:rsidRDefault="00FD57A2" w:rsidP="00DE25EB">
      <w:pPr>
        <w:autoSpaceDE w:val="0"/>
        <w:autoSpaceDN w:val="0"/>
        <w:adjustRightInd w:val="0"/>
        <w:spacing w:after="0" w:line="240" w:lineRule="auto"/>
        <w:ind w:firstLine="720"/>
        <w:rPr>
          <w:rFonts w:ascii="Courier New" w:hAnsi="Courier New" w:cs="Courier New"/>
          <w:sz w:val="20"/>
          <w:szCs w:val="20"/>
        </w:rPr>
      </w:pPr>
      <w:r w:rsidRPr="00635BC7">
        <w:rPr>
          <w:rFonts w:ascii="Courier New" w:hAnsi="Courier New" w:cs="Courier New"/>
          <w:sz w:val="20"/>
          <w:szCs w:val="20"/>
        </w:rPr>
        <w:t xml:space="preserve">            </w:t>
      </w:r>
      <w:proofErr w:type="gramStart"/>
      <w:r w:rsidRPr="00635BC7">
        <w:rPr>
          <w:rFonts w:ascii="Courier New" w:hAnsi="Courier New" w:cs="Courier New"/>
          <w:sz w:val="20"/>
          <w:szCs w:val="20"/>
        </w:rPr>
        <w:t>case</w:t>
      </w:r>
      <w:proofErr w:type="gramEnd"/>
      <w:r w:rsidRPr="00635BC7">
        <w:rPr>
          <w:rFonts w:ascii="Courier New" w:hAnsi="Courier New" w:cs="Courier New"/>
          <w:sz w:val="20"/>
          <w:szCs w:val="20"/>
        </w:rPr>
        <w:t xml:space="preserve"> 4:</w:t>
      </w:r>
    </w:p>
    <w:p w14:paraId="18EF081F" w14:textId="77777777" w:rsidR="00FD57A2" w:rsidRPr="00635BC7" w:rsidRDefault="00FD57A2" w:rsidP="00DE25EB">
      <w:pPr>
        <w:autoSpaceDE w:val="0"/>
        <w:autoSpaceDN w:val="0"/>
        <w:adjustRightInd w:val="0"/>
        <w:spacing w:after="0" w:line="240" w:lineRule="auto"/>
        <w:ind w:firstLine="720"/>
        <w:rPr>
          <w:rFonts w:ascii="Courier New" w:hAnsi="Courier New" w:cs="Courier New"/>
          <w:sz w:val="20"/>
          <w:szCs w:val="20"/>
        </w:rPr>
      </w:pPr>
      <w:r w:rsidRPr="00635BC7">
        <w:rPr>
          <w:rFonts w:ascii="Courier New" w:hAnsi="Courier New" w:cs="Courier New"/>
          <w:sz w:val="20"/>
          <w:szCs w:val="20"/>
        </w:rPr>
        <w:t xml:space="preserve">                // 1/9 chance nothing happens (was airplane crash,</w:t>
      </w:r>
    </w:p>
    <w:p w14:paraId="251744C9" w14:textId="77777777" w:rsidR="00FD57A2" w:rsidRPr="00635BC7" w:rsidRDefault="00FD57A2" w:rsidP="00DE25EB">
      <w:pPr>
        <w:autoSpaceDE w:val="0"/>
        <w:autoSpaceDN w:val="0"/>
        <w:adjustRightInd w:val="0"/>
        <w:spacing w:after="0" w:line="240" w:lineRule="auto"/>
        <w:ind w:firstLine="720"/>
        <w:rPr>
          <w:rFonts w:ascii="Courier New" w:hAnsi="Courier New" w:cs="Courier New"/>
          <w:sz w:val="20"/>
          <w:szCs w:val="20"/>
        </w:rPr>
      </w:pPr>
      <w:r w:rsidRPr="00635BC7">
        <w:rPr>
          <w:rFonts w:ascii="Courier New" w:hAnsi="Courier New" w:cs="Courier New"/>
          <w:sz w:val="20"/>
          <w:szCs w:val="20"/>
        </w:rPr>
        <w:lastRenderedPageBreak/>
        <w:t xml:space="preserve">                // </w:t>
      </w:r>
      <w:proofErr w:type="gramStart"/>
      <w:r w:rsidRPr="00635BC7">
        <w:rPr>
          <w:rFonts w:ascii="Courier New" w:hAnsi="Courier New" w:cs="Courier New"/>
          <w:sz w:val="20"/>
          <w:szCs w:val="20"/>
        </w:rPr>
        <w:t>which</w:t>
      </w:r>
      <w:proofErr w:type="gramEnd"/>
      <w:r w:rsidRPr="00635BC7">
        <w:rPr>
          <w:rFonts w:ascii="Courier New" w:hAnsi="Courier New" w:cs="Courier New"/>
          <w:sz w:val="20"/>
          <w:szCs w:val="20"/>
        </w:rPr>
        <w:t xml:space="preserve"> EA removed after 9/11, and requested it be</w:t>
      </w:r>
    </w:p>
    <w:p w14:paraId="08B69D5A" w14:textId="77777777" w:rsidR="00FD57A2" w:rsidRPr="00635BC7" w:rsidRDefault="00FD57A2" w:rsidP="00DE25EB">
      <w:pPr>
        <w:autoSpaceDE w:val="0"/>
        <w:autoSpaceDN w:val="0"/>
        <w:adjustRightInd w:val="0"/>
        <w:spacing w:after="0" w:line="240" w:lineRule="auto"/>
        <w:ind w:firstLine="720"/>
        <w:rPr>
          <w:rFonts w:ascii="Courier New" w:hAnsi="Courier New" w:cs="Courier New"/>
          <w:sz w:val="20"/>
          <w:szCs w:val="20"/>
        </w:rPr>
      </w:pPr>
      <w:r w:rsidRPr="00635BC7">
        <w:rPr>
          <w:rFonts w:ascii="Courier New" w:hAnsi="Courier New" w:cs="Courier New"/>
          <w:sz w:val="20"/>
          <w:szCs w:val="20"/>
        </w:rPr>
        <w:t xml:space="preserve">                // </w:t>
      </w:r>
      <w:proofErr w:type="gramStart"/>
      <w:r w:rsidRPr="00635BC7">
        <w:rPr>
          <w:rFonts w:ascii="Courier New" w:hAnsi="Courier New" w:cs="Courier New"/>
          <w:sz w:val="20"/>
          <w:szCs w:val="20"/>
        </w:rPr>
        <w:t>removed</w:t>
      </w:r>
      <w:proofErr w:type="gramEnd"/>
      <w:r w:rsidRPr="00635BC7">
        <w:rPr>
          <w:rFonts w:ascii="Courier New" w:hAnsi="Courier New" w:cs="Courier New"/>
          <w:sz w:val="20"/>
          <w:szCs w:val="20"/>
        </w:rPr>
        <w:t xml:space="preserve"> from this code)</w:t>
      </w:r>
    </w:p>
    <w:p w14:paraId="60BF405D" w14:textId="77777777" w:rsidR="00FD57A2" w:rsidRDefault="00FD57A2" w:rsidP="00DE25EB">
      <w:pPr>
        <w:autoSpaceDE w:val="0"/>
        <w:autoSpaceDN w:val="0"/>
        <w:adjustRightInd w:val="0"/>
        <w:spacing w:after="0" w:line="240" w:lineRule="auto"/>
        <w:ind w:firstLine="720"/>
        <w:rPr>
          <w:rFonts w:ascii="Courier New" w:hAnsi="Courier New" w:cs="Courier New"/>
          <w:sz w:val="20"/>
          <w:szCs w:val="20"/>
        </w:rPr>
      </w:pPr>
      <w:r w:rsidRPr="00635BC7">
        <w:rPr>
          <w:rFonts w:ascii="Courier New" w:hAnsi="Courier New" w:cs="Courier New"/>
          <w:sz w:val="20"/>
          <w:szCs w:val="20"/>
        </w:rPr>
        <w:t xml:space="preserve">                </w:t>
      </w:r>
      <w:proofErr w:type="gramStart"/>
      <w:r w:rsidRPr="00635BC7">
        <w:rPr>
          <w:rFonts w:ascii="Courier New" w:hAnsi="Courier New" w:cs="Courier New"/>
          <w:sz w:val="20"/>
          <w:szCs w:val="20"/>
        </w:rPr>
        <w:t>break</w:t>
      </w:r>
      <w:proofErr w:type="gramEnd"/>
      <w:r w:rsidRPr="00635BC7">
        <w:rPr>
          <w:rFonts w:ascii="Courier New" w:hAnsi="Courier New" w:cs="Courier New"/>
          <w:sz w:val="20"/>
          <w:szCs w:val="20"/>
        </w:rPr>
        <w:t>;</w:t>
      </w:r>
    </w:p>
    <w:p w14:paraId="2415123E" w14:textId="77777777" w:rsidR="00FD57A2" w:rsidRPr="00635BC7" w:rsidRDefault="00FD57A2" w:rsidP="00DE25EB">
      <w:pPr>
        <w:autoSpaceDE w:val="0"/>
        <w:autoSpaceDN w:val="0"/>
        <w:adjustRightInd w:val="0"/>
        <w:spacing w:after="0" w:line="240" w:lineRule="auto"/>
        <w:ind w:firstLine="720"/>
        <w:rPr>
          <w:rFonts w:ascii="Courier New" w:hAnsi="Courier New" w:cs="Courier New"/>
          <w:sz w:val="20"/>
          <w:szCs w:val="20"/>
        </w:rPr>
      </w:pPr>
    </w:p>
    <w:p w14:paraId="5769A1EC" w14:textId="77777777" w:rsidR="00FD57A2" w:rsidRPr="0041428D" w:rsidRDefault="00FD57A2" w:rsidP="002C4168">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These comments reveal that in the original </w:t>
      </w:r>
      <w:r w:rsidRPr="0041428D">
        <w:rPr>
          <w:rFonts w:ascii="Times New Roman" w:hAnsi="Times New Roman" w:cs="Times New Roman"/>
          <w:i/>
          <w:sz w:val="24"/>
          <w:szCs w:val="24"/>
        </w:rPr>
        <w:t>SimCity</w:t>
      </w:r>
      <w:r w:rsidRPr="0041428D">
        <w:rPr>
          <w:rFonts w:ascii="Times New Roman" w:hAnsi="Times New Roman" w:cs="Times New Roman"/>
          <w:sz w:val="24"/>
          <w:szCs w:val="24"/>
        </w:rPr>
        <w:t xml:space="preserve"> there was a 1 out of 9 chance that an airplane would crash into the city. After 9/11 this disaster was removed from the code at the request Electronic Arts.</w:t>
      </w:r>
    </w:p>
    <w:p w14:paraId="0A75CCEE"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Playing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sz w:val="24"/>
          <w:szCs w:val="24"/>
        </w:rPr>
        <w:t xml:space="preserve">, say, perhaps as one of the children in the OLPC program, this erasure </w:t>
      </w:r>
      <w:r>
        <w:rPr>
          <w:rFonts w:ascii="Times New Roman" w:hAnsi="Times New Roman" w:cs="Times New Roman"/>
          <w:sz w:val="24"/>
          <w:szCs w:val="24"/>
        </w:rPr>
        <w:t xml:space="preserve">would likely escape </w:t>
      </w:r>
      <w:r w:rsidRPr="0041428D">
        <w:rPr>
          <w:rFonts w:ascii="Times New Roman" w:hAnsi="Times New Roman" w:cs="Times New Roman"/>
          <w:sz w:val="24"/>
          <w:szCs w:val="24"/>
        </w:rPr>
        <w:t xml:space="preserve">notice. </w:t>
      </w:r>
      <w:r>
        <w:rPr>
          <w:rFonts w:ascii="Times New Roman" w:hAnsi="Times New Roman" w:cs="Times New Roman"/>
          <w:sz w:val="24"/>
          <w:szCs w:val="24"/>
        </w:rPr>
        <w:t xml:space="preserve">It escapes notice </w:t>
      </w:r>
      <w:r w:rsidRPr="0041428D">
        <w:rPr>
          <w:rFonts w:ascii="Times New Roman" w:hAnsi="Times New Roman" w:cs="Times New Roman"/>
          <w:sz w:val="24"/>
          <w:szCs w:val="24"/>
        </w:rPr>
        <w:t>because the machine doesn’t notice—</w:t>
      </w:r>
      <w:r>
        <w:rPr>
          <w:rFonts w:ascii="Times New Roman" w:hAnsi="Times New Roman" w:cs="Times New Roman"/>
          <w:sz w:val="24"/>
          <w:szCs w:val="24"/>
        </w:rPr>
        <w:t>the comment</w:t>
      </w:r>
      <w:r w:rsidRPr="0041428D">
        <w:rPr>
          <w:rFonts w:ascii="Times New Roman" w:hAnsi="Times New Roman" w:cs="Times New Roman"/>
          <w:sz w:val="24"/>
          <w:szCs w:val="24"/>
        </w:rPr>
        <w:t xml:space="preserve"> stands outside the </w:t>
      </w:r>
      <w:r>
        <w:rPr>
          <w:rFonts w:ascii="Times New Roman" w:hAnsi="Times New Roman" w:cs="Times New Roman"/>
          <w:sz w:val="24"/>
          <w:szCs w:val="24"/>
        </w:rPr>
        <w:t xml:space="preserve">algorithms </w:t>
      </w:r>
      <w:r w:rsidRPr="0041428D">
        <w:rPr>
          <w:rFonts w:ascii="Times New Roman" w:hAnsi="Times New Roman" w:cs="Times New Roman"/>
          <w:sz w:val="24"/>
          <w:szCs w:val="24"/>
        </w:rPr>
        <w:t>of the game. It’s only visible when we read the code</w:t>
      </w:r>
      <w:r>
        <w:rPr>
          <w:rFonts w:ascii="Times New Roman" w:hAnsi="Times New Roman" w:cs="Times New Roman"/>
          <w:sz w:val="24"/>
          <w:szCs w:val="24"/>
        </w:rPr>
        <w:t>, a clear argument for treating code as a textual document rife with non-</w:t>
      </w:r>
      <w:proofErr w:type="spellStart"/>
      <w:r>
        <w:rPr>
          <w:rFonts w:ascii="Times New Roman" w:hAnsi="Times New Roman" w:cs="Times New Roman"/>
          <w:sz w:val="24"/>
          <w:szCs w:val="24"/>
        </w:rPr>
        <w:t>performative</w:t>
      </w:r>
      <w:proofErr w:type="spellEnd"/>
      <w:r>
        <w:rPr>
          <w:rFonts w:ascii="Times New Roman" w:hAnsi="Times New Roman" w:cs="Times New Roman"/>
          <w:sz w:val="24"/>
          <w:szCs w:val="24"/>
        </w:rPr>
        <w:t xml:space="preserve"> functions</w:t>
      </w:r>
      <w:r w:rsidRPr="0041428D">
        <w:rPr>
          <w:rFonts w:ascii="Times New Roman" w:hAnsi="Times New Roman" w:cs="Times New Roman"/>
          <w:sz w:val="24"/>
          <w:szCs w:val="24"/>
        </w:rPr>
        <w:t>. We could raise any number of questions about this decision to elide 9/11</w:t>
      </w:r>
      <w:r>
        <w:rPr>
          <w:rFonts w:ascii="Times New Roman" w:hAnsi="Times New Roman" w:cs="Times New Roman"/>
          <w:sz w:val="24"/>
          <w:szCs w:val="24"/>
        </w:rPr>
        <w:t xml:space="preserve"> from </w:t>
      </w:r>
      <w:proofErr w:type="spellStart"/>
      <w:r>
        <w:rPr>
          <w:rFonts w:ascii="Times New Roman" w:hAnsi="Times New Roman" w:cs="Times New Roman"/>
          <w:i/>
          <w:sz w:val="24"/>
          <w:szCs w:val="24"/>
        </w:rPr>
        <w:t>Micropolis</w:t>
      </w:r>
      <w:proofErr w:type="spellEnd"/>
      <w:r w:rsidRPr="0041428D">
        <w:rPr>
          <w:rFonts w:ascii="Times New Roman" w:hAnsi="Times New Roman" w:cs="Times New Roman"/>
          <w:sz w:val="24"/>
          <w:szCs w:val="24"/>
        </w:rPr>
        <w:t>. There are questions, for example, about the way the code is commented. None of the other disasters have any kind of contextu</w:t>
      </w:r>
      <w:r>
        <w:rPr>
          <w:rFonts w:ascii="Times New Roman" w:hAnsi="Times New Roman" w:cs="Times New Roman"/>
          <w:sz w:val="24"/>
          <w:szCs w:val="24"/>
        </w:rPr>
        <w:t>al, historically-rooted comment</w:t>
      </w:r>
      <w:r w:rsidRPr="0041428D">
        <w:rPr>
          <w:rFonts w:ascii="Times New Roman" w:hAnsi="Times New Roman" w:cs="Times New Roman"/>
          <w:sz w:val="24"/>
          <w:szCs w:val="24"/>
        </w:rPr>
        <w:t>, the effect of which is that the other disasters are naturalized</w:t>
      </w:r>
      <w:r>
        <w:rPr>
          <w:rFonts w:ascii="Times New Roman" w:hAnsi="Times New Roman" w:cs="Times New Roman"/>
          <w:sz w:val="24"/>
          <w:szCs w:val="24"/>
        </w:rPr>
        <w:t xml:space="preserve">, </w:t>
      </w:r>
      <w:r w:rsidRPr="0041428D">
        <w:rPr>
          <w:rFonts w:ascii="Times New Roman" w:hAnsi="Times New Roman" w:cs="Times New Roman"/>
          <w:sz w:val="24"/>
          <w:szCs w:val="24"/>
        </w:rPr>
        <w:t>even the human-made disasters like</w:t>
      </w:r>
      <w:r>
        <w:rPr>
          <w:rFonts w:ascii="Times New Roman" w:hAnsi="Times New Roman" w:cs="Times New Roman"/>
          <w:sz w:val="24"/>
          <w:szCs w:val="24"/>
        </w:rPr>
        <w:t xml:space="preserve"> the</w:t>
      </w:r>
      <w:r w:rsidRPr="0041428D">
        <w:rPr>
          <w:rFonts w:ascii="Times New Roman" w:hAnsi="Times New Roman" w:cs="Times New Roman"/>
          <w:sz w:val="24"/>
          <w:szCs w:val="24"/>
        </w:rPr>
        <w:t xml:space="preserve"> Godzilla-like monster that terrorizes a</w:t>
      </w:r>
      <w:r>
        <w:rPr>
          <w:rFonts w:ascii="Times New Roman" w:hAnsi="Times New Roman" w:cs="Times New Roman"/>
          <w:sz w:val="24"/>
          <w:szCs w:val="24"/>
        </w:rPr>
        <w:t>n over-polluted city in “case 8</w:t>
      </w:r>
      <w:r w:rsidRPr="0041428D">
        <w:rPr>
          <w:rFonts w:ascii="Times New Roman" w:hAnsi="Times New Roman" w:cs="Times New Roman"/>
          <w:sz w:val="24"/>
          <w:szCs w:val="24"/>
        </w:rPr>
        <w:t>”</w:t>
      </w:r>
      <w:r>
        <w:rPr>
          <w:rFonts w:ascii="Times New Roman" w:hAnsi="Times New Roman" w:cs="Times New Roman"/>
          <w:sz w:val="24"/>
          <w:szCs w:val="24"/>
        </w:rPr>
        <w:t xml:space="preserve"> (line 131).</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There are questions about the One Laptop Per Child program and the </w:t>
      </w:r>
      <w:proofErr w:type="gramStart"/>
      <w:r>
        <w:rPr>
          <w:rFonts w:ascii="Times New Roman" w:hAnsi="Times New Roman" w:cs="Times New Roman"/>
          <w:sz w:val="24"/>
          <w:szCs w:val="24"/>
        </w:rPr>
        <w:t>white-washing</w:t>
      </w:r>
      <w:proofErr w:type="gramEnd"/>
      <w:r>
        <w:rPr>
          <w:rFonts w:ascii="Times New Roman" w:hAnsi="Times New Roman" w:cs="Times New Roman"/>
          <w:sz w:val="24"/>
          <w:szCs w:val="24"/>
        </w:rPr>
        <w:t xml:space="preserve"> of American history for global audiences. </w:t>
      </w:r>
      <w:r w:rsidRPr="0041428D">
        <w:rPr>
          <w:rFonts w:ascii="Times New Roman" w:hAnsi="Times New Roman" w:cs="Times New Roman"/>
          <w:sz w:val="24"/>
          <w:szCs w:val="24"/>
        </w:rPr>
        <w:t xml:space="preserve">There are questions about the relationship between simulation, disaster, and history that call to mind Don </w:t>
      </w:r>
      <w:proofErr w:type="spellStart"/>
      <w:r w:rsidRPr="0041428D">
        <w:rPr>
          <w:rFonts w:ascii="Times New Roman" w:hAnsi="Times New Roman" w:cs="Times New Roman"/>
          <w:sz w:val="24"/>
          <w:szCs w:val="24"/>
        </w:rPr>
        <w:t>DeLillo’s</w:t>
      </w:r>
      <w:proofErr w:type="spellEnd"/>
      <w:r w:rsidRPr="0041428D">
        <w:rPr>
          <w:rFonts w:ascii="Times New Roman" w:hAnsi="Times New Roman" w:cs="Times New Roman"/>
          <w:sz w:val="24"/>
          <w:szCs w:val="24"/>
        </w:rPr>
        <w:t xml:space="preserve"> </w:t>
      </w:r>
      <w:r w:rsidRPr="0041428D">
        <w:rPr>
          <w:rFonts w:ascii="Times New Roman" w:hAnsi="Times New Roman" w:cs="Times New Roman"/>
          <w:i/>
          <w:sz w:val="24"/>
          <w:szCs w:val="24"/>
        </w:rPr>
        <w:t>White Noise</w:t>
      </w:r>
      <w:r w:rsidRPr="0041428D">
        <w:rPr>
          <w:rFonts w:ascii="Times New Roman" w:hAnsi="Times New Roman" w:cs="Times New Roman"/>
          <w:sz w:val="24"/>
          <w:szCs w:val="24"/>
        </w:rPr>
        <w:t>, where one character tells another, “The more we rehearse disaster, the safe</w:t>
      </w:r>
      <w:r>
        <w:rPr>
          <w:rFonts w:ascii="Times New Roman" w:hAnsi="Times New Roman" w:cs="Times New Roman"/>
          <w:sz w:val="24"/>
          <w:szCs w:val="24"/>
        </w:rPr>
        <w:t>r we’ll be from the real thing…</w:t>
      </w:r>
      <w:proofErr w:type="gramStart"/>
      <w:r w:rsidRPr="0041428D">
        <w:rPr>
          <w:rFonts w:ascii="Times New Roman" w:hAnsi="Times New Roman" w:cs="Times New Roman"/>
          <w:sz w:val="24"/>
          <w:szCs w:val="24"/>
        </w:rPr>
        <w:t>.There</w:t>
      </w:r>
      <w:proofErr w:type="gramEnd"/>
      <w:r w:rsidRPr="0041428D">
        <w:rPr>
          <w:rFonts w:ascii="Times New Roman" w:hAnsi="Times New Roman" w:cs="Times New Roman"/>
          <w:sz w:val="24"/>
          <w:szCs w:val="24"/>
        </w:rPr>
        <w:t xml:space="preserve"> is no substitute for a planned simulation”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DeLillo</w:t>
      </w:r>
      <w:proofErr w:type="spellEnd"/>
      <w:r w:rsidRPr="00291F7B">
        <w:rPr>
          <w:rFonts w:ascii="Times New Roman" w:hAnsi="Times New Roman" w:cs="Times New Roman"/>
          <w:sz w:val="24"/>
          <w:szCs w:val="21"/>
        </w:rPr>
        <w:t xml:space="preserve"> 1985, 196)</w:t>
      </w:r>
      <w:r w:rsidRPr="0041428D">
        <w:rPr>
          <w:rFonts w:ascii="Times New Roman" w:hAnsi="Times New Roman" w:cs="Times New Roman"/>
          <w:sz w:val="24"/>
          <w:szCs w:val="24"/>
        </w:rPr>
        <w:t>.</w:t>
      </w:r>
    </w:p>
    <w:p w14:paraId="6443730B" w14:textId="77777777" w:rsidR="00FD57A2"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And finally</w:t>
      </w:r>
      <w:r>
        <w:rPr>
          <w:rFonts w:ascii="Times New Roman" w:hAnsi="Times New Roman" w:cs="Times New Roman"/>
          <w:sz w:val="24"/>
          <w:szCs w:val="24"/>
        </w:rPr>
        <w:t>,</w:t>
      </w:r>
      <w:r w:rsidRPr="0041428D">
        <w:rPr>
          <w:rFonts w:ascii="Times New Roman" w:hAnsi="Times New Roman" w:cs="Times New Roman"/>
          <w:sz w:val="24"/>
          <w:szCs w:val="24"/>
        </w:rPr>
        <w:t xml:space="preserve"> there are questions about corporate influence and censorship—was Electronic Art’s request to remove the airplane crash really a request, or more of a condition? How does this relate to EA’s more recent decision in October of 2010 to remove the Taliban from </w:t>
      </w:r>
      <w:r>
        <w:rPr>
          <w:rFonts w:ascii="Times New Roman" w:hAnsi="Times New Roman" w:cs="Times New Roman"/>
          <w:sz w:val="24"/>
          <w:szCs w:val="24"/>
        </w:rPr>
        <w:t xml:space="preserve">the latest </w:t>
      </w:r>
      <w:r w:rsidRPr="0041428D">
        <w:rPr>
          <w:rFonts w:ascii="Times New Roman" w:hAnsi="Times New Roman" w:cs="Times New Roman"/>
          <w:sz w:val="24"/>
          <w:szCs w:val="24"/>
        </w:rPr>
        <w:t xml:space="preserve">version of </w:t>
      </w:r>
      <w:r w:rsidRPr="0041428D">
        <w:rPr>
          <w:rFonts w:ascii="Times New Roman" w:hAnsi="Times New Roman" w:cs="Times New Roman"/>
          <w:i/>
          <w:sz w:val="24"/>
          <w:szCs w:val="24"/>
        </w:rPr>
        <w:t>Medal of Honor</w:t>
      </w:r>
      <w:r w:rsidRPr="0041428D">
        <w:rPr>
          <w:rFonts w:ascii="Times New Roman" w:hAnsi="Times New Roman" w:cs="Times New Roman"/>
          <w:sz w:val="24"/>
          <w:szCs w:val="24"/>
        </w:rPr>
        <w:t xml:space="preserve">? In this case, a controversy erupted when word leaked out that </w:t>
      </w:r>
      <w:r w:rsidRPr="0041428D">
        <w:rPr>
          <w:rFonts w:ascii="Times New Roman" w:hAnsi="Times New Roman" w:cs="Times New Roman"/>
          <w:i/>
          <w:sz w:val="24"/>
          <w:szCs w:val="24"/>
        </w:rPr>
        <w:t xml:space="preserve">Medal of Honor </w:t>
      </w:r>
      <w:r w:rsidRPr="0041428D">
        <w:rPr>
          <w:rFonts w:ascii="Times New Roman" w:hAnsi="Times New Roman" w:cs="Times New Roman"/>
          <w:sz w:val="24"/>
          <w:szCs w:val="24"/>
        </w:rPr>
        <w:t xml:space="preserve">players would be able to assume the role of the Taliban in the multiplayer game. After weeks of holding out, EA ended up changing all references to the </w:t>
      </w:r>
      <w:r w:rsidRPr="0041428D">
        <w:rPr>
          <w:rFonts w:ascii="Times New Roman" w:hAnsi="Times New Roman" w:cs="Times New Roman"/>
          <w:sz w:val="24"/>
          <w:szCs w:val="24"/>
        </w:rPr>
        <w:lastRenderedPageBreak/>
        <w:t>Taliban to the generic and unimaginative “Opposing Force”</w:t>
      </w:r>
      <w:r>
        <w:rPr>
          <w:rFonts w:ascii="Times New Roman" w:hAnsi="Times New Roman" w:cs="Times New Roman"/>
          <w:sz w:val="24"/>
          <w:szCs w:val="24"/>
        </w:rPr>
        <w:t xml:space="preserve"> </w:t>
      </w:r>
      <w:r w:rsidRPr="00291F7B">
        <w:rPr>
          <w:rFonts w:ascii="Times New Roman" w:hAnsi="Times New Roman" w:cs="Times New Roman"/>
          <w:sz w:val="24"/>
          <w:szCs w:val="21"/>
        </w:rPr>
        <w:t>(Bogost 2010)</w:t>
      </w:r>
      <w:r w:rsidRPr="0041428D">
        <w:rPr>
          <w:rFonts w:ascii="Times New Roman" w:hAnsi="Times New Roman" w:cs="Times New Roman"/>
          <w:sz w:val="24"/>
          <w:szCs w:val="24"/>
        </w:rPr>
        <w:t>. At least twice, then, EA—and by proxy, the videogame industry in general—has erased history, making it more palatable, or as a cynic might see it, more marketable.</w:t>
      </w:r>
    </w:p>
    <w:p w14:paraId="0AA149C3"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p>
    <w:p w14:paraId="68976C5E" w14:textId="77777777" w:rsidR="00FD57A2" w:rsidRPr="0041428D" w:rsidRDefault="00FD57A2" w:rsidP="001703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APPROACHING </w:t>
      </w:r>
      <w:r w:rsidRPr="0041428D">
        <w:rPr>
          <w:rFonts w:ascii="Times New Roman" w:hAnsi="Times New Roman" w:cs="Times New Roman"/>
          <w:b/>
          <w:sz w:val="24"/>
          <w:szCs w:val="24"/>
        </w:rPr>
        <w:t>COMMENTS</w:t>
      </w:r>
      <w:r>
        <w:rPr>
          <w:rFonts w:ascii="Times New Roman" w:hAnsi="Times New Roman" w:cs="Times New Roman"/>
          <w:b/>
          <w:sz w:val="24"/>
          <w:szCs w:val="24"/>
        </w:rPr>
        <w:t xml:space="preserve"> IN CODE</w:t>
      </w:r>
    </w:p>
    <w:p w14:paraId="14254AA3" w14:textId="77777777" w:rsidR="00FD57A2" w:rsidRDefault="00FD57A2" w:rsidP="00170304">
      <w:pPr>
        <w:autoSpaceDE w:val="0"/>
        <w:autoSpaceDN w:val="0"/>
        <w:adjustRightInd w:val="0"/>
        <w:spacing w:after="0" w:line="480" w:lineRule="auto"/>
        <w:rPr>
          <w:rFonts w:ascii="Times New Roman" w:hAnsi="Times New Roman" w:cs="Times New Roman"/>
          <w:i/>
          <w:sz w:val="24"/>
          <w:szCs w:val="24"/>
        </w:rPr>
      </w:pPr>
      <w:r w:rsidRPr="0041428D">
        <w:rPr>
          <w:rFonts w:ascii="Times New Roman" w:hAnsi="Times New Roman" w:cs="Times New Roman"/>
          <w:sz w:val="24"/>
          <w:szCs w:val="24"/>
        </w:rPr>
        <w:t>While these social and historical questions are exactly the kind that critical code studies seeks to ask, it’s important to step back and consider the epistemological status of</w:t>
      </w:r>
      <w:r>
        <w:rPr>
          <w:rFonts w:ascii="Times New Roman" w:hAnsi="Times New Roman" w:cs="Times New Roman"/>
          <w:sz w:val="24"/>
          <w:szCs w:val="24"/>
        </w:rPr>
        <w:t xml:space="preserve"> comments in</w:t>
      </w:r>
      <w:r w:rsidRPr="0041428D">
        <w:rPr>
          <w:rFonts w:ascii="Times New Roman" w:hAnsi="Times New Roman" w:cs="Times New Roman"/>
          <w:sz w:val="24"/>
          <w:szCs w:val="24"/>
        </w:rPr>
        <w:t xml:space="preserve"> code as well. Comments are ignored by the machine interpreter and readable by humans, but not exactly legible. They are visible only if one is able to view the source code. They are not intended for the end-user, but with the right tools, the end-user might find them. </w:t>
      </w:r>
      <w:r>
        <w:rPr>
          <w:rFonts w:ascii="Times New Roman" w:hAnsi="Times New Roman" w:cs="Times New Roman"/>
          <w:sz w:val="24"/>
          <w:szCs w:val="24"/>
        </w:rPr>
        <w:t xml:space="preserve">Comments in code thus exemplify </w:t>
      </w:r>
      <w:proofErr w:type="spellStart"/>
      <w:r>
        <w:rPr>
          <w:rFonts w:ascii="Times New Roman" w:hAnsi="Times New Roman" w:cs="Times New Roman"/>
          <w:sz w:val="24"/>
          <w:szCs w:val="24"/>
        </w:rPr>
        <w:t>McGann’s</w:t>
      </w:r>
      <w:proofErr w:type="spellEnd"/>
      <w:r>
        <w:rPr>
          <w:rFonts w:ascii="Times New Roman" w:hAnsi="Times New Roman" w:cs="Times New Roman"/>
          <w:sz w:val="24"/>
          <w:szCs w:val="24"/>
        </w:rPr>
        <w:t xml:space="preserve"> notion of the social private text—and although </w:t>
      </w:r>
      <w:proofErr w:type="spellStart"/>
      <w:r>
        <w:rPr>
          <w:rFonts w:ascii="Times New Roman" w:hAnsi="Times New Roman" w:cs="Times New Roman"/>
          <w:sz w:val="24"/>
          <w:szCs w:val="24"/>
        </w:rPr>
        <w:t>McGann</w:t>
      </w:r>
      <w:proofErr w:type="spellEnd"/>
      <w:r>
        <w:rPr>
          <w:rFonts w:ascii="Times New Roman" w:hAnsi="Times New Roman" w:cs="Times New Roman"/>
          <w:sz w:val="24"/>
          <w:szCs w:val="24"/>
        </w:rPr>
        <w:t xml:space="preserve"> is primarily discussing poetry, his definition of a text as a “laced network of linguistic and bibliographic codes” would certainly include computer code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McGann</w:t>
      </w:r>
      <w:proofErr w:type="spellEnd"/>
      <w:r w:rsidRPr="00291F7B">
        <w:rPr>
          <w:rFonts w:ascii="Times New Roman" w:hAnsi="Times New Roman" w:cs="Times New Roman"/>
          <w:sz w:val="24"/>
          <w:szCs w:val="21"/>
        </w:rPr>
        <w:t xml:space="preserve"> 1991, 13)</w:t>
      </w:r>
      <w:r>
        <w:rPr>
          <w:rFonts w:ascii="Times New Roman" w:hAnsi="Times New Roman" w:cs="Times New Roman"/>
          <w:sz w:val="24"/>
          <w:szCs w:val="24"/>
        </w:rPr>
        <w:t>. “</w:t>
      </w:r>
      <w:r w:rsidRPr="00DA3AEE">
        <w:rPr>
          <w:rFonts w:ascii="Times New Roman" w:hAnsi="Times New Roman" w:cs="Times New Roman"/>
          <w:sz w:val="24"/>
          <w:szCs w:val="24"/>
        </w:rPr>
        <w:t>Texts are produced and reproduced under specific social and institutional conditions,</w:t>
      </w:r>
      <w:r>
        <w:rPr>
          <w:rFonts w:ascii="Times New Roman" w:hAnsi="Times New Roman" w:cs="Times New Roman"/>
          <w:sz w:val="24"/>
          <w:szCs w:val="24"/>
        </w:rPr>
        <w:t xml:space="preserve">” </w:t>
      </w:r>
      <w:proofErr w:type="spellStart"/>
      <w:r>
        <w:rPr>
          <w:rFonts w:ascii="Times New Roman" w:hAnsi="Times New Roman" w:cs="Times New Roman"/>
          <w:sz w:val="24"/>
          <w:szCs w:val="24"/>
        </w:rPr>
        <w:t>McGann</w:t>
      </w:r>
      <w:proofErr w:type="spellEnd"/>
      <w:r>
        <w:rPr>
          <w:rFonts w:ascii="Times New Roman" w:hAnsi="Times New Roman" w:cs="Times New Roman"/>
          <w:sz w:val="24"/>
          <w:szCs w:val="24"/>
        </w:rPr>
        <w:t xml:space="preserve"> explains, “</w:t>
      </w:r>
      <w:r w:rsidRPr="00DA3AEE">
        <w:rPr>
          <w:rFonts w:ascii="Times New Roman" w:hAnsi="Times New Roman" w:cs="Times New Roman"/>
          <w:sz w:val="24"/>
          <w:szCs w:val="24"/>
        </w:rPr>
        <w:t>and hence that every text, including those that may appear to be purely private, is a social text</w:t>
      </w:r>
      <w:r>
        <w:rPr>
          <w:rFonts w:ascii="Times New Roman" w:hAnsi="Times New Roman" w:cs="Times New Roman"/>
          <w:sz w:val="24"/>
          <w:szCs w:val="24"/>
        </w:rPr>
        <w:t>” (</w:t>
      </w:r>
      <w:proofErr w:type="spellStart"/>
      <w:r w:rsidR="00A65E86">
        <w:rPr>
          <w:rFonts w:ascii="Times New Roman" w:hAnsi="Times New Roman" w:cs="Times New Roman"/>
          <w:sz w:val="24"/>
          <w:szCs w:val="24"/>
        </w:rPr>
        <w:t>McGann</w:t>
      </w:r>
      <w:proofErr w:type="spellEnd"/>
      <w:r w:rsidR="00A65E86">
        <w:rPr>
          <w:rFonts w:ascii="Times New Roman" w:hAnsi="Times New Roman" w:cs="Times New Roman"/>
          <w:sz w:val="24"/>
          <w:szCs w:val="24"/>
        </w:rPr>
        <w:t xml:space="preserve"> 1991, </w:t>
      </w:r>
      <w:r>
        <w:rPr>
          <w:rFonts w:ascii="Times New Roman" w:hAnsi="Times New Roman" w:cs="Times New Roman"/>
          <w:sz w:val="24"/>
          <w:szCs w:val="24"/>
        </w:rPr>
        <w:t xml:space="preserve">21). Code is certainly produced in a specific social and institutional context, one might even say regime—for example, as a developer for </w:t>
      </w:r>
      <w:r w:rsidRPr="00170304">
        <w:rPr>
          <w:rFonts w:ascii="Times New Roman" w:hAnsi="Times New Roman" w:cs="Times New Roman"/>
          <w:sz w:val="24"/>
          <w:szCs w:val="24"/>
        </w:rPr>
        <w:t>Electronic Arts</w:t>
      </w:r>
      <w:r>
        <w:rPr>
          <w:rFonts w:ascii="Times New Roman" w:hAnsi="Times New Roman" w:cs="Times New Roman"/>
          <w:sz w:val="24"/>
          <w:szCs w:val="24"/>
        </w:rPr>
        <w:t xml:space="preserve">, coding eight hours a day, six days a week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Wark</w:t>
      </w:r>
      <w:proofErr w:type="spellEnd"/>
      <w:r w:rsidRPr="00291F7B">
        <w:rPr>
          <w:rFonts w:ascii="Times New Roman" w:hAnsi="Times New Roman" w:cs="Times New Roman"/>
          <w:sz w:val="24"/>
          <w:szCs w:val="21"/>
        </w:rPr>
        <w:t xml:space="preserve"> 2007, 44)</w:t>
      </w:r>
      <w:r>
        <w:rPr>
          <w:rFonts w:ascii="Times New Roman" w:hAnsi="Times New Roman" w:cs="Times New Roman"/>
          <w:sz w:val="24"/>
          <w:szCs w:val="24"/>
        </w:rPr>
        <w:t>.</w:t>
      </w:r>
      <w:r>
        <w:rPr>
          <w:rFonts w:ascii="Times New Roman" w:hAnsi="Times New Roman" w:cs="Times New Roman"/>
          <w:i/>
          <w:sz w:val="24"/>
          <w:szCs w:val="24"/>
        </w:rPr>
        <w:t xml:space="preserve"> </w:t>
      </w:r>
    </w:p>
    <w:p w14:paraId="75AD05AF" w14:textId="77777777" w:rsidR="00FD57A2" w:rsidRPr="0041428D" w:rsidRDefault="00FD57A2" w:rsidP="0017030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Code is a social text, even the comments that no one other than another developer is meant to see. Q</w:t>
      </w:r>
      <w:r w:rsidRPr="0041428D">
        <w:rPr>
          <w:rFonts w:ascii="Times New Roman" w:hAnsi="Times New Roman" w:cs="Times New Roman"/>
          <w:sz w:val="24"/>
          <w:szCs w:val="24"/>
        </w:rPr>
        <w:t xml:space="preserve">uestions of </w:t>
      </w:r>
      <w:r w:rsidRPr="0041428D">
        <w:rPr>
          <w:rFonts w:ascii="Times New Roman" w:hAnsi="Times New Roman" w:cs="Times New Roman"/>
          <w:i/>
          <w:sz w:val="24"/>
          <w:szCs w:val="24"/>
        </w:rPr>
        <w:t xml:space="preserve">voice </w:t>
      </w:r>
      <w:r w:rsidRPr="0041428D">
        <w:rPr>
          <w:rFonts w:ascii="Times New Roman" w:hAnsi="Times New Roman" w:cs="Times New Roman"/>
          <w:sz w:val="24"/>
          <w:szCs w:val="24"/>
        </w:rPr>
        <w:t xml:space="preserve">(who speaks), </w:t>
      </w:r>
      <w:r w:rsidRPr="0041428D">
        <w:rPr>
          <w:rFonts w:ascii="Times New Roman" w:hAnsi="Times New Roman" w:cs="Times New Roman"/>
          <w:i/>
          <w:sz w:val="24"/>
          <w:szCs w:val="24"/>
        </w:rPr>
        <w:t>address</w:t>
      </w:r>
      <w:r w:rsidRPr="0041428D">
        <w:rPr>
          <w:rFonts w:ascii="Times New Roman" w:hAnsi="Times New Roman" w:cs="Times New Roman"/>
          <w:sz w:val="24"/>
          <w:szCs w:val="24"/>
        </w:rPr>
        <w:t xml:space="preserve"> (to whom), and </w:t>
      </w:r>
      <w:r w:rsidRPr="0041428D">
        <w:rPr>
          <w:rFonts w:ascii="Times New Roman" w:hAnsi="Times New Roman" w:cs="Times New Roman"/>
          <w:i/>
          <w:sz w:val="24"/>
          <w:szCs w:val="24"/>
        </w:rPr>
        <w:t xml:space="preserve">intention </w:t>
      </w:r>
      <w:r w:rsidRPr="0041428D">
        <w:rPr>
          <w:rFonts w:ascii="Times New Roman" w:hAnsi="Times New Roman" w:cs="Times New Roman"/>
          <w:sz w:val="24"/>
          <w:szCs w:val="24"/>
        </w:rPr>
        <w:t xml:space="preserve">(and why) all arise, and because these questions have similarly occupied literary scholars, it’s tempting to transpose </w:t>
      </w:r>
      <w:r>
        <w:rPr>
          <w:rFonts w:ascii="Times New Roman" w:hAnsi="Times New Roman" w:cs="Times New Roman"/>
          <w:sz w:val="24"/>
          <w:szCs w:val="24"/>
        </w:rPr>
        <w:t xml:space="preserve">lessons from </w:t>
      </w:r>
      <w:proofErr w:type="spellStart"/>
      <w:r w:rsidRPr="0041428D">
        <w:rPr>
          <w:rFonts w:ascii="Times New Roman" w:hAnsi="Times New Roman" w:cs="Times New Roman"/>
          <w:sz w:val="24"/>
          <w:szCs w:val="24"/>
        </w:rPr>
        <w:t>narratology</w:t>
      </w:r>
      <w:proofErr w:type="spellEnd"/>
      <w:r w:rsidRPr="0041428D">
        <w:rPr>
          <w:rFonts w:ascii="Times New Roman" w:hAnsi="Times New Roman" w:cs="Times New Roman"/>
          <w:sz w:val="24"/>
          <w:szCs w:val="24"/>
        </w:rPr>
        <w:t xml:space="preserve"> onto the study of code and comments in code. Even early considerations by computer scientists of the role of comments in code acknowledged the </w:t>
      </w:r>
      <w:r w:rsidRPr="0041428D">
        <w:rPr>
          <w:rFonts w:ascii="Times New Roman" w:hAnsi="Times New Roman" w:cs="Times New Roman"/>
          <w:sz w:val="24"/>
          <w:szCs w:val="24"/>
        </w:rPr>
        <w:lastRenderedPageBreak/>
        <w:t xml:space="preserve">centrality of these </w:t>
      </w:r>
      <w:proofErr w:type="spellStart"/>
      <w:r w:rsidRPr="0041428D">
        <w:rPr>
          <w:rFonts w:ascii="Times New Roman" w:hAnsi="Times New Roman" w:cs="Times New Roman"/>
          <w:sz w:val="24"/>
          <w:szCs w:val="24"/>
        </w:rPr>
        <w:t>narratological</w:t>
      </w:r>
      <w:proofErr w:type="spellEnd"/>
      <w:r w:rsidRPr="0041428D">
        <w:rPr>
          <w:rFonts w:ascii="Times New Roman" w:hAnsi="Times New Roman" w:cs="Times New Roman"/>
          <w:sz w:val="24"/>
          <w:szCs w:val="24"/>
        </w:rPr>
        <w:t xml:space="preserve"> questions. </w:t>
      </w:r>
      <w:r>
        <w:rPr>
          <w:rFonts w:ascii="Times New Roman" w:hAnsi="Times New Roman" w:cs="Times New Roman"/>
          <w:sz w:val="24"/>
          <w:szCs w:val="24"/>
        </w:rPr>
        <w:t>A</w:t>
      </w:r>
      <w:r w:rsidRPr="0041428D">
        <w:rPr>
          <w:rFonts w:ascii="Times New Roman" w:hAnsi="Times New Roman" w:cs="Times New Roman"/>
          <w:sz w:val="24"/>
          <w:szCs w:val="24"/>
        </w:rPr>
        <w:t xml:space="preserve"> 1976 </w:t>
      </w:r>
      <w:r>
        <w:rPr>
          <w:rFonts w:ascii="Times New Roman" w:hAnsi="Times New Roman" w:cs="Times New Roman"/>
          <w:sz w:val="24"/>
          <w:szCs w:val="24"/>
        </w:rPr>
        <w:t>study</w:t>
      </w:r>
      <w:r w:rsidRPr="0041428D">
        <w:rPr>
          <w:rFonts w:ascii="Times New Roman" w:hAnsi="Times New Roman" w:cs="Times New Roman"/>
          <w:sz w:val="24"/>
          <w:szCs w:val="24"/>
        </w:rPr>
        <w:t xml:space="preserve"> of </w:t>
      </w:r>
      <w:r>
        <w:rPr>
          <w:rFonts w:ascii="Times New Roman" w:hAnsi="Times New Roman" w:cs="Times New Roman"/>
          <w:sz w:val="24"/>
          <w:szCs w:val="24"/>
        </w:rPr>
        <w:t xml:space="preserve">the practice of commenting in </w:t>
      </w:r>
      <w:r w:rsidRPr="0041428D">
        <w:rPr>
          <w:rFonts w:ascii="Times New Roman" w:hAnsi="Times New Roman" w:cs="Times New Roman"/>
          <w:sz w:val="24"/>
          <w:szCs w:val="24"/>
        </w:rPr>
        <w:t>code</w:t>
      </w:r>
      <w:r>
        <w:rPr>
          <w:rFonts w:ascii="Times New Roman" w:hAnsi="Times New Roman" w:cs="Times New Roman"/>
          <w:sz w:val="24"/>
          <w:szCs w:val="24"/>
        </w:rPr>
        <w:t xml:space="preserve"> </w:t>
      </w:r>
      <w:r w:rsidRPr="0041428D">
        <w:rPr>
          <w:rFonts w:ascii="Times New Roman" w:hAnsi="Times New Roman" w:cs="Times New Roman"/>
          <w:sz w:val="24"/>
          <w:szCs w:val="24"/>
        </w:rPr>
        <w:t xml:space="preserve">observes that comments require the programmer to approach the program from at least two </w:t>
      </w:r>
      <w:r>
        <w:rPr>
          <w:rFonts w:ascii="Times New Roman" w:hAnsi="Times New Roman" w:cs="Times New Roman"/>
          <w:sz w:val="24"/>
          <w:szCs w:val="24"/>
        </w:rPr>
        <w:t xml:space="preserve">simultaneous </w:t>
      </w:r>
      <w:r w:rsidRPr="0041428D">
        <w:rPr>
          <w:rFonts w:ascii="Times New Roman" w:hAnsi="Times New Roman" w:cs="Times New Roman"/>
          <w:sz w:val="24"/>
          <w:szCs w:val="24"/>
        </w:rPr>
        <w:t>points of vie</w:t>
      </w:r>
      <w:r>
        <w:rPr>
          <w:rFonts w:ascii="Times New Roman" w:hAnsi="Times New Roman" w:cs="Times New Roman"/>
          <w:sz w:val="24"/>
          <w:szCs w:val="24"/>
        </w:rPr>
        <w:t xml:space="preserve">w—the coder and the </w:t>
      </w:r>
      <w:proofErr w:type="spellStart"/>
      <w:r>
        <w:rPr>
          <w:rFonts w:ascii="Times New Roman" w:hAnsi="Times New Roman" w:cs="Times New Roman"/>
          <w:sz w:val="24"/>
          <w:szCs w:val="24"/>
        </w:rPr>
        <w:t>documentor</w:t>
      </w:r>
      <w:proofErr w:type="spellEnd"/>
      <w:r>
        <w:rPr>
          <w:rFonts w:ascii="Times New Roman" w:hAnsi="Times New Roman" w:cs="Times New Roman"/>
          <w:sz w:val="24"/>
          <w:szCs w:val="24"/>
        </w:rPr>
        <w:t xml:space="preserve">. This study </w:t>
      </w:r>
      <w:r w:rsidRPr="0041428D">
        <w:rPr>
          <w:rFonts w:ascii="Times New Roman" w:hAnsi="Times New Roman" w:cs="Times New Roman"/>
          <w:sz w:val="24"/>
          <w:szCs w:val="24"/>
        </w:rPr>
        <w:t>divides comments into two categories of intention: “functional comments”</w:t>
      </w:r>
      <w:r>
        <w:rPr>
          <w:rFonts w:ascii="Times New Roman" w:hAnsi="Times New Roman" w:cs="Times New Roman"/>
          <w:sz w:val="24"/>
          <w:szCs w:val="24"/>
        </w:rPr>
        <w:t xml:space="preserve"> that</w:t>
      </w:r>
      <w:r w:rsidRPr="0041428D">
        <w:rPr>
          <w:rFonts w:ascii="Times New Roman" w:hAnsi="Times New Roman" w:cs="Times New Roman"/>
          <w:sz w:val="24"/>
          <w:szCs w:val="24"/>
        </w:rPr>
        <w:t xml:space="preserve"> des</w:t>
      </w:r>
      <w:r>
        <w:rPr>
          <w:rFonts w:ascii="Times New Roman" w:hAnsi="Times New Roman" w:cs="Times New Roman"/>
          <w:sz w:val="24"/>
          <w:szCs w:val="24"/>
        </w:rPr>
        <w:t>cribe what a piece of code does and</w:t>
      </w:r>
      <w:r w:rsidRPr="0041428D">
        <w:rPr>
          <w:rFonts w:ascii="Times New Roman" w:hAnsi="Times New Roman" w:cs="Times New Roman"/>
          <w:sz w:val="24"/>
          <w:szCs w:val="24"/>
        </w:rPr>
        <w:t xml:space="preserve"> “operational comments” </w:t>
      </w:r>
      <w:r>
        <w:rPr>
          <w:rFonts w:ascii="Times New Roman" w:hAnsi="Times New Roman" w:cs="Times New Roman"/>
          <w:sz w:val="24"/>
          <w:szCs w:val="24"/>
        </w:rPr>
        <w:t xml:space="preserve">that </w:t>
      </w:r>
      <w:r w:rsidRPr="0041428D">
        <w:rPr>
          <w:rFonts w:ascii="Times New Roman" w:hAnsi="Times New Roman" w:cs="Times New Roman"/>
          <w:sz w:val="24"/>
          <w:szCs w:val="24"/>
        </w:rPr>
        <w:t xml:space="preserve">explain how the code performs the function </w:t>
      </w:r>
      <w:r w:rsidRPr="00291F7B">
        <w:rPr>
          <w:rFonts w:ascii="Times New Roman" w:hAnsi="Times New Roman" w:cs="Times New Roman"/>
          <w:sz w:val="24"/>
          <w:szCs w:val="21"/>
        </w:rPr>
        <w:t>(Sachs 1976)</w:t>
      </w:r>
      <w:r w:rsidRPr="0041428D">
        <w:rPr>
          <w:rFonts w:ascii="Times New Roman" w:hAnsi="Times New Roman" w:cs="Times New Roman"/>
          <w:sz w:val="24"/>
          <w:szCs w:val="24"/>
        </w:rPr>
        <w:t>.</w:t>
      </w:r>
    </w:p>
    <w:p w14:paraId="09C00CCE" w14:textId="77777777" w:rsidR="00FD57A2" w:rsidRDefault="00FD57A2" w:rsidP="00EA0DEE">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More recently Jeremy Douglass has </w:t>
      </w:r>
      <w:r>
        <w:rPr>
          <w:rFonts w:ascii="Times New Roman" w:hAnsi="Times New Roman" w:cs="Times New Roman"/>
          <w:sz w:val="24"/>
          <w:szCs w:val="24"/>
        </w:rPr>
        <w:t>convincingly</w:t>
      </w:r>
      <w:r w:rsidRPr="0041428D">
        <w:rPr>
          <w:rFonts w:ascii="Times New Roman" w:hAnsi="Times New Roman" w:cs="Times New Roman"/>
          <w:sz w:val="24"/>
          <w:szCs w:val="24"/>
        </w:rPr>
        <w:t xml:space="preserve"> characterized comments in code as a type of paratext, “continuous with and yet set apart from the source” code. Douglass likens code that is commented to a “parenthesis for a different reader”</w:t>
      </w:r>
      <w:r>
        <w:rPr>
          <w:rFonts w:ascii="Times New Roman" w:hAnsi="Times New Roman" w:cs="Times New Roman"/>
          <w:sz w:val="24"/>
          <w:szCs w:val="24"/>
        </w:rPr>
        <w:t xml:space="preserve"> </w:t>
      </w:r>
      <w:r w:rsidRPr="00291F7B">
        <w:rPr>
          <w:rFonts w:ascii="Times New Roman" w:hAnsi="Times New Roman" w:cs="Times New Roman"/>
          <w:sz w:val="24"/>
          <w:szCs w:val="21"/>
        </w:rPr>
        <w:t>(Douglass 2010)</w:t>
      </w:r>
      <w:r w:rsidRPr="0041428D">
        <w:rPr>
          <w:rFonts w:ascii="Times New Roman" w:hAnsi="Times New Roman" w:cs="Times New Roman"/>
          <w:sz w:val="24"/>
          <w:szCs w:val="24"/>
        </w:rPr>
        <w:t xml:space="preserve">—a typographical metaphor that underscores the essential </w:t>
      </w:r>
      <w:proofErr w:type="spellStart"/>
      <w:r w:rsidRPr="0041428D">
        <w:rPr>
          <w:rFonts w:ascii="Times New Roman" w:hAnsi="Times New Roman" w:cs="Times New Roman"/>
          <w:sz w:val="24"/>
          <w:szCs w:val="24"/>
        </w:rPr>
        <w:t>textuality</w:t>
      </w:r>
      <w:proofErr w:type="spellEnd"/>
      <w:r w:rsidRPr="0041428D">
        <w:rPr>
          <w:rFonts w:ascii="Times New Roman" w:hAnsi="Times New Roman" w:cs="Times New Roman"/>
          <w:sz w:val="24"/>
          <w:szCs w:val="24"/>
        </w:rPr>
        <w:t xml:space="preserve"> of comments. Summarizing the way software developers have tended to think about comments in code, Douglass notes that comments serve </w:t>
      </w:r>
      <w:proofErr w:type="gramStart"/>
      <w:r w:rsidRPr="0041428D">
        <w:rPr>
          <w:rFonts w:ascii="Times New Roman" w:hAnsi="Times New Roman" w:cs="Times New Roman"/>
          <w:sz w:val="24"/>
          <w:szCs w:val="24"/>
        </w:rPr>
        <w:t>as either</w:t>
      </w:r>
      <w:proofErr w:type="gramEnd"/>
      <w:r w:rsidRPr="0041428D">
        <w:rPr>
          <w:rFonts w:ascii="Times New Roman" w:hAnsi="Times New Roman" w:cs="Times New Roman"/>
          <w:sz w:val="24"/>
          <w:szCs w:val="24"/>
        </w:rPr>
        <w:t xml:space="preserve"> documentation, specificati</w:t>
      </w:r>
      <w:r>
        <w:rPr>
          <w:rFonts w:ascii="Times New Roman" w:hAnsi="Times New Roman" w:cs="Times New Roman"/>
          <w:sz w:val="24"/>
          <w:szCs w:val="24"/>
        </w:rPr>
        <w:t xml:space="preserve">on, or metadata. These are all </w:t>
      </w:r>
      <w:r w:rsidRPr="0041428D">
        <w:rPr>
          <w:rFonts w:ascii="Times New Roman" w:hAnsi="Times New Roman" w:cs="Times New Roman"/>
          <w:sz w:val="24"/>
          <w:szCs w:val="24"/>
        </w:rPr>
        <w:t xml:space="preserve">ways of </w:t>
      </w:r>
      <w:proofErr w:type="spellStart"/>
      <w:r w:rsidRPr="0041428D">
        <w:rPr>
          <w:rFonts w:ascii="Times New Roman" w:hAnsi="Times New Roman" w:cs="Times New Roman"/>
          <w:sz w:val="24"/>
          <w:szCs w:val="24"/>
        </w:rPr>
        <w:t>Taylorizing</w:t>
      </w:r>
      <w:proofErr w:type="spellEnd"/>
      <w:r w:rsidRPr="0041428D">
        <w:rPr>
          <w:rFonts w:ascii="Times New Roman" w:hAnsi="Times New Roman" w:cs="Times New Roman"/>
          <w:sz w:val="24"/>
          <w:szCs w:val="24"/>
        </w:rPr>
        <w:t xml:space="preserve"> the process of software engineering. Yet with </w:t>
      </w:r>
      <w:proofErr w:type="spellStart"/>
      <w:r w:rsidRPr="0041428D">
        <w:rPr>
          <w:rFonts w:ascii="Times New Roman" w:hAnsi="Times New Roman" w:cs="Times New Roman"/>
          <w:i/>
          <w:sz w:val="24"/>
          <w:szCs w:val="24"/>
        </w:rPr>
        <w:t>Micropolis</w:t>
      </w:r>
      <w:proofErr w:type="spellEnd"/>
      <w:r w:rsidRPr="0041428D">
        <w:rPr>
          <w:rFonts w:ascii="Times New Roman" w:hAnsi="Times New Roman" w:cs="Times New Roman"/>
          <w:sz w:val="24"/>
          <w:szCs w:val="24"/>
        </w:rPr>
        <w:t xml:space="preserve">, it </w:t>
      </w:r>
      <w:r>
        <w:rPr>
          <w:rFonts w:ascii="Times New Roman" w:hAnsi="Times New Roman" w:cs="Times New Roman"/>
          <w:sz w:val="24"/>
          <w:szCs w:val="24"/>
        </w:rPr>
        <w:t>is</w:t>
      </w:r>
      <w:r w:rsidRPr="0041428D">
        <w:rPr>
          <w:rFonts w:ascii="Times New Roman" w:hAnsi="Times New Roman" w:cs="Times New Roman"/>
          <w:sz w:val="24"/>
          <w:szCs w:val="24"/>
        </w:rPr>
        <w:t xml:space="preserve"> clear that code comments </w:t>
      </w:r>
      <w:r>
        <w:rPr>
          <w:rFonts w:ascii="Times New Roman" w:hAnsi="Times New Roman" w:cs="Times New Roman"/>
          <w:sz w:val="24"/>
          <w:szCs w:val="24"/>
        </w:rPr>
        <w:t xml:space="preserve">can serve as either </w:t>
      </w:r>
      <w:r w:rsidRPr="0041428D">
        <w:rPr>
          <w:rFonts w:ascii="Times New Roman" w:hAnsi="Times New Roman" w:cs="Times New Roman"/>
          <w:sz w:val="24"/>
          <w:szCs w:val="24"/>
        </w:rPr>
        <w:t>entry or exit point</w:t>
      </w:r>
      <w:r>
        <w:rPr>
          <w:rFonts w:ascii="Times New Roman" w:hAnsi="Times New Roman" w:cs="Times New Roman"/>
          <w:sz w:val="24"/>
          <w:szCs w:val="24"/>
        </w:rPr>
        <w:t>s</w:t>
      </w:r>
      <w:r w:rsidRPr="0041428D">
        <w:rPr>
          <w:rFonts w:ascii="Times New Roman" w:hAnsi="Times New Roman" w:cs="Times New Roman"/>
          <w:sz w:val="24"/>
          <w:szCs w:val="24"/>
        </w:rPr>
        <w:t xml:space="preserve"> to the </w:t>
      </w:r>
      <w:r>
        <w:rPr>
          <w:rFonts w:ascii="Times New Roman" w:hAnsi="Times New Roman" w:cs="Times New Roman"/>
          <w:sz w:val="24"/>
          <w:szCs w:val="24"/>
        </w:rPr>
        <w:t>game</w:t>
      </w:r>
      <w:r w:rsidRPr="0041428D">
        <w:rPr>
          <w:rFonts w:ascii="Times New Roman" w:hAnsi="Times New Roman" w:cs="Times New Roman"/>
          <w:sz w:val="24"/>
          <w:szCs w:val="24"/>
        </w:rPr>
        <w:t xml:space="preserve">, connecting it with social and historical contexts in a way that has nothing to do with software engineering. </w:t>
      </w:r>
    </w:p>
    <w:p w14:paraId="27B7E2A0" w14:textId="77777777" w:rsidR="00FD57A2" w:rsidRPr="0041428D" w:rsidRDefault="00FD57A2" w:rsidP="003275F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tempting</w:t>
      </w:r>
      <w:r w:rsidRPr="0041428D">
        <w:rPr>
          <w:rFonts w:ascii="Times New Roman" w:hAnsi="Times New Roman" w:cs="Times New Roman"/>
          <w:sz w:val="24"/>
          <w:szCs w:val="24"/>
        </w:rPr>
        <w:t xml:space="preserve"> to think of code comments as a kind of textual marginalia—the notes, corrections, and even doodles that authors and</w:t>
      </w:r>
      <w:r>
        <w:rPr>
          <w:rFonts w:ascii="Times New Roman" w:hAnsi="Times New Roman" w:cs="Times New Roman"/>
          <w:sz w:val="24"/>
          <w:szCs w:val="24"/>
        </w:rPr>
        <w:t xml:space="preserve"> readers add in the margins of</w:t>
      </w:r>
      <w:r w:rsidRPr="0041428D">
        <w:rPr>
          <w:rFonts w:ascii="Times New Roman" w:hAnsi="Times New Roman" w:cs="Times New Roman"/>
          <w:sz w:val="24"/>
          <w:szCs w:val="24"/>
        </w:rPr>
        <w:t xml:space="preserve"> text</w:t>
      </w:r>
      <w:r>
        <w:rPr>
          <w:rFonts w:ascii="Times New Roman" w:hAnsi="Times New Roman" w:cs="Times New Roman"/>
          <w:sz w:val="24"/>
          <w:szCs w:val="24"/>
        </w:rPr>
        <w:t>s</w:t>
      </w:r>
      <w:r w:rsidRPr="0041428D">
        <w:rPr>
          <w:rFonts w:ascii="Times New Roman" w:hAnsi="Times New Roman" w:cs="Times New Roman"/>
          <w:sz w:val="24"/>
          <w:szCs w:val="24"/>
        </w:rPr>
        <w:t>. Patrick Murray-John, a software developer who also holds a doct</w:t>
      </w:r>
      <w:r>
        <w:rPr>
          <w:rFonts w:ascii="Times New Roman" w:hAnsi="Times New Roman" w:cs="Times New Roman"/>
          <w:sz w:val="24"/>
          <w:szCs w:val="24"/>
        </w:rPr>
        <w:t>orate in Anglo-Saxon literature,</w:t>
      </w:r>
      <w:r w:rsidRPr="0041428D">
        <w:rPr>
          <w:rFonts w:ascii="Times New Roman" w:hAnsi="Times New Roman" w:cs="Times New Roman"/>
          <w:sz w:val="24"/>
          <w:szCs w:val="24"/>
        </w:rPr>
        <w:t xml:space="preserve"> has suggested </w:t>
      </w:r>
      <w:r>
        <w:rPr>
          <w:rFonts w:ascii="Times New Roman" w:hAnsi="Times New Roman" w:cs="Times New Roman"/>
          <w:sz w:val="24"/>
          <w:szCs w:val="24"/>
        </w:rPr>
        <w:t xml:space="preserve">that comments in computer code might have imperfect analogs in </w:t>
      </w:r>
      <w:r w:rsidRPr="0041428D">
        <w:rPr>
          <w:rFonts w:ascii="Times New Roman" w:hAnsi="Times New Roman" w:cs="Times New Roman"/>
          <w:sz w:val="24"/>
          <w:szCs w:val="24"/>
        </w:rPr>
        <w:t xml:space="preserve">the medieval division of marginalia into separate categories. As Murray-John notes, medieval scholars distinguished between </w:t>
      </w:r>
      <w:proofErr w:type="spellStart"/>
      <w:r w:rsidRPr="0041428D">
        <w:rPr>
          <w:rFonts w:ascii="Times New Roman" w:hAnsi="Times New Roman" w:cs="Times New Roman"/>
          <w:i/>
          <w:sz w:val="24"/>
          <w:szCs w:val="24"/>
        </w:rPr>
        <w:t>lectio</w:t>
      </w:r>
      <w:proofErr w:type="spellEnd"/>
      <w:r w:rsidRPr="0041428D">
        <w:rPr>
          <w:rFonts w:ascii="Times New Roman" w:hAnsi="Times New Roman" w:cs="Times New Roman"/>
          <w:sz w:val="24"/>
          <w:szCs w:val="24"/>
        </w:rPr>
        <w:t xml:space="preserve"> and </w:t>
      </w:r>
      <w:proofErr w:type="spellStart"/>
      <w:r w:rsidRPr="0041428D">
        <w:rPr>
          <w:rFonts w:ascii="Times New Roman" w:hAnsi="Times New Roman" w:cs="Times New Roman"/>
          <w:i/>
          <w:sz w:val="24"/>
          <w:szCs w:val="24"/>
        </w:rPr>
        <w:t>enarratio</w:t>
      </w:r>
      <w:proofErr w:type="spellEnd"/>
      <w:r w:rsidRPr="0041428D">
        <w:rPr>
          <w:rFonts w:ascii="Times New Roman" w:hAnsi="Times New Roman" w:cs="Times New Roman"/>
          <w:i/>
          <w:sz w:val="24"/>
          <w:szCs w:val="24"/>
        </w:rPr>
        <w:t xml:space="preserve"> </w:t>
      </w:r>
      <w:r w:rsidRPr="00291F7B">
        <w:rPr>
          <w:rFonts w:ascii="Times New Roman" w:hAnsi="Times New Roman" w:cs="Times New Roman"/>
          <w:sz w:val="24"/>
          <w:szCs w:val="21"/>
        </w:rPr>
        <w:t>(Murray-John 2011)</w:t>
      </w:r>
      <w:r w:rsidRPr="0041428D">
        <w:rPr>
          <w:rFonts w:ascii="Times New Roman" w:hAnsi="Times New Roman" w:cs="Times New Roman"/>
          <w:sz w:val="24"/>
          <w:szCs w:val="24"/>
        </w:rPr>
        <w:t xml:space="preserve">. </w:t>
      </w:r>
      <w:proofErr w:type="spellStart"/>
      <w:r w:rsidRPr="0041428D">
        <w:rPr>
          <w:rFonts w:ascii="Times New Roman" w:hAnsi="Times New Roman" w:cs="Times New Roman"/>
          <w:i/>
          <w:sz w:val="24"/>
          <w:szCs w:val="24"/>
        </w:rPr>
        <w:t>Lectio</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refers to aids for reading at the level of comprehension—notes and marks that help a reader make the text legible (originally for the purposes of reading aloud). </w:t>
      </w:r>
      <w:proofErr w:type="spellStart"/>
      <w:r w:rsidRPr="0041428D">
        <w:rPr>
          <w:rFonts w:ascii="Times New Roman" w:hAnsi="Times New Roman" w:cs="Times New Roman"/>
          <w:i/>
          <w:sz w:val="24"/>
          <w:szCs w:val="24"/>
        </w:rPr>
        <w:t>Enarratio</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refers to marginalia that actually help readers interpret the text on a rhetorical and symbolic level—or, to extrapolate to the world of </w:t>
      </w:r>
      <w:r w:rsidRPr="0041428D">
        <w:rPr>
          <w:rFonts w:ascii="Times New Roman" w:hAnsi="Times New Roman" w:cs="Times New Roman"/>
          <w:sz w:val="24"/>
          <w:szCs w:val="24"/>
        </w:rPr>
        <w:lastRenderedPageBreak/>
        <w:t xml:space="preserve">software engineering, on a procedural level. To </w:t>
      </w:r>
      <w:proofErr w:type="spellStart"/>
      <w:r w:rsidRPr="0041428D">
        <w:rPr>
          <w:rFonts w:ascii="Times New Roman" w:hAnsi="Times New Roman" w:cs="Times New Roman"/>
          <w:i/>
          <w:sz w:val="24"/>
          <w:szCs w:val="24"/>
        </w:rPr>
        <w:t>lectio</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and </w:t>
      </w:r>
      <w:proofErr w:type="spellStart"/>
      <w:r w:rsidRPr="0041428D">
        <w:rPr>
          <w:rFonts w:ascii="Times New Roman" w:hAnsi="Times New Roman" w:cs="Times New Roman"/>
          <w:i/>
          <w:sz w:val="24"/>
          <w:szCs w:val="24"/>
        </w:rPr>
        <w:t>enarratio</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we might also add, as Whitney </w:t>
      </w:r>
      <w:proofErr w:type="spellStart"/>
      <w:r w:rsidRPr="0041428D">
        <w:rPr>
          <w:rFonts w:ascii="Times New Roman" w:hAnsi="Times New Roman" w:cs="Times New Roman"/>
          <w:sz w:val="24"/>
          <w:szCs w:val="24"/>
        </w:rPr>
        <w:t>Trettien</w:t>
      </w:r>
      <w:proofErr w:type="spellEnd"/>
      <w:r w:rsidRPr="0041428D">
        <w:rPr>
          <w:rFonts w:ascii="Times New Roman" w:hAnsi="Times New Roman" w:cs="Times New Roman"/>
          <w:sz w:val="24"/>
          <w:szCs w:val="24"/>
        </w:rPr>
        <w:t xml:space="preserve"> suggests</w:t>
      </w:r>
      <w:r>
        <w:rPr>
          <w:rFonts w:ascii="Times New Roman" w:hAnsi="Times New Roman" w:cs="Times New Roman"/>
          <w:sz w:val="24"/>
          <w:szCs w:val="24"/>
        </w:rPr>
        <w:t xml:space="preserve">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Trettien</w:t>
      </w:r>
      <w:proofErr w:type="spellEnd"/>
      <w:r w:rsidRPr="00291F7B">
        <w:rPr>
          <w:rFonts w:ascii="Times New Roman" w:hAnsi="Times New Roman" w:cs="Times New Roman"/>
          <w:sz w:val="24"/>
          <w:szCs w:val="21"/>
        </w:rPr>
        <w:t xml:space="preserve"> 2011)</w:t>
      </w:r>
      <w:r w:rsidRPr="0041428D">
        <w:rPr>
          <w:rFonts w:ascii="Times New Roman" w:hAnsi="Times New Roman" w:cs="Times New Roman"/>
          <w:sz w:val="24"/>
          <w:szCs w:val="24"/>
        </w:rPr>
        <w:t xml:space="preserve">, </w:t>
      </w:r>
      <w:proofErr w:type="spellStart"/>
      <w:r w:rsidRPr="0041428D">
        <w:rPr>
          <w:rFonts w:ascii="Times New Roman" w:hAnsi="Times New Roman" w:cs="Times New Roman"/>
          <w:i/>
          <w:sz w:val="24"/>
          <w:szCs w:val="24"/>
        </w:rPr>
        <w:t>emendatio</w:t>
      </w:r>
      <w:proofErr w:type="spellEnd"/>
      <w:r w:rsidRPr="0041428D">
        <w:rPr>
          <w:rFonts w:ascii="Times New Roman" w:hAnsi="Times New Roman" w:cs="Times New Roman"/>
          <w:sz w:val="24"/>
          <w:szCs w:val="24"/>
        </w:rPr>
        <w:t xml:space="preserve">, comments that correct or even offer improvements to the existing text (such </w:t>
      </w:r>
      <w:r>
        <w:rPr>
          <w:rFonts w:ascii="Times New Roman" w:hAnsi="Times New Roman" w:cs="Times New Roman"/>
          <w:sz w:val="24"/>
          <w:szCs w:val="24"/>
        </w:rPr>
        <w:t xml:space="preserve">as </w:t>
      </w:r>
      <w:r w:rsidRPr="0041428D">
        <w:rPr>
          <w:rFonts w:ascii="Times New Roman" w:hAnsi="Times New Roman" w:cs="Times New Roman"/>
          <w:sz w:val="24"/>
          <w:szCs w:val="24"/>
        </w:rPr>
        <w:t xml:space="preserve">might </w:t>
      </w:r>
      <w:r>
        <w:rPr>
          <w:rFonts w:ascii="Times New Roman" w:hAnsi="Times New Roman" w:cs="Times New Roman"/>
          <w:sz w:val="24"/>
          <w:szCs w:val="24"/>
        </w:rPr>
        <w:t xml:space="preserve">be found </w:t>
      </w:r>
      <w:r w:rsidRPr="0041428D">
        <w:rPr>
          <w:rFonts w:ascii="Times New Roman" w:hAnsi="Times New Roman" w:cs="Times New Roman"/>
          <w:sz w:val="24"/>
          <w:szCs w:val="24"/>
        </w:rPr>
        <w:t xml:space="preserve">in an open-source project, with one developer making suggestions on another developer’s code). </w:t>
      </w:r>
      <w:r>
        <w:rPr>
          <w:rFonts w:ascii="Times New Roman" w:hAnsi="Times New Roman" w:cs="Times New Roman"/>
          <w:sz w:val="24"/>
          <w:szCs w:val="24"/>
        </w:rPr>
        <w:t xml:space="preserve">These medieval categories of textual annotation do not map perfectly onto categories of comments in code, of course. More than a one-to-one correspondence, these categories can provide a starting point to begin to differentiate between kinds of comments in code. All comments in code are extra-functional, but not all comments in code are extra-functional in the same way. Categories such as </w:t>
      </w:r>
      <w:proofErr w:type="spellStart"/>
      <w:r>
        <w:rPr>
          <w:rFonts w:ascii="Times New Roman" w:hAnsi="Times New Roman" w:cs="Times New Roman"/>
          <w:i/>
          <w:sz w:val="24"/>
          <w:szCs w:val="24"/>
        </w:rPr>
        <w:t>lectio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enarratio</w:t>
      </w:r>
      <w:proofErr w:type="spellEnd"/>
      <w:r>
        <w:rPr>
          <w:rFonts w:ascii="Times New Roman" w:hAnsi="Times New Roman" w:cs="Times New Roman"/>
          <w:sz w:val="24"/>
          <w:szCs w:val="24"/>
        </w:rPr>
        <w:t xml:space="preserve">, and </w:t>
      </w:r>
      <w:proofErr w:type="spellStart"/>
      <w:r>
        <w:rPr>
          <w:rFonts w:ascii="Times New Roman" w:hAnsi="Times New Roman" w:cs="Times New Roman"/>
          <w:i/>
          <w:sz w:val="24"/>
          <w:szCs w:val="24"/>
        </w:rPr>
        <w:t>emendatio</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can highlight the range of extra-functional significance found in code comments. This range is exemplified in the code of </w:t>
      </w:r>
      <w:r w:rsidRPr="004D7F72">
        <w:rPr>
          <w:rFonts w:ascii="Times New Roman" w:hAnsi="Times New Roman" w:cs="Times New Roman"/>
          <w:i/>
          <w:sz w:val="24"/>
          <w:szCs w:val="24"/>
        </w:rPr>
        <w:t>JFK: Reloaded</w:t>
      </w:r>
      <w:r>
        <w:rPr>
          <w:rFonts w:ascii="Times New Roman" w:hAnsi="Times New Roman" w:cs="Times New Roman"/>
          <w:sz w:val="24"/>
          <w:szCs w:val="24"/>
        </w:rPr>
        <w:t xml:space="preserve">, a game that </w:t>
      </w:r>
      <w:r w:rsidRPr="0041428D">
        <w:rPr>
          <w:rFonts w:ascii="Times New Roman" w:hAnsi="Times New Roman" w:cs="Times New Roman"/>
          <w:sz w:val="24"/>
          <w:szCs w:val="24"/>
        </w:rPr>
        <w:t>perfectly embodies the contradictions between the playable algorithms of a game and the internal and usually invisible signifying structures of cod</w:t>
      </w:r>
      <w:r>
        <w:rPr>
          <w:rFonts w:ascii="Times New Roman" w:hAnsi="Times New Roman" w:cs="Times New Roman"/>
          <w:sz w:val="24"/>
          <w:szCs w:val="24"/>
        </w:rPr>
        <w:t>e.</w:t>
      </w:r>
    </w:p>
    <w:p w14:paraId="547DD8E9" w14:textId="77777777" w:rsidR="00FD57A2" w:rsidRDefault="00FD57A2" w:rsidP="002C4168">
      <w:pPr>
        <w:autoSpaceDE w:val="0"/>
        <w:autoSpaceDN w:val="0"/>
        <w:adjustRightInd w:val="0"/>
        <w:spacing w:after="0" w:line="480" w:lineRule="auto"/>
        <w:rPr>
          <w:rFonts w:ascii="Times New Roman" w:hAnsi="Times New Roman" w:cs="Times New Roman"/>
          <w:b/>
          <w:sz w:val="24"/>
          <w:szCs w:val="24"/>
        </w:rPr>
      </w:pPr>
    </w:p>
    <w:p w14:paraId="7AF732BD" w14:textId="77777777" w:rsidR="00FD57A2" w:rsidRPr="00635BC7" w:rsidRDefault="00FD57A2" w:rsidP="002C4168">
      <w:pPr>
        <w:autoSpaceDE w:val="0"/>
        <w:autoSpaceDN w:val="0"/>
        <w:adjustRightInd w:val="0"/>
        <w:spacing w:after="0" w:line="480" w:lineRule="auto"/>
        <w:rPr>
          <w:rFonts w:ascii="Times New Roman" w:hAnsi="Times New Roman" w:cs="Times New Roman"/>
          <w:b/>
          <w:sz w:val="24"/>
          <w:szCs w:val="24"/>
        </w:rPr>
      </w:pPr>
      <w:r w:rsidRPr="00635BC7">
        <w:rPr>
          <w:rFonts w:ascii="Times New Roman" w:hAnsi="Times New Roman" w:cs="Times New Roman"/>
          <w:b/>
          <w:sz w:val="24"/>
          <w:szCs w:val="24"/>
        </w:rPr>
        <w:t xml:space="preserve">RHETORICAL EXCESS IN </w:t>
      </w:r>
      <w:r w:rsidRPr="001F1297">
        <w:rPr>
          <w:rFonts w:ascii="Times New Roman" w:hAnsi="Times New Roman" w:cs="Times New Roman"/>
          <w:b/>
          <w:i/>
          <w:sz w:val="24"/>
          <w:szCs w:val="24"/>
        </w:rPr>
        <w:t>JFK: RELOADED</w:t>
      </w:r>
    </w:p>
    <w:p w14:paraId="78628387" w14:textId="77777777" w:rsidR="00FD57A2" w:rsidRPr="0041428D" w:rsidRDefault="00FD57A2" w:rsidP="002C4168">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Traffic’s 2004 </w:t>
      </w:r>
      <w:r w:rsidRPr="0041428D">
        <w:rPr>
          <w:rFonts w:ascii="Times New Roman" w:hAnsi="Times New Roman" w:cs="Times New Roman"/>
          <w:i/>
          <w:sz w:val="24"/>
          <w:szCs w:val="24"/>
        </w:rPr>
        <w:t xml:space="preserve">JFK: Reloaded </w:t>
      </w:r>
      <w:r w:rsidRPr="0041428D">
        <w:rPr>
          <w:rFonts w:ascii="Times New Roman" w:hAnsi="Times New Roman" w:cs="Times New Roman"/>
          <w:sz w:val="24"/>
          <w:szCs w:val="24"/>
        </w:rPr>
        <w:t xml:space="preserve">is premised upon a player’s ready </w:t>
      </w:r>
      <w:r>
        <w:rPr>
          <w:rFonts w:ascii="Times New Roman" w:hAnsi="Times New Roman" w:cs="Times New Roman"/>
          <w:sz w:val="24"/>
          <w:szCs w:val="24"/>
        </w:rPr>
        <w:t>resignation</w:t>
      </w:r>
      <w:r w:rsidRPr="0041428D">
        <w:rPr>
          <w:rFonts w:ascii="Times New Roman" w:hAnsi="Times New Roman" w:cs="Times New Roman"/>
          <w:sz w:val="24"/>
          <w:szCs w:val="24"/>
        </w:rPr>
        <w:t xml:space="preserve"> (to use </w:t>
      </w:r>
      <w:proofErr w:type="spellStart"/>
      <w:r w:rsidRPr="0041428D">
        <w:rPr>
          <w:rFonts w:ascii="Times New Roman" w:hAnsi="Times New Roman" w:cs="Times New Roman"/>
          <w:sz w:val="24"/>
          <w:szCs w:val="24"/>
        </w:rPr>
        <w:t>Turkle’s</w:t>
      </w:r>
      <w:proofErr w:type="spellEnd"/>
      <w:r w:rsidRPr="0041428D">
        <w:rPr>
          <w:rFonts w:ascii="Times New Roman" w:hAnsi="Times New Roman" w:cs="Times New Roman"/>
          <w:sz w:val="24"/>
          <w:szCs w:val="24"/>
        </w:rPr>
        <w:t xml:space="preserve"> terminology) to the simulated world, in this case Dallas, 1963. The game is rooted soundly in an identifiable—and for many of its outraged detractors—experienced event: the assassination of President Kennedy. </w:t>
      </w:r>
      <w:r>
        <w:rPr>
          <w:rFonts w:ascii="Times New Roman" w:hAnsi="Times New Roman" w:cs="Times New Roman"/>
          <w:sz w:val="24"/>
          <w:szCs w:val="24"/>
        </w:rPr>
        <w:t xml:space="preserve">The videogame </w:t>
      </w:r>
      <w:r w:rsidRPr="0041428D">
        <w:rPr>
          <w:rFonts w:ascii="Times New Roman" w:hAnsi="Times New Roman" w:cs="Times New Roman"/>
          <w:sz w:val="24"/>
          <w:szCs w:val="24"/>
        </w:rPr>
        <w:t>is a first-person shooter in which that first-person happens to be Lee Harvey Oswald. The goal</w:t>
      </w:r>
      <w:r>
        <w:rPr>
          <w:rFonts w:ascii="Times New Roman" w:hAnsi="Times New Roman" w:cs="Times New Roman"/>
          <w:sz w:val="24"/>
          <w:szCs w:val="24"/>
        </w:rPr>
        <w:t xml:space="preserve"> of </w:t>
      </w:r>
      <w:r>
        <w:rPr>
          <w:rFonts w:ascii="Times New Roman" w:hAnsi="Times New Roman" w:cs="Times New Roman"/>
          <w:i/>
          <w:sz w:val="24"/>
          <w:szCs w:val="24"/>
        </w:rPr>
        <w:t>JFK: Reloaded</w:t>
      </w:r>
      <w:r w:rsidRPr="0041428D">
        <w:rPr>
          <w:rFonts w:ascii="Times New Roman" w:hAnsi="Times New Roman" w:cs="Times New Roman"/>
          <w:sz w:val="24"/>
          <w:szCs w:val="24"/>
        </w:rPr>
        <w:t xml:space="preserve"> is to reenact the shooting at </w:t>
      </w:r>
      <w:proofErr w:type="spellStart"/>
      <w:r w:rsidRPr="0041428D">
        <w:rPr>
          <w:rFonts w:ascii="Times New Roman" w:hAnsi="Times New Roman" w:cs="Times New Roman"/>
          <w:sz w:val="24"/>
          <w:szCs w:val="24"/>
        </w:rPr>
        <w:t>Dealey</w:t>
      </w:r>
      <w:proofErr w:type="spellEnd"/>
      <w:r w:rsidRPr="0041428D">
        <w:rPr>
          <w:rFonts w:ascii="Times New Roman" w:hAnsi="Times New Roman" w:cs="Times New Roman"/>
          <w:sz w:val="24"/>
          <w:szCs w:val="24"/>
        </w:rPr>
        <w:t xml:space="preserve"> Plaza with as much fidelity as possible to the findings of the Warren Commission Report (i.e. Oswald acted alone, firing three bullets from a single rifle, from the sixth floor of the Texas School Book Depository).</w:t>
      </w:r>
    </w:p>
    <w:p w14:paraId="765CD072"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Upon its release </w:t>
      </w:r>
      <w:r w:rsidRPr="0041428D">
        <w:rPr>
          <w:rFonts w:ascii="Times New Roman" w:hAnsi="Times New Roman" w:cs="Times New Roman"/>
          <w:sz w:val="24"/>
          <w:szCs w:val="24"/>
        </w:rPr>
        <w:t xml:space="preserve">in 2004, Traffic labeled </w:t>
      </w:r>
      <w:r w:rsidRPr="0041428D">
        <w:rPr>
          <w:rFonts w:ascii="Times New Roman" w:hAnsi="Times New Roman" w:cs="Times New Roman"/>
          <w:i/>
          <w:sz w:val="24"/>
          <w:szCs w:val="24"/>
        </w:rPr>
        <w:t xml:space="preserve">JFK: Reloaded </w:t>
      </w:r>
      <w:r w:rsidRPr="0041428D">
        <w:rPr>
          <w:rFonts w:ascii="Times New Roman" w:hAnsi="Times New Roman" w:cs="Times New Roman"/>
          <w:sz w:val="24"/>
          <w:szCs w:val="24"/>
        </w:rPr>
        <w:t>a “</w:t>
      </w:r>
      <w:proofErr w:type="spellStart"/>
      <w:r w:rsidRPr="0041428D">
        <w:rPr>
          <w:rFonts w:ascii="Times New Roman" w:hAnsi="Times New Roman" w:cs="Times New Roman"/>
          <w:sz w:val="24"/>
          <w:szCs w:val="24"/>
        </w:rPr>
        <w:t>docugame</w:t>
      </w:r>
      <w:proofErr w:type="spellEnd"/>
      <w:r w:rsidRPr="0041428D">
        <w:rPr>
          <w:rFonts w:ascii="Times New Roman" w:hAnsi="Times New Roman" w:cs="Times New Roman"/>
          <w:sz w:val="24"/>
          <w:szCs w:val="24"/>
        </w:rPr>
        <w:t xml:space="preserve">” and most critical readings of the game continue to see it as some form of interactive documentary. Tracy Fullerton places the game squarely within Michael </w:t>
      </w:r>
      <w:proofErr w:type="spellStart"/>
      <w:r w:rsidRPr="0041428D">
        <w:rPr>
          <w:rFonts w:ascii="Times New Roman" w:hAnsi="Times New Roman" w:cs="Times New Roman"/>
          <w:sz w:val="24"/>
          <w:szCs w:val="24"/>
        </w:rPr>
        <w:t>Renov’s</w:t>
      </w:r>
      <w:proofErr w:type="spellEnd"/>
      <w:r w:rsidRPr="0041428D">
        <w:rPr>
          <w:rFonts w:ascii="Times New Roman" w:hAnsi="Times New Roman" w:cs="Times New Roman"/>
          <w:sz w:val="24"/>
          <w:szCs w:val="24"/>
        </w:rPr>
        <w:t xml:space="preserve"> classic definition of documentary media, as the game “interrogates” the past </w:t>
      </w:r>
      <w:r w:rsidRPr="00291F7B">
        <w:rPr>
          <w:rFonts w:ascii="Times New Roman" w:hAnsi="Times New Roman" w:cs="Times New Roman"/>
          <w:sz w:val="24"/>
          <w:szCs w:val="21"/>
        </w:rPr>
        <w:t>(Fullerton 2008)</w:t>
      </w:r>
      <w:r w:rsidRPr="0041428D">
        <w:rPr>
          <w:rFonts w:ascii="Times New Roman" w:hAnsi="Times New Roman" w:cs="Times New Roman"/>
          <w:sz w:val="24"/>
          <w:szCs w:val="24"/>
        </w:rPr>
        <w:t xml:space="preserve">. More recently, Bogost, Ferrari, and </w:t>
      </w:r>
      <w:proofErr w:type="spellStart"/>
      <w:r w:rsidRPr="0041428D">
        <w:rPr>
          <w:rFonts w:ascii="Times New Roman" w:hAnsi="Times New Roman" w:cs="Times New Roman"/>
          <w:sz w:val="24"/>
          <w:szCs w:val="24"/>
        </w:rPr>
        <w:t>Schweizer</w:t>
      </w:r>
      <w:proofErr w:type="spellEnd"/>
      <w:r w:rsidRPr="0041428D">
        <w:rPr>
          <w:rFonts w:ascii="Times New Roman" w:hAnsi="Times New Roman" w:cs="Times New Roman"/>
          <w:sz w:val="24"/>
          <w:szCs w:val="24"/>
        </w:rPr>
        <w:t xml:space="preserve"> suggest in </w:t>
      </w:r>
      <w:proofErr w:type="spellStart"/>
      <w:r w:rsidRPr="0041428D">
        <w:rPr>
          <w:rFonts w:ascii="Times New Roman" w:hAnsi="Times New Roman" w:cs="Times New Roman"/>
          <w:i/>
          <w:sz w:val="24"/>
          <w:szCs w:val="24"/>
        </w:rPr>
        <w:t>Newsgames</w:t>
      </w:r>
      <w:proofErr w:type="spellEnd"/>
      <w:r w:rsidRPr="0041428D">
        <w:rPr>
          <w:rFonts w:ascii="Times New Roman" w:hAnsi="Times New Roman" w:cs="Times New Roman"/>
          <w:i/>
          <w:sz w:val="24"/>
          <w:szCs w:val="24"/>
        </w:rPr>
        <w:t xml:space="preserve"> </w:t>
      </w:r>
      <w:r w:rsidRPr="0041428D">
        <w:rPr>
          <w:rFonts w:ascii="Times New Roman" w:hAnsi="Times New Roman" w:cs="Times New Roman"/>
          <w:sz w:val="24"/>
          <w:szCs w:val="24"/>
        </w:rPr>
        <w:t xml:space="preserve">that </w:t>
      </w:r>
      <w:r w:rsidRPr="0041428D">
        <w:rPr>
          <w:rFonts w:ascii="Times New Roman" w:hAnsi="Times New Roman" w:cs="Times New Roman"/>
          <w:i/>
          <w:sz w:val="24"/>
          <w:szCs w:val="24"/>
        </w:rPr>
        <w:t xml:space="preserve">JFK: Reloaded </w:t>
      </w:r>
      <w:r w:rsidRPr="0041428D">
        <w:rPr>
          <w:rFonts w:ascii="Times New Roman" w:hAnsi="Times New Roman" w:cs="Times New Roman"/>
          <w:sz w:val="24"/>
          <w:szCs w:val="24"/>
        </w:rPr>
        <w:t>is a very specific kind of documentary. Bogost et al. describe three different “playable realities” that documentary videogames can simulate in the name of experiencing or understanding the past: a spatial reality, in which players explore the physical environment of a historical event (a recent example would be Osama Bin Laden’s Abbot</w:t>
      </w:r>
      <w:r w:rsidR="00C90B96">
        <w:rPr>
          <w:rFonts w:ascii="Times New Roman" w:hAnsi="Times New Roman" w:cs="Times New Roman"/>
          <w:sz w:val="24"/>
          <w:szCs w:val="24"/>
        </w:rPr>
        <w:t>t</w:t>
      </w:r>
      <w:r w:rsidRPr="0041428D">
        <w:rPr>
          <w:rFonts w:ascii="Times New Roman" w:hAnsi="Times New Roman" w:cs="Times New Roman"/>
          <w:sz w:val="24"/>
          <w:szCs w:val="24"/>
        </w:rPr>
        <w:t xml:space="preserve">abad compound, modeled in </w:t>
      </w:r>
      <w:r>
        <w:rPr>
          <w:rFonts w:ascii="Times New Roman" w:hAnsi="Times New Roman" w:cs="Times New Roman"/>
          <w:i/>
          <w:sz w:val="24"/>
          <w:szCs w:val="24"/>
        </w:rPr>
        <w:t xml:space="preserve">Counter Strike: </w:t>
      </w:r>
      <w:r w:rsidRPr="0041428D">
        <w:rPr>
          <w:rFonts w:ascii="Times New Roman" w:hAnsi="Times New Roman" w:cs="Times New Roman"/>
          <w:i/>
          <w:sz w:val="24"/>
          <w:szCs w:val="24"/>
        </w:rPr>
        <w:t>Source</w:t>
      </w:r>
      <w:r w:rsidRPr="0041428D">
        <w:rPr>
          <w:rFonts w:ascii="Times New Roman" w:hAnsi="Times New Roman" w:cs="Times New Roman"/>
          <w:sz w:val="24"/>
          <w:szCs w:val="24"/>
        </w:rPr>
        <w:t>); an operational reality, which recreates specific events, hewing to the historical record; and a procedural reality, which models “the behaviors underlying a situation, rather than merely telling storie</w:t>
      </w:r>
      <w:r>
        <w:rPr>
          <w:rFonts w:ascii="Times New Roman" w:hAnsi="Times New Roman" w:cs="Times New Roman"/>
          <w:sz w:val="24"/>
          <w:szCs w:val="24"/>
        </w:rPr>
        <w:t xml:space="preserve">s of their effects” </w:t>
      </w:r>
      <w:r w:rsidRPr="00291F7B">
        <w:rPr>
          <w:rFonts w:ascii="Times New Roman" w:hAnsi="Times New Roman" w:cs="Times New Roman"/>
          <w:sz w:val="24"/>
          <w:szCs w:val="21"/>
        </w:rPr>
        <w:t>(Bogost et al. 2010, 69)</w:t>
      </w:r>
      <w:r w:rsidRPr="0041428D">
        <w:rPr>
          <w:rFonts w:ascii="Times New Roman" w:hAnsi="Times New Roman" w:cs="Times New Roman"/>
          <w:sz w:val="24"/>
          <w:szCs w:val="24"/>
        </w:rPr>
        <w:t>.</w:t>
      </w:r>
    </w:p>
    <w:p w14:paraId="61B58FBC"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According to </w:t>
      </w:r>
      <w:r>
        <w:rPr>
          <w:rFonts w:ascii="Times New Roman" w:hAnsi="Times New Roman" w:cs="Times New Roman"/>
          <w:sz w:val="24"/>
          <w:szCs w:val="24"/>
        </w:rPr>
        <w:t>this framework</w:t>
      </w:r>
      <w:r w:rsidRPr="0041428D">
        <w:rPr>
          <w:rFonts w:ascii="Times New Roman" w:hAnsi="Times New Roman" w:cs="Times New Roman"/>
          <w:sz w:val="24"/>
          <w:szCs w:val="24"/>
        </w:rPr>
        <w:t xml:space="preserve">, </w:t>
      </w:r>
      <w:r w:rsidRPr="0041428D">
        <w:rPr>
          <w:rFonts w:ascii="Times New Roman" w:hAnsi="Times New Roman" w:cs="Times New Roman"/>
          <w:i/>
          <w:sz w:val="24"/>
          <w:szCs w:val="24"/>
        </w:rPr>
        <w:t xml:space="preserve">JFK: Reloaded </w:t>
      </w:r>
      <w:r w:rsidRPr="0041428D">
        <w:rPr>
          <w:rFonts w:ascii="Times New Roman" w:hAnsi="Times New Roman" w:cs="Times New Roman"/>
          <w:sz w:val="24"/>
          <w:szCs w:val="24"/>
        </w:rPr>
        <w:t xml:space="preserve">presents an operational reality. Players recreate in a structured, limited way (and guided by their own knowledge of the assassination) the essential operations of the assassination: waiting for the motorcade from a hidden perch, sighting the rifle onto </w:t>
      </w:r>
      <w:proofErr w:type="spellStart"/>
      <w:r w:rsidRPr="0041428D">
        <w:rPr>
          <w:rFonts w:ascii="Times New Roman" w:hAnsi="Times New Roman" w:cs="Times New Roman"/>
          <w:sz w:val="24"/>
          <w:szCs w:val="24"/>
        </w:rPr>
        <w:t>Dealey</w:t>
      </w:r>
      <w:proofErr w:type="spellEnd"/>
      <w:r w:rsidRPr="0041428D">
        <w:rPr>
          <w:rFonts w:ascii="Times New Roman" w:hAnsi="Times New Roman" w:cs="Times New Roman"/>
          <w:sz w:val="24"/>
          <w:szCs w:val="24"/>
        </w:rPr>
        <w:t xml:space="preserve"> Plaza, and firing into the presidential </w:t>
      </w:r>
      <w:r>
        <w:rPr>
          <w:rFonts w:ascii="Times New Roman" w:hAnsi="Times New Roman" w:cs="Times New Roman"/>
          <w:sz w:val="24"/>
          <w:szCs w:val="24"/>
        </w:rPr>
        <w:t>motorcade</w:t>
      </w:r>
      <w:r w:rsidRPr="0041428D">
        <w:rPr>
          <w:rFonts w:ascii="Times New Roman" w:hAnsi="Times New Roman" w:cs="Times New Roman"/>
          <w:sz w:val="24"/>
          <w:szCs w:val="24"/>
        </w:rPr>
        <w:t xml:space="preserve">. However, as Bogost notes in </w:t>
      </w:r>
      <w:r w:rsidRPr="0041428D">
        <w:rPr>
          <w:rFonts w:ascii="Times New Roman" w:hAnsi="Times New Roman" w:cs="Times New Roman"/>
          <w:i/>
          <w:sz w:val="24"/>
          <w:szCs w:val="24"/>
        </w:rPr>
        <w:t>Persuasive Games</w:t>
      </w:r>
      <w:r w:rsidRPr="0041428D">
        <w:rPr>
          <w:rFonts w:ascii="Times New Roman" w:hAnsi="Times New Roman" w:cs="Times New Roman"/>
          <w:sz w:val="24"/>
          <w:szCs w:val="24"/>
        </w:rPr>
        <w:t xml:space="preserve">, a work that precedes </w:t>
      </w:r>
      <w:proofErr w:type="spellStart"/>
      <w:r w:rsidRPr="0041428D">
        <w:rPr>
          <w:rFonts w:ascii="Times New Roman" w:hAnsi="Times New Roman" w:cs="Times New Roman"/>
          <w:i/>
          <w:sz w:val="24"/>
          <w:szCs w:val="24"/>
        </w:rPr>
        <w:t>Newsgames</w:t>
      </w:r>
      <w:proofErr w:type="spellEnd"/>
      <w:r w:rsidRPr="0041428D">
        <w:rPr>
          <w:rFonts w:ascii="Times New Roman" w:hAnsi="Times New Roman" w:cs="Times New Roman"/>
          <w:sz w:val="24"/>
          <w:szCs w:val="24"/>
        </w:rPr>
        <w:t xml:space="preserve">, there is more to </w:t>
      </w:r>
      <w:r w:rsidRPr="0041428D">
        <w:rPr>
          <w:rFonts w:ascii="Times New Roman" w:hAnsi="Times New Roman" w:cs="Times New Roman"/>
          <w:i/>
          <w:sz w:val="24"/>
          <w:szCs w:val="24"/>
        </w:rPr>
        <w:t xml:space="preserve">JFK: Reloaded </w:t>
      </w:r>
      <w:r w:rsidRPr="0041428D">
        <w:rPr>
          <w:rFonts w:ascii="Times New Roman" w:hAnsi="Times New Roman" w:cs="Times New Roman"/>
          <w:sz w:val="24"/>
          <w:szCs w:val="24"/>
        </w:rPr>
        <w:t xml:space="preserve">than the simple attempted recreation of a historical event. It is nearly impossible to “win” the game, by which I mean </w:t>
      </w:r>
      <w:r>
        <w:rPr>
          <w:rFonts w:ascii="Times New Roman" w:hAnsi="Times New Roman" w:cs="Times New Roman"/>
          <w:sz w:val="24"/>
          <w:szCs w:val="24"/>
        </w:rPr>
        <w:t xml:space="preserve">match </w:t>
      </w:r>
      <w:r w:rsidRPr="0041428D">
        <w:rPr>
          <w:rFonts w:ascii="Times New Roman" w:hAnsi="Times New Roman" w:cs="Times New Roman"/>
          <w:sz w:val="24"/>
          <w:szCs w:val="24"/>
        </w:rPr>
        <w:t xml:space="preserve">the Warren Commission findings. This impossibility, Bogost suggests, </w:t>
      </w:r>
      <w:r>
        <w:rPr>
          <w:rFonts w:ascii="Times New Roman" w:hAnsi="Times New Roman" w:cs="Times New Roman"/>
          <w:sz w:val="24"/>
          <w:szCs w:val="24"/>
        </w:rPr>
        <w:t xml:space="preserve">contributes to the game’s </w:t>
      </w:r>
      <w:r w:rsidRPr="0041428D">
        <w:rPr>
          <w:rFonts w:ascii="Times New Roman" w:hAnsi="Times New Roman" w:cs="Times New Roman"/>
          <w:sz w:val="24"/>
          <w:szCs w:val="24"/>
        </w:rPr>
        <w:t xml:space="preserve">procedural rhetoric, a kind of procedural reality layered upon (or beneath) the more explicit operational reality. As Bogost puts it, “the developer’s stated goal [of reaffirming the Warren </w:t>
      </w:r>
      <w:r>
        <w:rPr>
          <w:rFonts w:ascii="Times New Roman" w:hAnsi="Times New Roman" w:cs="Times New Roman"/>
          <w:sz w:val="24"/>
          <w:szCs w:val="24"/>
        </w:rPr>
        <w:t xml:space="preserve">Commission Report] was a ruse” </w:t>
      </w:r>
      <w:r w:rsidRPr="00291F7B">
        <w:rPr>
          <w:rFonts w:ascii="Times New Roman" w:hAnsi="Times New Roman" w:cs="Times New Roman"/>
          <w:sz w:val="24"/>
          <w:szCs w:val="24"/>
        </w:rPr>
        <w:t xml:space="preserve">(Bogost </w:t>
      </w:r>
      <w:r w:rsidRPr="00291F7B">
        <w:rPr>
          <w:rFonts w:ascii="Times New Roman" w:hAnsi="Times New Roman" w:cs="Times New Roman"/>
          <w:sz w:val="24"/>
          <w:szCs w:val="24"/>
        </w:rPr>
        <w:lastRenderedPageBreak/>
        <w:t>2007, 132–133)</w:t>
      </w:r>
      <w:r w:rsidRPr="0041428D">
        <w:rPr>
          <w:rFonts w:ascii="Times New Roman" w:hAnsi="Times New Roman" w:cs="Times New Roman"/>
          <w:sz w:val="24"/>
          <w:szCs w:val="24"/>
        </w:rPr>
        <w:t xml:space="preserve">. And in fact, I would add, the </w:t>
      </w:r>
      <w:r>
        <w:rPr>
          <w:rFonts w:ascii="Times New Roman" w:hAnsi="Times New Roman" w:cs="Times New Roman"/>
          <w:sz w:val="24"/>
          <w:szCs w:val="24"/>
        </w:rPr>
        <w:t xml:space="preserve">game highlights its proclaimed </w:t>
      </w:r>
      <w:r w:rsidRPr="0041428D">
        <w:rPr>
          <w:rFonts w:ascii="Times New Roman" w:hAnsi="Times New Roman" w:cs="Times New Roman"/>
          <w:sz w:val="24"/>
          <w:szCs w:val="24"/>
        </w:rPr>
        <w:t>goal’s exact opposite—the improbability of the Warren Commission’s findings.</w:t>
      </w:r>
    </w:p>
    <w:p w14:paraId="0D5815E9" w14:textId="77777777" w:rsidR="00FD57A2"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Whether or not the procedural rhetoric of </w:t>
      </w:r>
      <w:r w:rsidRPr="0041428D">
        <w:rPr>
          <w:rFonts w:ascii="Times New Roman" w:hAnsi="Times New Roman" w:cs="Times New Roman"/>
          <w:i/>
          <w:sz w:val="24"/>
          <w:szCs w:val="24"/>
        </w:rPr>
        <w:t xml:space="preserve">JFK: Reloaded </w:t>
      </w:r>
      <w:r w:rsidRPr="0041428D">
        <w:rPr>
          <w:rFonts w:ascii="Times New Roman" w:hAnsi="Times New Roman" w:cs="Times New Roman"/>
          <w:sz w:val="24"/>
          <w:szCs w:val="24"/>
        </w:rPr>
        <w:t xml:space="preserve">supports or refutes the Warren Commission Report, it’s possible to find traces of another narrative by examining the code of the game. To be more precise, consider the comments that appear in one of the two WAD files that comprise </w:t>
      </w:r>
      <w:r w:rsidRPr="0041428D">
        <w:rPr>
          <w:rFonts w:ascii="Times New Roman" w:hAnsi="Times New Roman" w:cs="Times New Roman"/>
          <w:i/>
          <w:sz w:val="24"/>
          <w:szCs w:val="24"/>
        </w:rPr>
        <w:t xml:space="preserve">JFK: </w:t>
      </w:r>
      <w:proofErr w:type="spellStart"/>
      <w:r w:rsidRPr="0041428D">
        <w:rPr>
          <w:rFonts w:ascii="Times New Roman" w:hAnsi="Times New Roman" w:cs="Times New Roman"/>
          <w:i/>
          <w:sz w:val="24"/>
          <w:szCs w:val="24"/>
        </w:rPr>
        <w:t>Reloaded</w:t>
      </w:r>
      <w:r>
        <w:rPr>
          <w:rFonts w:ascii="Times New Roman" w:hAnsi="Times New Roman" w:cs="Times New Roman"/>
          <w:sz w:val="24"/>
          <w:szCs w:val="24"/>
        </w:rPr>
        <w:t>’</w:t>
      </w:r>
      <w:r w:rsidRPr="0041428D">
        <w:rPr>
          <w:rFonts w:ascii="Times New Roman" w:hAnsi="Times New Roman" w:cs="Times New Roman"/>
          <w:sz w:val="24"/>
          <w:szCs w:val="24"/>
        </w:rPr>
        <w:t>s</w:t>
      </w:r>
      <w:proofErr w:type="spellEnd"/>
      <w:r w:rsidRPr="0041428D">
        <w:rPr>
          <w:rFonts w:ascii="Times New Roman" w:hAnsi="Times New Roman" w:cs="Times New Roman"/>
          <w:sz w:val="24"/>
          <w:szCs w:val="24"/>
        </w:rPr>
        <w:t xml:space="preserve"> game assets. An acronym for Where’s All the Data</w:t>
      </w:r>
      <w:proofErr w:type="gramStart"/>
      <w:r w:rsidRPr="0041428D">
        <w:rPr>
          <w:rFonts w:ascii="Times New Roman" w:hAnsi="Times New Roman" w:cs="Times New Roman"/>
          <w:sz w:val="24"/>
          <w:szCs w:val="24"/>
        </w:rPr>
        <w:t>?,</w:t>
      </w:r>
      <w:proofErr w:type="gramEnd"/>
      <w:r w:rsidRPr="0041428D">
        <w:rPr>
          <w:rFonts w:ascii="Times New Roman" w:hAnsi="Times New Roman" w:cs="Times New Roman"/>
          <w:sz w:val="24"/>
          <w:szCs w:val="24"/>
        </w:rPr>
        <w:t xml:space="preserve"> a WAD file is a collection of individual sounds, sprites, level information, NPC (non-playable character) behavior, and other often customizable game data. Originally used in id Software’s </w:t>
      </w:r>
      <w:r w:rsidRPr="0041428D">
        <w:rPr>
          <w:rFonts w:ascii="Times New Roman" w:hAnsi="Times New Roman" w:cs="Times New Roman"/>
          <w:i/>
          <w:sz w:val="24"/>
          <w:szCs w:val="24"/>
        </w:rPr>
        <w:t xml:space="preserve">Doom </w:t>
      </w:r>
      <w:r w:rsidRPr="0041428D">
        <w:rPr>
          <w:rFonts w:ascii="Times New Roman" w:hAnsi="Times New Roman" w:cs="Times New Roman"/>
          <w:sz w:val="24"/>
          <w:szCs w:val="24"/>
        </w:rPr>
        <w:t>(1993), WADs or similar composite files are now commonplace in many PC games.</w:t>
      </w:r>
    </w:p>
    <w:p w14:paraId="074D53BB" w14:textId="77777777" w:rsidR="008F1875" w:rsidRPr="0041428D" w:rsidRDefault="00FD57A2" w:rsidP="002C4168">
      <w:pPr>
        <w:autoSpaceDE w:val="0"/>
        <w:autoSpaceDN w:val="0"/>
        <w:adjustRightInd w:val="0"/>
        <w:spacing w:after="0" w:line="480" w:lineRule="auto"/>
        <w:ind w:firstLine="720"/>
        <w:rPr>
          <w:rFonts w:ascii="Times New Roman" w:hAnsi="Times New Roman" w:cs="Times New Roman"/>
          <w:sz w:val="24"/>
          <w:szCs w:val="24"/>
        </w:rPr>
      </w:pPr>
      <w:r w:rsidRPr="0041428D">
        <w:rPr>
          <w:rFonts w:ascii="Times New Roman" w:hAnsi="Times New Roman" w:cs="Times New Roman"/>
          <w:sz w:val="24"/>
          <w:szCs w:val="24"/>
        </w:rPr>
        <w:t xml:space="preserve">In the case of </w:t>
      </w:r>
      <w:r w:rsidRPr="0041428D">
        <w:rPr>
          <w:rFonts w:ascii="Times New Roman" w:hAnsi="Times New Roman" w:cs="Times New Roman"/>
          <w:i/>
          <w:sz w:val="24"/>
          <w:szCs w:val="24"/>
        </w:rPr>
        <w:t>JFK: Reloaded</w:t>
      </w:r>
      <w:r w:rsidRPr="0041428D">
        <w:rPr>
          <w:rFonts w:ascii="Times New Roman" w:hAnsi="Times New Roman" w:cs="Times New Roman"/>
          <w:sz w:val="24"/>
          <w:szCs w:val="24"/>
        </w:rPr>
        <w:t>, opening up the core000.wad in a text editor reveals mostly binary codes that look like junk (because they ought to be opened in</w:t>
      </w:r>
      <w:r>
        <w:rPr>
          <w:rFonts w:ascii="Times New Roman" w:hAnsi="Times New Roman" w:cs="Times New Roman"/>
          <w:sz w:val="24"/>
          <w:szCs w:val="24"/>
        </w:rPr>
        <w:t xml:space="preserve"> a</w:t>
      </w:r>
      <w:r w:rsidRPr="0041428D">
        <w:rPr>
          <w:rFonts w:ascii="Times New Roman" w:hAnsi="Times New Roman" w:cs="Times New Roman"/>
          <w:sz w:val="24"/>
          <w:szCs w:val="24"/>
        </w:rPr>
        <w:t xml:space="preserve"> hexadecimal editor rather than a plain text editor). But beginning with line 224,070, there is a chunk of plain text code that resembles XML structured data, accompanied by </w:t>
      </w:r>
      <w:r>
        <w:rPr>
          <w:rFonts w:ascii="Times New Roman" w:hAnsi="Times New Roman" w:cs="Times New Roman"/>
          <w:sz w:val="24"/>
          <w:szCs w:val="24"/>
        </w:rPr>
        <w:t xml:space="preserve">full-line </w:t>
      </w:r>
      <w:r w:rsidRPr="0041428D">
        <w:rPr>
          <w:rFonts w:ascii="Times New Roman" w:hAnsi="Times New Roman" w:cs="Times New Roman"/>
          <w:sz w:val="24"/>
          <w:szCs w:val="24"/>
        </w:rPr>
        <w:t>programmer comments.</w:t>
      </w:r>
      <w:r w:rsidRPr="001440C9">
        <w:rPr>
          <w:rStyle w:val="EndnoteReference"/>
        </w:rPr>
        <w:endnoteReference w:id="3"/>
      </w:r>
      <w:r w:rsidRPr="0041428D">
        <w:rPr>
          <w:rFonts w:ascii="Times New Roman" w:hAnsi="Times New Roman" w:cs="Times New Roman"/>
          <w:sz w:val="24"/>
          <w:szCs w:val="24"/>
        </w:rPr>
        <w:t xml:space="preserve"> </w:t>
      </w:r>
      <w:r w:rsidR="008F1875" w:rsidRPr="0041428D">
        <w:rPr>
          <w:rFonts w:ascii="Times New Roman" w:hAnsi="Times New Roman" w:cs="Times New Roman"/>
          <w:sz w:val="24"/>
          <w:szCs w:val="24"/>
        </w:rPr>
        <w:t>For example, the following lines specify the actions that should occur when a generic character is fatally hit by Oswald’s rifle:</w:t>
      </w:r>
    </w:p>
    <w:p w14:paraId="3C91D65F" w14:textId="77777777" w:rsidR="008F1875" w:rsidRDefault="008F1875" w:rsidP="001440C9">
      <w:pPr>
        <w:autoSpaceDE w:val="0"/>
        <w:autoSpaceDN w:val="0"/>
        <w:adjustRightInd w:val="0"/>
        <w:spacing w:after="0" w:line="240" w:lineRule="auto"/>
        <w:ind w:left="720"/>
        <w:rPr>
          <w:rFonts w:ascii="Courier New" w:hAnsi="Courier New" w:cs="Courier New"/>
          <w:sz w:val="20"/>
          <w:szCs w:val="20"/>
        </w:rPr>
      </w:pPr>
      <w:r w:rsidRPr="00F44E97">
        <w:rPr>
          <w:rFonts w:ascii="Courier New" w:hAnsi="Courier New" w:cs="Courier New"/>
          <w:sz w:val="20"/>
          <w:szCs w:val="20"/>
        </w:rPr>
        <w:t>// Generic character’s killed action</w:t>
      </w:r>
      <w:r w:rsidRPr="00F44E97">
        <w:rPr>
          <w:rFonts w:ascii="Courier New" w:hAnsi="Courier New" w:cs="Courier New"/>
          <w:sz w:val="20"/>
          <w:szCs w:val="20"/>
        </w:rPr>
        <w:br/>
        <w:t>// —————————————————————-</w:t>
      </w:r>
      <w:r w:rsidRPr="00F44E97">
        <w:rPr>
          <w:rFonts w:ascii="Courier New" w:hAnsi="Courier New" w:cs="Courier New"/>
          <w:sz w:val="20"/>
          <w:szCs w:val="20"/>
        </w:rPr>
        <w:br/>
        <w:t>// This is the action that a character takes when they should die if</w:t>
      </w:r>
      <w:r w:rsidRPr="00F44E97">
        <w:rPr>
          <w:rFonts w:ascii="Courier New" w:hAnsi="Courier New" w:cs="Courier New"/>
          <w:sz w:val="20"/>
          <w:szCs w:val="20"/>
        </w:rPr>
        <w:br/>
        <w:t>// they’ve got no special animation for it</w:t>
      </w:r>
      <w:r w:rsidRPr="00F44E97">
        <w:rPr>
          <w:rFonts w:ascii="Courier New" w:hAnsi="Courier New" w:cs="Courier New"/>
          <w:sz w:val="20"/>
          <w:szCs w:val="20"/>
        </w:rPr>
        <w:br/>
        <w:t>// —————————————————————-</w:t>
      </w:r>
      <w:r w:rsidRPr="00F44E97">
        <w:rPr>
          <w:rFonts w:ascii="Courier New" w:hAnsi="Courier New" w:cs="Courier New"/>
          <w:sz w:val="20"/>
          <w:szCs w:val="20"/>
        </w:rPr>
        <w:br/>
        <w:t>[ACTION]</w:t>
      </w:r>
      <w:r w:rsidRPr="00F44E97">
        <w:rPr>
          <w:rFonts w:ascii="Courier New" w:hAnsi="Courier New" w:cs="Courier New"/>
          <w:sz w:val="20"/>
          <w:szCs w:val="20"/>
        </w:rPr>
        <w:br/>
        <w:t>&lt;NAME&gt;</w:t>
      </w:r>
      <w:r w:rsidRPr="00F44E97">
        <w:rPr>
          <w:rFonts w:ascii="Courier New" w:hAnsi="Courier New" w:cs="Courier New"/>
          <w:sz w:val="20"/>
          <w:szCs w:val="20"/>
        </w:rPr>
        <w:br/>
      </w:r>
      <w:proofErr w:type="spellStart"/>
      <w:r w:rsidRPr="00F44E97">
        <w:rPr>
          <w:rFonts w:ascii="Courier New" w:hAnsi="Courier New" w:cs="Courier New"/>
          <w:sz w:val="20"/>
          <w:szCs w:val="20"/>
        </w:rPr>
        <w:t>PersonKilled</w:t>
      </w:r>
      <w:proofErr w:type="spellEnd"/>
      <w:r w:rsidRPr="00F44E97">
        <w:rPr>
          <w:rFonts w:ascii="Courier New" w:hAnsi="Courier New" w:cs="Courier New"/>
          <w:sz w:val="20"/>
          <w:szCs w:val="20"/>
        </w:rPr>
        <w:br/>
        <w:t>&lt;DIE&gt;</w:t>
      </w:r>
      <w:r w:rsidRPr="00F44E97">
        <w:rPr>
          <w:rFonts w:ascii="Courier New" w:hAnsi="Courier New" w:cs="Courier New"/>
          <w:sz w:val="20"/>
          <w:szCs w:val="20"/>
        </w:rPr>
        <w:br/>
        <w:t>0</w:t>
      </w:r>
      <w:r w:rsidRPr="00F44E97">
        <w:rPr>
          <w:rFonts w:ascii="Courier New" w:hAnsi="Courier New" w:cs="Courier New"/>
          <w:sz w:val="20"/>
          <w:szCs w:val="20"/>
        </w:rPr>
        <w:br/>
        <w:t>0</w:t>
      </w:r>
      <w:r w:rsidRPr="00F44E97">
        <w:rPr>
          <w:rFonts w:ascii="Courier New" w:hAnsi="Courier New" w:cs="Courier New"/>
          <w:sz w:val="20"/>
          <w:szCs w:val="20"/>
        </w:rPr>
        <w:br/>
        <w:t>&lt;RAGDOLL&gt;</w:t>
      </w:r>
    </w:p>
    <w:p w14:paraId="41D9BF25" w14:textId="77777777" w:rsidR="001440C9" w:rsidRPr="00F44E97" w:rsidRDefault="001440C9" w:rsidP="001440C9">
      <w:pPr>
        <w:autoSpaceDE w:val="0"/>
        <w:autoSpaceDN w:val="0"/>
        <w:adjustRightInd w:val="0"/>
        <w:spacing w:after="0" w:line="240" w:lineRule="auto"/>
        <w:ind w:left="720"/>
        <w:rPr>
          <w:rFonts w:ascii="Courier New" w:hAnsi="Courier New" w:cs="Courier New"/>
          <w:sz w:val="20"/>
          <w:szCs w:val="20"/>
        </w:rPr>
      </w:pPr>
    </w:p>
    <w:p w14:paraId="5986D6F7" w14:textId="77777777" w:rsidR="008F1875" w:rsidRPr="00F44E97" w:rsidRDefault="008F1875" w:rsidP="001440C9">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The </w:t>
      </w:r>
      <w:r w:rsidR="001440C9">
        <w:rPr>
          <w:rFonts w:ascii="Times New Roman" w:hAnsi="Times New Roman" w:cs="Times New Roman"/>
          <w:sz w:val="24"/>
          <w:szCs w:val="24"/>
        </w:rPr>
        <w:t xml:space="preserve">code </w:t>
      </w:r>
      <w:r w:rsidR="00E112F9">
        <w:rPr>
          <w:rFonts w:ascii="Times New Roman" w:hAnsi="Times New Roman" w:cs="Times New Roman"/>
          <w:sz w:val="24"/>
          <w:szCs w:val="24"/>
        </w:rPr>
        <w:t>comments—the marginalia—</w:t>
      </w:r>
      <w:r w:rsidRPr="0041428D">
        <w:rPr>
          <w:rFonts w:ascii="Times New Roman" w:hAnsi="Times New Roman" w:cs="Times New Roman"/>
          <w:sz w:val="24"/>
          <w:szCs w:val="24"/>
        </w:rPr>
        <w:t xml:space="preserve">in </w:t>
      </w:r>
      <w:r w:rsidRPr="0041428D">
        <w:rPr>
          <w:rFonts w:ascii="Times New Roman" w:hAnsi="Times New Roman" w:cs="Times New Roman"/>
          <w:i/>
          <w:sz w:val="24"/>
          <w:szCs w:val="24"/>
        </w:rPr>
        <w:t xml:space="preserve">JFK: </w:t>
      </w:r>
      <w:proofErr w:type="spellStart"/>
      <w:r w:rsidRPr="0041428D">
        <w:rPr>
          <w:rFonts w:ascii="Times New Roman" w:hAnsi="Times New Roman" w:cs="Times New Roman"/>
          <w:i/>
          <w:sz w:val="24"/>
          <w:szCs w:val="24"/>
        </w:rPr>
        <w:t>Reloaded</w:t>
      </w:r>
      <w:r w:rsidR="00E112F9">
        <w:rPr>
          <w:rFonts w:ascii="Times New Roman" w:hAnsi="Times New Roman" w:cs="Times New Roman"/>
          <w:sz w:val="24"/>
          <w:szCs w:val="24"/>
        </w:rPr>
        <w:t>’</w:t>
      </w:r>
      <w:r w:rsidRPr="0041428D">
        <w:rPr>
          <w:rFonts w:ascii="Times New Roman" w:hAnsi="Times New Roman" w:cs="Times New Roman"/>
          <w:sz w:val="24"/>
          <w:szCs w:val="24"/>
        </w:rPr>
        <w:t>s</w:t>
      </w:r>
      <w:proofErr w:type="spellEnd"/>
      <w:r w:rsidRPr="0041428D">
        <w:rPr>
          <w:rFonts w:ascii="Times New Roman" w:hAnsi="Times New Roman" w:cs="Times New Roman"/>
          <w:sz w:val="24"/>
          <w:szCs w:val="24"/>
        </w:rPr>
        <w:t xml:space="preserve"> WAD file </w:t>
      </w:r>
      <w:r w:rsidR="00E112F9">
        <w:rPr>
          <w:rFonts w:ascii="Times New Roman" w:hAnsi="Times New Roman" w:cs="Times New Roman"/>
          <w:sz w:val="24"/>
          <w:szCs w:val="24"/>
        </w:rPr>
        <w:t>at first blush resemble</w:t>
      </w:r>
      <w:r w:rsidRPr="0041428D">
        <w:rPr>
          <w:rFonts w:ascii="Times New Roman" w:hAnsi="Times New Roman" w:cs="Times New Roman"/>
          <w:sz w:val="24"/>
          <w:szCs w:val="24"/>
        </w:rPr>
        <w:t xml:space="preserve"> </w:t>
      </w:r>
      <w:proofErr w:type="spellStart"/>
      <w:r w:rsidRPr="0041428D">
        <w:rPr>
          <w:rFonts w:ascii="Times New Roman" w:hAnsi="Times New Roman" w:cs="Times New Roman"/>
          <w:i/>
          <w:sz w:val="24"/>
          <w:szCs w:val="24"/>
        </w:rPr>
        <w:t>enarratio</w:t>
      </w:r>
      <w:proofErr w:type="spellEnd"/>
      <w:r w:rsidRPr="0041428D">
        <w:rPr>
          <w:rFonts w:ascii="Times New Roman" w:hAnsi="Times New Roman" w:cs="Times New Roman"/>
          <w:sz w:val="24"/>
          <w:szCs w:val="24"/>
        </w:rPr>
        <w:t xml:space="preserve">, not only helping readers to make sense of the individual lines of code that follow the comment, but also offering an interpretative gloss on the code. </w:t>
      </w:r>
      <w:r w:rsidR="00D00F80">
        <w:rPr>
          <w:rFonts w:ascii="Times New Roman" w:hAnsi="Times New Roman" w:cs="Times New Roman"/>
          <w:sz w:val="24"/>
          <w:szCs w:val="24"/>
        </w:rPr>
        <w:t xml:space="preserve">But quickly the comments move </w:t>
      </w:r>
      <w:r w:rsidR="00D00F80">
        <w:rPr>
          <w:rFonts w:ascii="Times New Roman" w:hAnsi="Times New Roman" w:cs="Times New Roman"/>
          <w:sz w:val="24"/>
          <w:szCs w:val="24"/>
        </w:rPr>
        <w:lastRenderedPageBreak/>
        <w:t xml:space="preserve">from </w:t>
      </w:r>
      <w:proofErr w:type="spellStart"/>
      <w:r w:rsidR="00D00F80">
        <w:rPr>
          <w:rFonts w:ascii="Times New Roman" w:hAnsi="Times New Roman" w:cs="Times New Roman"/>
          <w:i/>
          <w:sz w:val="24"/>
          <w:szCs w:val="24"/>
        </w:rPr>
        <w:t>enarratio</w:t>
      </w:r>
      <w:proofErr w:type="spellEnd"/>
      <w:r w:rsidR="00D00F80">
        <w:rPr>
          <w:rFonts w:ascii="Times New Roman" w:hAnsi="Times New Roman" w:cs="Times New Roman"/>
          <w:i/>
          <w:sz w:val="24"/>
          <w:szCs w:val="24"/>
        </w:rPr>
        <w:t xml:space="preserve"> </w:t>
      </w:r>
      <w:r w:rsidR="00D00F80">
        <w:rPr>
          <w:rFonts w:ascii="Times New Roman" w:hAnsi="Times New Roman" w:cs="Times New Roman"/>
          <w:sz w:val="24"/>
          <w:szCs w:val="24"/>
        </w:rPr>
        <w:t>into a perverse reworking of the fourth category of medieval annotation—</w:t>
      </w:r>
      <w:proofErr w:type="spellStart"/>
      <w:r w:rsidR="00D00F80" w:rsidRPr="00D00F80">
        <w:rPr>
          <w:rFonts w:ascii="Times New Roman" w:hAnsi="Times New Roman" w:cs="Times New Roman"/>
          <w:i/>
          <w:sz w:val="24"/>
          <w:szCs w:val="24"/>
        </w:rPr>
        <w:t>judicium</w:t>
      </w:r>
      <w:proofErr w:type="spellEnd"/>
      <w:r w:rsidR="00D00F80">
        <w:rPr>
          <w:rFonts w:ascii="Times New Roman" w:hAnsi="Times New Roman" w:cs="Times New Roman"/>
          <w:sz w:val="24"/>
          <w:szCs w:val="24"/>
        </w:rPr>
        <w:t xml:space="preserve">, </w:t>
      </w:r>
      <w:r w:rsidR="006C5757">
        <w:rPr>
          <w:rFonts w:ascii="Times New Roman" w:hAnsi="Times New Roman" w:cs="Times New Roman"/>
          <w:sz w:val="24"/>
          <w:szCs w:val="24"/>
        </w:rPr>
        <w:t xml:space="preserve">or </w:t>
      </w:r>
      <w:r w:rsidR="00D00F80">
        <w:rPr>
          <w:rFonts w:ascii="Times New Roman" w:hAnsi="Times New Roman" w:cs="Times New Roman"/>
          <w:sz w:val="24"/>
          <w:szCs w:val="24"/>
        </w:rPr>
        <w:t xml:space="preserve">judgments upon the “aesthetic qualities or the moral and philosophical value of the text” </w:t>
      </w:r>
      <w:r w:rsidR="00291F7B" w:rsidRPr="00291F7B">
        <w:rPr>
          <w:rFonts w:ascii="Times New Roman" w:hAnsi="Times New Roman" w:cs="Times New Roman"/>
          <w:sz w:val="24"/>
          <w:szCs w:val="21"/>
        </w:rPr>
        <w:t>(</w:t>
      </w:r>
      <w:proofErr w:type="spellStart"/>
      <w:r w:rsidR="00291F7B" w:rsidRPr="00291F7B">
        <w:rPr>
          <w:rFonts w:ascii="Times New Roman" w:hAnsi="Times New Roman" w:cs="Times New Roman"/>
          <w:sz w:val="24"/>
          <w:szCs w:val="21"/>
        </w:rPr>
        <w:t>Park</w:t>
      </w:r>
      <w:r w:rsidR="003327B9">
        <w:rPr>
          <w:rFonts w:ascii="Times New Roman" w:hAnsi="Times New Roman" w:cs="Times New Roman"/>
          <w:sz w:val="24"/>
          <w:szCs w:val="21"/>
        </w:rPr>
        <w:t>e</w:t>
      </w:r>
      <w:r w:rsidR="00291F7B" w:rsidRPr="00291F7B">
        <w:rPr>
          <w:rFonts w:ascii="Times New Roman" w:hAnsi="Times New Roman" w:cs="Times New Roman"/>
          <w:sz w:val="24"/>
          <w:szCs w:val="21"/>
        </w:rPr>
        <w:t>s</w:t>
      </w:r>
      <w:proofErr w:type="spellEnd"/>
      <w:r w:rsidR="00291F7B" w:rsidRPr="00291F7B">
        <w:rPr>
          <w:rFonts w:ascii="Times New Roman" w:hAnsi="Times New Roman" w:cs="Times New Roman"/>
          <w:sz w:val="24"/>
          <w:szCs w:val="21"/>
        </w:rPr>
        <w:t xml:space="preserve"> 1999, 90)</w:t>
      </w:r>
      <w:r w:rsidR="006C5757">
        <w:rPr>
          <w:rFonts w:ascii="Times New Roman" w:hAnsi="Times New Roman" w:cs="Times New Roman"/>
          <w:sz w:val="24"/>
          <w:szCs w:val="24"/>
        </w:rPr>
        <w:t xml:space="preserve">. </w:t>
      </w:r>
      <w:r w:rsidRPr="00D00F80">
        <w:rPr>
          <w:rFonts w:ascii="Times New Roman" w:hAnsi="Times New Roman" w:cs="Times New Roman"/>
          <w:sz w:val="24"/>
          <w:szCs w:val="24"/>
        </w:rPr>
        <w:t>For</w:t>
      </w:r>
      <w:r w:rsidRPr="0041428D">
        <w:rPr>
          <w:rFonts w:ascii="Times New Roman" w:hAnsi="Times New Roman" w:cs="Times New Roman"/>
          <w:sz w:val="24"/>
          <w:szCs w:val="24"/>
        </w:rPr>
        <w:t xml:space="preserve"> example, in the following snippet, Jackie Kennedy’s actions are defined:</w:t>
      </w:r>
    </w:p>
    <w:p w14:paraId="24F1AA7B" w14:textId="77777777" w:rsidR="008F1875" w:rsidRDefault="008F1875" w:rsidP="001440C9">
      <w:pPr>
        <w:autoSpaceDE w:val="0"/>
        <w:autoSpaceDN w:val="0"/>
        <w:adjustRightInd w:val="0"/>
        <w:spacing w:after="0" w:line="240" w:lineRule="auto"/>
        <w:ind w:left="720"/>
        <w:rPr>
          <w:rFonts w:ascii="Courier New" w:hAnsi="Courier New" w:cs="Courier New"/>
          <w:sz w:val="20"/>
          <w:szCs w:val="20"/>
        </w:rPr>
      </w:pPr>
      <w:r w:rsidRPr="00F44E97">
        <w:rPr>
          <w:rFonts w:ascii="Courier New" w:hAnsi="Courier New" w:cs="Courier New"/>
          <w:sz w:val="20"/>
          <w:szCs w:val="20"/>
        </w:rPr>
        <w:t>// —————————————————————————</w:t>
      </w:r>
      <w:r w:rsidRPr="00F44E97">
        <w:rPr>
          <w:rFonts w:ascii="Courier New" w:hAnsi="Courier New" w:cs="Courier New"/>
          <w:sz w:val="20"/>
          <w:szCs w:val="20"/>
        </w:rPr>
        <w:br/>
        <w:t>// Jackie cradling JFK before the money shot</w:t>
      </w:r>
      <w:r w:rsidRPr="00F44E97">
        <w:rPr>
          <w:rFonts w:ascii="Courier New" w:hAnsi="Courier New" w:cs="Courier New"/>
          <w:sz w:val="20"/>
          <w:szCs w:val="20"/>
        </w:rPr>
        <w:br/>
        <w:t>// —————————————————————————</w:t>
      </w:r>
      <w:r w:rsidRPr="00F44E97">
        <w:rPr>
          <w:rFonts w:ascii="Courier New" w:hAnsi="Courier New" w:cs="Courier New"/>
          <w:sz w:val="20"/>
          <w:szCs w:val="20"/>
        </w:rPr>
        <w:br/>
        <w:t>[ACTION]</w:t>
      </w:r>
      <w:r w:rsidRPr="00F44E97">
        <w:rPr>
          <w:rFonts w:ascii="Courier New" w:hAnsi="Courier New" w:cs="Courier New"/>
          <w:sz w:val="20"/>
          <w:szCs w:val="20"/>
        </w:rPr>
        <w:br/>
        <w:t>&lt;NAME&gt;</w:t>
      </w:r>
      <w:r w:rsidRPr="00F44E97">
        <w:rPr>
          <w:rFonts w:ascii="Courier New" w:hAnsi="Courier New" w:cs="Courier New"/>
          <w:sz w:val="20"/>
          <w:szCs w:val="20"/>
        </w:rPr>
        <w:br/>
      </w:r>
      <w:proofErr w:type="spellStart"/>
      <w:r w:rsidRPr="00F44E97">
        <w:rPr>
          <w:rFonts w:ascii="Courier New" w:hAnsi="Courier New" w:cs="Courier New"/>
          <w:sz w:val="20"/>
          <w:szCs w:val="20"/>
        </w:rPr>
        <w:t>JackieCradleJFK</w:t>
      </w:r>
      <w:proofErr w:type="spellEnd"/>
      <w:r w:rsidRPr="00F44E97">
        <w:rPr>
          <w:rFonts w:ascii="Courier New" w:hAnsi="Courier New" w:cs="Courier New"/>
          <w:sz w:val="20"/>
          <w:szCs w:val="20"/>
        </w:rPr>
        <w:br/>
        <w:t>&lt;CONCERNED&gt;</w:t>
      </w:r>
      <w:r w:rsidRPr="00F44E97">
        <w:rPr>
          <w:rFonts w:ascii="Courier New" w:hAnsi="Courier New" w:cs="Courier New"/>
          <w:sz w:val="20"/>
          <w:szCs w:val="20"/>
        </w:rPr>
        <w:br/>
        <w:t>0</w:t>
      </w:r>
      <w:r w:rsidRPr="00F44E97">
        <w:rPr>
          <w:rFonts w:ascii="Courier New" w:hAnsi="Courier New" w:cs="Courier New"/>
          <w:sz w:val="20"/>
          <w:szCs w:val="20"/>
        </w:rPr>
        <w:br/>
        <w:t>0</w:t>
      </w:r>
    </w:p>
    <w:p w14:paraId="662607F9" w14:textId="77777777" w:rsidR="001440C9" w:rsidRPr="00F44E97" w:rsidRDefault="001440C9" w:rsidP="001440C9">
      <w:pPr>
        <w:autoSpaceDE w:val="0"/>
        <w:autoSpaceDN w:val="0"/>
        <w:adjustRightInd w:val="0"/>
        <w:spacing w:after="0" w:line="240" w:lineRule="auto"/>
        <w:ind w:left="720"/>
        <w:rPr>
          <w:rFonts w:ascii="Courier New" w:hAnsi="Courier New" w:cs="Courier New"/>
          <w:sz w:val="20"/>
          <w:szCs w:val="20"/>
        </w:rPr>
      </w:pPr>
    </w:p>
    <w:p w14:paraId="5C0CCCBF" w14:textId="77777777" w:rsidR="003D6461" w:rsidRDefault="001440C9" w:rsidP="002C416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The comment provides the context for these lines of code (</w:t>
      </w:r>
      <w:proofErr w:type="spellStart"/>
      <w:r>
        <w:rPr>
          <w:rFonts w:ascii="Times New Roman" w:hAnsi="Times New Roman" w:cs="Times New Roman"/>
          <w:i/>
          <w:sz w:val="24"/>
          <w:szCs w:val="24"/>
        </w:rPr>
        <w:t>enarratio</w:t>
      </w:r>
      <w:proofErr w:type="spellEnd"/>
      <w:r>
        <w:rPr>
          <w:rFonts w:ascii="Times New Roman" w:hAnsi="Times New Roman" w:cs="Times New Roman"/>
          <w:sz w:val="24"/>
          <w:szCs w:val="24"/>
        </w:rPr>
        <w:t>) but t</w:t>
      </w:r>
      <w:r w:rsidR="008F1875" w:rsidRPr="0041428D">
        <w:rPr>
          <w:rFonts w:ascii="Times New Roman" w:hAnsi="Times New Roman" w:cs="Times New Roman"/>
          <w:sz w:val="24"/>
          <w:szCs w:val="24"/>
        </w:rPr>
        <w:t xml:space="preserve">he casual use of the overtly sexual phrase “money shot” </w:t>
      </w:r>
      <w:r>
        <w:rPr>
          <w:rFonts w:ascii="Times New Roman" w:hAnsi="Times New Roman" w:cs="Times New Roman"/>
          <w:sz w:val="24"/>
          <w:szCs w:val="24"/>
        </w:rPr>
        <w:t xml:space="preserve">is an implicit judgment </w:t>
      </w:r>
      <w:r w:rsidR="003D7618">
        <w:rPr>
          <w:rFonts w:ascii="Times New Roman" w:hAnsi="Times New Roman" w:cs="Times New Roman"/>
          <w:sz w:val="24"/>
          <w:szCs w:val="24"/>
        </w:rPr>
        <w:t>(</w:t>
      </w:r>
      <w:proofErr w:type="spellStart"/>
      <w:r w:rsidR="003D7618" w:rsidRPr="00D00F80">
        <w:rPr>
          <w:rFonts w:ascii="Times New Roman" w:hAnsi="Times New Roman" w:cs="Times New Roman"/>
          <w:i/>
          <w:sz w:val="24"/>
          <w:szCs w:val="24"/>
        </w:rPr>
        <w:t>judicium</w:t>
      </w:r>
      <w:proofErr w:type="spellEnd"/>
      <w:r w:rsidR="003D7618">
        <w:rPr>
          <w:rFonts w:ascii="Times New Roman" w:hAnsi="Times New Roman" w:cs="Times New Roman"/>
          <w:sz w:val="24"/>
          <w:szCs w:val="24"/>
        </w:rPr>
        <w:t xml:space="preserve">) </w:t>
      </w:r>
      <w:r>
        <w:rPr>
          <w:rFonts w:ascii="Times New Roman" w:hAnsi="Times New Roman" w:cs="Times New Roman"/>
          <w:sz w:val="24"/>
          <w:szCs w:val="24"/>
        </w:rPr>
        <w:t xml:space="preserve">not </w:t>
      </w:r>
      <w:r w:rsidR="003D7618">
        <w:rPr>
          <w:rFonts w:ascii="Times New Roman" w:hAnsi="Times New Roman" w:cs="Times New Roman"/>
          <w:sz w:val="24"/>
          <w:szCs w:val="24"/>
        </w:rPr>
        <w:t xml:space="preserve">on </w:t>
      </w:r>
      <w:r>
        <w:rPr>
          <w:rFonts w:ascii="Times New Roman" w:hAnsi="Times New Roman" w:cs="Times New Roman"/>
          <w:sz w:val="24"/>
          <w:szCs w:val="24"/>
        </w:rPr>
        <w:t xml:space="preserve">the code, but on the historical event itself. </w:t>
      </w:r>
      <w:r w:rsidR="00C404F9">
        <w:rPr>
          <w:rFonts w:ascii="Times New Roman" w:hAnsi="Times New Roman" w:cs="Times New Roman"/>
          <w:sz w:val="24"/>
          <w:szCs w:val="24"/>
        </w:rPr>
        <w:t xml:space="preserve">A phrase inexorably linked to pornography, “the money shot” comment </w:t>
      </w:r>
      <w:r w:rsidR="00C404F9" w:rsidRPr="0041428D">
        <w:rPr>
          <w:rFonts w:ascii="Times New Roman" w:hAnsi="Times New Roman" w:cs="Times New Roman"/>
          <w:sz w:val="24"/>
          <w:szCs w:val="24"/>
        </w:rPr>
        <w:t xml:space="preserve">is sudden, unsettling, and, like all comments in code, extra-functional. While it’s tempting to suggest that the comment sheds some light on the developers’ attitude toward the subject matter (what we’d call the author’s “tone” in literary studies), </w:t>
      </w:r>
      <w:r w:rsidR="00C404F9">
        <w:rPr>
          <w:rFonts w:ascii="Times New Roman" w:hAnsi="Times New Roman" w:cs="Times New Roman"/>
          <w:sz w:val="24"/>
          <w:szCs w:val="24"/>
        </w:rPr>
        <w:t xml:space="preserve">it is not necessary to do so. </w:t>
      </w:r>
      <w:r w:rsidR="003D6461">
        <w:rPr>
          <w:rFonts w:ascii="Times New Roman" w:hAnsi="Times New Roman" w:cs="Times New Roman"/>
          <w:sz w:val="24"/>
          <w:szCs w:val="24"/>
        </w:rPr>
        <w:t>The comment</w:t>
      </w:r>
      <w:r w:rsidR="00262945">
        <w:rPr>
          <w:rFonts w:ascii="Times New Roman" w:hAnsi="Times New Roman" w:cs="Times New Roman"/>
          <w:sz w:val="24"/>
          <w:szCs w:val="24"/>
        </w:rPr>
        <w:t xml:space="preserve"> is structurally unnecessary, but that doesn’t mean it doesn’t </w:t>
      </w:r>
      <w:r w:rsidR="00262945" w:rsidRPr="00262945">
        <w:rPr>
          <w:rFonts w:ascii="Times New Roman" w:hAnsi="Times New Roman" w:cs="Times New Roman"/>
          <w:i/>
          <w:sz w:val="24"/>
          <w:szCs w:val="24"/>
        </w:rPr>
        <w:t>mean</w:t>
      </w:r>
      <w:r w:rsidR="00262945">
        <w:rPr>
          <w:rFonts w:ascii="Times New Roman" w:hAnsi="Times New Roman" w:cs="Times New Roman"/>
          <w:sz w:val="24"/>
          <w:szCs w:val="24"/>
        </w:rPr>
        <w:t xml:space="preserve">. </w:t>
      </w:r>
      <w:r w:rsidR="003D6461">
        <w:rPr>
          <w:rFonts w:ascii="Times New Roman" w:hAnsi="Times New Roman" w:cs="Times New Roman"/>
          <w:sz w:val="24"/>
          <w:szCs w:val="24"/>
        </w:rPr>
        <w:t xml:space="preserve">Its </w:t>
      </w:r>
      <w:r w:rsidR="00262945">
        <w:rPr>
          <w:rFonts w:ascii="Times New Roman" w:hAnsi="Times New Roman" w:cs="Times New Roman"/>
          <w:sz w:val="24"/>
          <w:szCs w:val="24"/>
        </w:rPr>
        <w:t>rhetorical excess</w:t>
      </w:r>
      <w:r w:rsidR="00C404F9">
        <w:rPr>
          <w:rFonts w:ascii="Times New Roman" w:hAnsi="Times New Roman" w:cs="Times New Roman"/>
          <w:sz w:val="24"/>
          <w:szCs w:val="24"/>
        </w:rPr>
        <w:t xml:space="preserve"> spills over, making this supposedly private text palpably social. </w:t>
      </w:r>
      <w:r w:rsidR="00C229FA">
        <w:rPr>
          <w:rFonts w:ascii="Times New Roman" w:hAnsi="Times New Roman" w:cs="Times New Roman"/>
          <w:sz w:val="24"/>
          <w:szCs w:val="24"/>
        </w:rPr>
        <w:t>A m</w:t>
      </w:r>
      <w:r w:rsidR="00C229FA" w:rsidRPr="0041428D">
        <w:rPr>
          <w:rFonts w:ascii="Times New Roman" w:hAnsi="Times New Roman" w:cs="Times New Roman"/>
          <w:sz w:val="24"/>
          <w:szCs w:val="24"/>
        </w:rPr>
        <w:t xml:space="preserve">oney </w:t>
      </w:r>
      <w:r w:rsidR="008F1875" w:rsidRPr="0041428D">
        <w:rPr>
          <w:rFonts w:ascii="Times New Roman" w:hAnsi="Times New Roman" w:cs="Times New Roman"/>
          <w:sz w:val="24"/>
          <w:szCs w:val="24"/>
        </w:rPr>
        <w:t>shot</w:t>
      </w:r>
      <w:r w:rsidR="003D6461">
        <w:rPr>
          <w:rFonts w:ascii="Times New Roman" w:hAnsi="Times New Roman" w:cs="Times New Roman"/>
          <w:sz w:val="24"/>
          <w:szCs w:val="24"/>
        </w:rPr>
        <w:t xml:space="preserve"> commonly refers to the </w:t>
      </w:r>
      <w:r w:rsidR="008F1875" w:rsidRPr="0041428D">
        <w:rPr>
          <w:rFonts w:ascii="Times New Roman" w:hAnsi="Times New Roman" w:cs="Times New Roman"/>
          <w:sz w:val="24"/>
          <w:szCs w:val="24"/>
        </w:rPr>
        <w:t>climactic scene of male ejaculation in a pornographic film, so named by the porn</w:t>
      </w:r>
      <w:r w:rsidR="00C229FA">
        <w:rPr>
          <w:rFonts w:ascii="Times New Roman" w:hAnsi="Times New Roman" w:cs="Times New Roman"/>
          <w:sz w:val="24"/>
          <w:szCs w:val="24"/>
        </w:rPr>
        <w:t>ography</w:t>
      </w:r>
      <w:r w:rsidR="008F1875" w:rsidRPr="0041428D">
        <w:rPr>
          <w:rFonts w:ascii="Times New Roman" w:hAnsi="Times New Roman" w:cs="Times New Roman"/>
          <w:sz w:val="24"/>
          <w:szCs w:val="24"/>
        </w:rPr>
        <w:t xml:space="preserve"> industry because it’s typically the most expensive scene to shoot. It is also, as Linda Williams argues, the “most representative instance of phallic power and</w:t>
      </w:r>
      <w:r w:rsidR="00F44E97">
        <w:rPr>
          <w:rFonts w:ascii="Times New Roman" w:hAnsi="Times New Roman" w:cs="Times New Roman"/>
          <w:sz w:val="24"/>
          <w:szCs w:val="24"/>
        </w:rPr>
        <w:t xml:space="preserve"> pleasure” in a hard-core film </w:t>
      </w:r>
      <w:r w:rsidR="003350B4" w:rsidRPr="003350B4">
        <w:rPr>
          <w:rFonts w:ascii="Times New Roman" w:hAnsi="Times New Roman" w:cs="Times New Roman"/>
          <w:sz w:val="24"/>
          <w:szCs w:val="21"/>
        </w:rPr>
        <w:t>(Williams 1999, 95)</w:t>
      </w:r>
      <w:r w:rsidR="008F1875" w:rsidRPr="0041428D">
        <w:rPr>
          <w:rFonts w:ascii="Times New Roman" w:hAnsi="Times New Roman" w:cs="Times New Roman"/>
          <w:sz w:val="24"/>
          <w:szCs w:val="24"/>
        </w:rPr>
        <w:t>.</w:t>
      </w:r>
      <w:r w:rsidR="003D6461">
        <w:rPr>
          <w:rFonts w:ascii="Times New Roman" w:hAnsi="Times New Roman" w:cs="Times New Roman"/>
          <w:sz w:val="24"/>
          <w:szCs w:val="24"/>
        </w:rPr>
        <w:t xml:space="preserve"> </w:t>
      </w:r>
      <w:proofErr w:type="gramStart"/>
      <w:r w:rsidR="003D6461">
        <w:rPr>
          <w:rFonts w:ascii="Times New Roman" w:hAnsi="Times New Roman" w:cs="Times New Roman"/>
          <w:sz w:val="24"/>
          <w:szCs w:val="24"/>
        </w:rPr>
        <w:t>Williams</w:t>
      </w:r>
      <w:proofErr w:type="gramEnd"/>
      <w:r w:rsidR="003D6461">
        <w:rPr>
          <w:rFonts w:ascii="Times New Roman" w:hAnsi="Times New Roman" w:cs="Times New Roman"/>
          <w:sz w:val="24"/>
          <w:szCs w:val="24"/>
        </w:rPr>
        <w:t xml:space="preserve"> positions the money shot as a dense collision point </w:t>
      </w:r>
      <w:r w:rsidR="00206F18">
        <w:rPr>
          <w:rFonts w:ascii="Times New Roman" w:hAnsi="Times New Roman" w:cs="Times New Roman"/>
          <w:sz w:val="24"/>
          <w:szCs w:val="24"/>
        </w:rPr>
        <w:t>between commodity fetishism, visual desire, and anxiety over women’s “invisible and unquantifiable pleasure” (</w:t>
      </w:r>
      <w:r w:rsidR="00934DC2">
        <w:rPr>
          <w:rFonts w:ascii="Times New Roman" w:hAnsi="Times New Roman" w:cs="Times New Roman"/>
          <w:sz w:val="24"/>
          <w:szCs w:val="24"/>
        </w:rPr>
        <w:t xml:space="preserve">Williams 1999, </w:t>
      </w:r>
      <w:r w:rsidR="00206F18">
        <w:rPr>
          <w:rFonts w:ascii="Times New Roman" w:hAnsi="Times New Roman" w:cs="Times New Roman"/>
          <w:sz w:val="24"/>
          <w:szCs w:val="24"/>
        </w:rPr>
        <w:t xml:space="preserve">113). In more ways than one, the money shot </w:t>
      </w:r>
      <w:r w:rsidR="00487775">
        <w:rPr>
          <w:rFonts w:ascii="Times New Roman" w:hAnsi="Times New Roman" w:cs="Times New Roman"/>
          <w:sz w:val="24"/>
          <w:szCs w:val="24"/>
        </w:rPr>
        <w:t>is “a substitute for what cannot be seen” (</w:t>
      </w:r>
      <w:r w:rsidR="00934DC2">
        <w:rPr>
          <w:rFonts w:ascii="Times New Roman" w:hAnsi="Times New Roman" w:cs="Times New Roman"/>
          <w:sz w:val="24"/>
          <w:szCs w:val="24"/>
        </w:rPr>
        <w:t xml:space="preserve">Williams 1999, </w:t>
      </w:r>
      <w:r w:rsidR="00487775">
        <w:rPr>
          <w:rFonts w:ascii="Times New Roman" w:hAnsi="Times New Roman" w:cs="Times New Roman"/>
          <w:sz w:val="24"/>
          <w:szCs w:val="24"/>
        </w:rPr>
        <w:t xml:space="preserve">95). </w:t>
      </w:r>
      <w:r w:rsidR="00206F18">
        <w:rPr>
          <w:rFonts w:ascii="Times New Roman" w:hAnsi="Times New Roman" w:cs="Times New Roman"/>
          <w:sz w:val="24"/>
          <w:szCs w:val="24"/>
        </w:rPr>
        <w:t xml:space="preserve"> </w:t>
      </w:r>
    </w:p>
    <w:p w14:paraId="7217ADCD" w14:textId="77777777" w:rsidR="008F1875" w:rsidRPr="0041428D" w:rsidRDefault="00487775" w:rsidP="0048777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money shot comment in </w:t>
      </w:r>
      <w:r>
        <w:rPr>
          <w:rFonts w:ascii="Times New Roman" w:hAnsi="Times New Roman" w:cs="Times New Roman"/>
          <w:i/>
          <w:sz w:val="24"/>
          <w:szCs w:val="24"/>
        </w:rPr>
        <w:t xml:space="preserve">JFK: Reloaded </w:t>
      </w:r>
      <w:r>
        <w:rPr>
          <w:rFonts w:ascii="Times New Roman" w:hAnsi="Times New Roman" w:cs="Times New Roman"/>
          <w:sz w:val="24"/>
          <w:szCs w:val="24"/>
        </w:rPr>
        <w:t>reenacts this substitution and reverses it.</w:t>
      </w:r>
      <w:r w:rsidR="004F4BB2">
        <w:rPr>
          <w:rFonts w:ascii="Times New Roman" w:hAnsi="Times New Roman" w:cs="Times New Roman"/>
          <w:sz w:val="24"/>
          <w:szCs w:val="24"/>
        </w:rPr>
        <w:t xml:space="preserve"> Consider the comment closely:</w:t>
      </w:r>
      <w:r>
        <w:rPr>
          <w:rFonts w:ascii="Times New Roman" w:hAnsi="Times New Roman" w:cs="Times New Roman"/>
          <w:sz w:val="24"/>
          <w:szCs w:val="24"/>
        </w:rPr>
        <w:t xml:space="preserve"> </w:t>
      </w:r>
      <w:r w:rsidR="004F4BB2">
        <w:rPr>
          <w:rFonts w:ascii="Times New Roman" w:hAnsi="Times New Roman" w:cs="Times New Roman"/>
          <w:sz w:val="24"/>
          <w:szCs w:val="24"/>
        </w:rPr>
        <w:t>“</w:t>
      </w:r>
      <w:r w:rsidR="004F4BB2" w:rsidRPr="004F4BB2">
        <w:rPr>
          <w:rFonts w:ascii="Times New Roman" w:hAnsi="Times New Roman" w:cs="Times New Roman"/>
          <w:sz w:val="24"/>
          <w:szCs w:val="24"/>
        </w:rPr>
        <w:t>Jackie cradling JFK before the money shot</w:t>
      </w:r>
      <w:r w:rsidR="004F4BB2">
        <w:rPr>
          <w:rFonts w:ascii="Times New Roman" w:hAnsi="Times New Roman" w:cs="Times New Roman"/>
          <w:sz w:val="24"/>
          <w:szCs w:val="24"/>
        </w:rPr>
        <w:t xml:space="preserve">.” While Kennedy is </w:t>
      </w:r>
      <w:r w:rsidR="0053422A">
        <w:rPr>
          <w:rFonts w:ascii="Times New Roman" w:hAnsi="Times New Roman" w:cs="Times New Roman"/>
          <w:sz w:val="24"/>
          <w:szCs w:val="24"/>
        </w:rPr>
        <w:t>nominally</w:t>
      </w:r>
      <w:r w:rsidR="004F4BB2">
        <w:rPr>
          <w:rFonts w:ascii="Times New Roman" w:hAnsi="Times New Roman" w:cs="Times New Roman"/>
          <w:sz w:val="24"/>
          <w:szCs w:val="24"/>
        </w:rPr>
        <w:t xml:space="preserve"> the target in </w:t>
      </w:r>
      <w:r w:rsidR="004F4BB2">
        <w:rPr>
          <w:rFonts w:ascii="Times New Roman" w:hAnsi="Times New Roman" w:cs="Times New Roman"/>
          <w:i/>
          <w:sz w:val="24"/>
          <w:szCs w:val="24"/>
        </w:rPr>
        <w:t>JFK: Reloaded</w:t>
      </w:r>
      <w:r w:rsidR="004F4BB2">
        <w:rPr>
          <w:rFonts w:ascii="Times New Roman" w:hAnsi="Times New Roman" w:cs="Times New Roman"/>
          <w:sz w:val="24"/>
          <w:szCs w:val="24"/>
        </w:rPr>
        <w:t xml:space="preserve">, describing the fatal gunshot as a money shot substitutes Jackie as the intended target. In </w:t>
      </w:r>
      <w:proofErr w:type="spellStart"/>
      <w:r w:rsidR="004F4BB2">
        <w:rPr>
          <w:rFonts w:ascii="Times New Roman" w:hAnsi="Times New Roman" w:cs="Times New Roman"/>
          <w:sz w:val="24"/>
          <w:szCs w:val="24"/>
        </w:rPr>
        <w:t>heteronormative</w:t>
      </w:r>
      <w:proofErr w:type="spellEnd"/>
      <w:r w:rsidR="004F4BB2">
        <w:rPr>
          <w:rFonts w:ascii="Times New Roman" w:hAnsi="Times New Roman" w:cs="Times New Roman"/>
          <w:sz w:val="24"/>
          <w:szCs w:val="24"/>
        </w:rPr>
        <w:t xml:space="preserve"> pornography, it is the man who delivers the money shot and a woman who receives it. Jackie thus becomes an unwilling participant in a death scene </w:t>
      </w:r>
      <w:r w:rsidR="00271EAC">
        <w:rPr>
          <w:rFonts w:ascii="Times New Roman" w:hAnsi="Times New Roman" w:cs="Times New Roman"/>
          <w:sz w:val="24"/>
          <w:szCs w:val="24"/>
        </w:rPr>
        <w:t xml:space="preserve">that is pornographic in nature, while the player is given license to fulfill the role of the male performer in a pornographic film. In other words, imagining Oswald’s bull’s-eye as a money shot makes it okay to </w:t>
      </w:r>
      <w:r w:rsidR="00271EAC" w:rsidRPr="00271EAC">
        <w:rPr>
          <w:rFonts w:ascii="Times New Roman" w:hAnsi="Times New Roman" w:cs="Times New Roman"/>
          <w:i/>
          <w:sz w:val="24"/>
          <w:szCs w:val="24"/>
        </w:rPr>
        <w:t>try</w:t>
      </w:r>
      <w:r w:rsidR="00271EAC">
        <w:rPr>
          <w:rFonts w:ascii="Times New Roman" w:hAnsi="Times New Roman" w:cs="Times New Roman"/>
          <w:sz w:val="24"/>
          <w:szCs w:val="24"/>
        </w:rPr>
        <w:t xml:space="preserve"> to hit Jackie. Jackie Kennedy is not collateral damage but in fact </w:t>
      </w:r>
      <w:r w:rsidR="00271EAC" w:rsidRPr="00271EAC">
        <w:rPr>
          <w:rFonts w:ascii="Times New Roman" w:hAnsi="Times New Roman" w:cs="Times New Roman"/>
          <w:i/>
          <w:sz w:val="24"/>
          <w:szCs w:val="24"/>
        </w:rPr>
        <w:t>was the target all along</w:t>
      </w:r>
      <w:r w:rsidR="00271EAC">
        <w:rPr>
          <w:rFonts w:ascii="Times New Roman" w:hAnsi="Times New Roman" w:cs="Times New Roman"/>
          <w:sz w:val="24"/>
          <w:szCs w:val="24"/>
        </w:rPr>
        <w:t xml:space="preserve">. </w:t>
      </w:r>
      <w:r w:rsidR="00AD6415">
        <w:rPr>
          <w:rFonts w:ascii="Times New Roman" w:hAnsi="Times New Roman" w:cs="Times New Roman"/>
          <w:sz w:val="24"/>
          <w:szCs w:val="24"/>
        </w:rPr>
        <w:t xml:space="preserve">Furthermore, like a money shot in a hard-core film, the event is </w:t>
      </w:r>
      <w:proofErr w:type="spellStart"/>
      <w:r w:rsidR="00AD6415">
        <w:rPr>
          <w:rFonts w:ascii="Times New Roman" w:hAnsi="Times New Roman" w:cs="Times New Roman"/>
          <w:sz w:val="24"/>
          <w:szCs w:val="24"/>
        </w:rPr>
        <w:t>commodified</w:t>
      </w:r>
      <w:proofErr w:type="spellEnd"/>
      <w:r w:rsidR="00AD6415">
        <w:rPr>
          <w:rFonts w:ascii="Times New Roman" w:hAnsi="Times New Roman" w:cs="Times New Roman"/>
          <w:sz w:val="24"/>
          <w:szCs w:val="24"/>
        </w:rPr>
        <w:t xml:space="preserve"> and repeatable. </w:t>
      </w:r>
      <w:r w:rsidR="00271EAC">
        <w:rPr>
          <w:rFonts w:ascii="Times New Roman" w:hAnsi="Times New Roman" w:cs="Times New Roman"/>
          <w:sz w:val="24"/>
          <w:szCs w:val="24"/>
        </w:rPr>
        <w:t xml:space="preserve">Yet the </w:t>
      </w:r>
      <w:r w:rsidR="00AD6415">
        <w:rPr>
          <w:rFonts w:ascii="Times New Roman" w:hAnsi="Times New Roman" w:cs="Times New Roman"/>
          <w:sz w:val="24"/>
          <w:szCs w:val="24"/>
        </w:rPr>
        <w:t xml:space="preserve">programmer’s </w:t>
      </w:r>
      <w:r w:rsidR="00271EAC">
        <w:rPr>
          <w:rFonts w:ascii="Times New Roman" w:hAnsi="Times New Roman" w:cs="Times New Roman"/>
          <w:sz w:val="24"/>
          <w:szCs w:val="24"/>
        </w:rPr>
        <w:t>comment also reverses the usual dynamic of a money shot</w:t>
      </w:r>
      <w:r w:rsidR="0091394E">
        <w:rPr>
          <w:rFonts w:ascii="Times New Roman" w:hAnsi="Times New Roman" w:cs="Times New Roman"/>
          <w:sz w:val="24"/>
          <w:szCs w:val="24"/>
        </w:rPr>
        <w:t xml:space="preserve">, which </w:t>
      </w:r>
      <w:r w:rsidR="0053422A">
        <w:rPr>
          <w:rFonts w:ascii="Times New Roman" w:hAnsi="Times New Roman" w:cs="Times New Roman"/>
          <w:sz w:val="24"/>
          <w:szCs w:val="24"/>
        </w:rPr>
        <w:t>makes</w:t>
      </w:r>
      <w:r w:rsidR="0091394E">
        <w:rPr>
          <w:rFonts w:ascii="Times New Roman" w:hAnsi="Times New Roman" w:cs="Times New Roman"/>
          <w:sz w:val="24"/>
          <w:szCs w:val="24"/>
        </w:rPr>
        <w:t xml:space="preserve"> visible (ejaculation) what would </w:t>
      </w:r>
      <w:r w:rsidR="0053422A">
        <w:rPr>
          <w:rFonts w:ascii="Times New Roman" w:hAnsi="Times New Roman" w:cs="Times New Roman"/>
          <w:sz w:val="24"/>
          <w:szCs w:val="24"/>
        </w:rPr>
        <w:t xml:space="preserve">otherwise </w:t>
      </w:r>
      <w:r w:rsidR="0091394E">
        <w:rPr>
          <w:rFonts w:ascii="Times New Roman" w:hAnsi="Times New Roman" w:cs="Times New Roman"/>
          <w:sz w:val="24"/>
          <w:szCs w:val="24"/>
        </w:rPr>
        <w:t xml:space="preserve">be hidden in intercourse. </w:t>
      </w:r>
      <w:r w:rsidR="0053422A">
        <w:rPr>
          <w:rFonts w:ascii="Times New Roman" w:hAnsi="Times New Roman" w:cs="Times New Roman"/>
          <w:sz w:val="24"/>
          <w:szCs w:val="24"/>
        </w:rPr>
        <w:t xml:space="preserve">In the case of </w:t>
      </w:r>
      <w:r w:rsidR="0053422A">
        <w:rPr>
          <w:rFonts w:ascii="Times New Roman" w:hAnsi="Times New Roman" w:cs="Times New Roman"/>
          <w:i/>
          <w:sz w:val="24"/>
          <w:szCs w:val="24"/>
        </w:rPr>
        <w:t xml:space="preserve">JFK: </w:t>
      </w:r>
      <w:r w:rsidR="0053422A" w:rsidRPr="0053422A">
        <w:rPr>
          <w:rFonts w:ascii="Times New Roman" w:hAnsi="Times New Roman" w:cs="Times New Roman"/>
          <w:i/>
          <w:sz w:val="24"/>
          <w:szCs w:val="24"/>
        </w:rPr>
        <w:t>Reloaded</w:t>
      </w:r>
      <w:r w:rsidR="0053422A">
        <w:rPr>
          <w:rFonts w:ascii="Times New Roman" w:hAnsi="Times New Roman" w:cs="Times New Roman"/>
          <w:sz w:val="24"/>
          <w:szCs w:val="24"/>
        </w:rPr>
        <w:t xml:space="preserve">, though, it is </w:t>
      </w:r>
      <w:r w:rsidR="0091394E">
        <w:rPr>
          <w:rFonts w:ascii="Times New Roman" w:hAnsi="Times New Roman" w:cs="Times New Roman"/>
          <w:sz w:val="24"/>
          <w:szCs w:val="24"/>
        </w:rPr>
        <w:t xml:space="preserve">the money shot </w:t>
      </w:r>
      <w:r>
        <w:rPr>
          <w:rFonts w:ascii="Times New Roman" w:hAnsi="Times New Roman" w:cs="Times New Roman"/>
          <w:sz w:val="24"/>
          <w:szCs w:val="24"/>
        </w:rPr>
        <w:t xml:space="preserve">comment </w:t>
      </w:r>
      <w:r w:rsidR="0053422A">
        <w:rPr>
          <w:rFonts w:ascii="Times New Roman" w:hAnsi="Times New Roman" w:cs="Times New Roman"/>
          <w:sz w:val="24"/>
          <w:szCs w:val="24"/>
        </w:rPr>
        <w:t xml:space="preserve">itself that </w:t>
      </w:r>
      <w:proofErr w:type="gramStart"/>
      <w:r>
        <w:rPr>
          <w:rFonts w:ascii="Times New Roman" w:hAnsi="Times New Roman" w:cs="Times New Roman"/>
          <w:sz w:val="24"/>
          <w:szCs w:val="24"/>
        </w:rPr>
        <w:t xml:space="preserve">is meant to be </w:t>
      </w:r>
      <w:r w:rsidR="0053422A">
        <w:rPr>
          <w:rFonts w:ascii="Times New Roman" w:hAnsi="Times New Roman" w:cs="Times New Roman"/>
          <w:sz w:val="24"/>
          <w:szCs w:val="24"/>
        </w:rPr>
        <w:t>hidden</w:t>
      </w:r>
      <w:proofErr w:type="gramEnd"/>
      <w:r w:rsidR="002308CF">
        <w:rPr>
          <w:rFonts w:ascii="Times New Roman" w:hAnsi="Times New Roman" w:cs="Times New Roman"/>
          <w:sz w:val="24"/>
          <w:szCs w:val="24"/>
        </w:rPr>
        <w:t xml:space="preserve">, off limits to the player. But it’s still there. It means something. </w:t>
      </w:r>
      <w:proofErr w:type="gramStart"/>
      <w:r w:rsidR="002308CF">
        <w:rPr>
          <w:rFonts w:ascii="Times New Roman" w:hAnsi="Times New Roman" w:cs="Times New Roman"/>
          <w:sz w:val="24"/>
          <w:szCs w:val="24"/>
        </w:rPr>
        <w:t>It cannot not mean something.</w:t>
      </w:r>
      <w:proofErr w:type="gramEnd"/>
      <w:r w:rsidR="002308CF">
        <w:rPr>
          <w:rFonts w:ascii="Times New Roman" w:hAnsi="Times New Roman" w:cs="Times New Roman"/>
          <w:sz w:val="24"/>
          <w:szCs w:val="24"/>
        </w:rPr>
        <w:t xml:space="preserve"> </w:t>
      </w:r>
    </w:p>
    <w:p w14:paraId="11737954" w14:textId="77777777" w:rsidR="008F1875" w:rsidRPr="0041428D" w:rsidRDefault="0053422A" w:rsidP="002C4168">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2308CF">
        <w:rPr>
          <w:rFonts w:ascii="Times New Roman" w:hAnsi="Times New Roman" w:cs="Times New Roman"/>
          <w:sz w:val="24"/>
          <w:szCs w:val="24"/>
        </w:rPr>
        <w:t>textual</w:t>
      </w:r>
      <w:r>
        <w:rPr>
          <w:rFonts w:ascii="Times New Roman" w:hAnsi="Times New Roman" w:cs="Times New Roman"/>
          <w:sz w:val="24"/>
          <w:szCs w:val="24"/>
        </w:rPr>
        <w:t xml:space="preserve"> imagination</w:t>
      </w:r>
      <w:r w:rsidR="002308CF">
        <w:rPr>
          <w:rFonts w:ascii="Times New Roman" w:hAnsi="Times New Roman" w:cs="Times New Roman"/>
          <w:sz w:val="24"/>
          <w:szCs w:val="24"/>
        </w:rPr>
        <w:t xml:space="preserve"> must reckon with </w:t>
      </w:r>
      <w:r>
        <w:rPr>
          <w:rFonts w:ascii="Times New Roman" w:hAnsi="Times New Roman" w:cs="Times New Roman"/>
          <w:sz w:val="24"/>
          <w:szCs w:val="24"/>
        </w:rPr>
        <w:t xml:space="preserve">the comment. Once it is known, it cannot be unknown. To ignore the comment </w:t>
      </w:r>
      <w:r w:rsidR="008F1875" w:rsidRPr="0041428D">
        <w:rPr>
          <w:rFonts w:ascii="Times New Roman" w:hAnsi="Times New Roman" w:cs="Times New Roman"/>
          <w:sz w:val="24"/>
          <w:szCs w:val="24"/>
        </w:rPr>
        <w:t xml:space="preserve">means overlooking the kind of evidence that historians and textual scholars have long used to create a more complex understanding of </w:t>
      </w:r>
      <w:r w:rsidR="003D2BD3">
        <w:rPr>
          <w:rFonts w:ascii="Times New Roman" w:hAnsi="Times New Roman" w:cs="Times New Roman"/>
          <w:sz w:val="24"/>
          <w:szCs w:val="24"/>
        </w:rPr>
        <w:t xml:space="preserve">our </w:t>
      </w:r>
      <w:r w:rsidR="008F1875" w:rsidRPr="0041428D">
        <w:rPr>
          <w:rFonts w:ascii="Times New Roman" w:hAnsi="Times New Roman" w:cs="Times New Roman"/>
          <w:sz w:val="24"/>
          <w:szCs w:val="24"/>
        </w:rPr>
        <w:t xml:space="preserve">cultural </w:t>
      </w:r>
      <w:r w:rsidR="003D2BD3">
        <w:rPr>
          <w:rFonts w:ascii="Times New Roman" w:hAnsi="Times New Roman" w:cs="Times New Roman"/>
          <w:sz w:val="24"/>
          <w:szCs w:val="24"/>
        </w:rPr>
        <w:t>heritage</w:t>
      </w:r>
      <w:r w:rsidR="008F1875" w:rsidRPr="0041428D">
        <w:rPr>
          <w:rFonts w:ascii="Times New Roman" w:hAnsi="Times New Roman" w:cs="Times New Roman"/>
          <w:sz w:val="24"/>
          <w:szCs w:val="24"/>
        </w:rPr>
        <w:t>. At the very least—the very, very least—the strictly</w:t>
      </w:r>
      <w:r w:rsidR="002308CF">
        <w:rPr>
          <w:rFonts w:ascii="Times New Roman" w:hAnsi="Times New Roman" w:cs="Times New Roman"/>
          <w:sz w:val="24"/>
          <w:szCs w:val="24"/>
        </w:rPr>
        <w:t xml:space="preserve"> objective perspective that we falsely</w:t>
      </w:r>
      <w:r w:rsidR="008F1875" w:rsidRPr="0041428D">
        <w:rPr>
          <w:rFonts w:ascii="Times New Roman" w:hAnsi="Times New Roman" w:cs="Times New Roman"/>
          <w:sz w:val="24"/>
          <w:szCs w:val="24"/>
        </w:rPr>
        <w:t xml:space="preserve"> associate with documentary media dissolves here. The </w:t>
      </w:r>
      <w:r w:rsidR="002308CF">
        <w:rPr>
          <w:rFonts w:ascii="Times New Roman" w:hAnsi="Times New Roman" w:cs="Times New Roman"/>
          <w:sz w:val="24"/>
          <w:szCs w:val="24"/>
        </w:rPr>
        <w:t xml:space="preserve">misogynistic </w:t>
      </w:r>
      <w:r w:rsidR="008F1875" w:rsidRPr="0041428D">
        <w:rPr>
          <w:rFonts w:ascii="Times New Roman" w:hAnsi="Times New Roman" w:cs="Times New Roman"/>
          <w:sz w:val="24"/>
          <w:szCs w:val="24"/>
        </w:rPr>
        <w:t xml:space="preserve">tone </w:t>
      </w:r>
      <w:r w:rsidR="002308CF">
        <w:rPr>
          <w:rFonts w:ascii="Times New Roman" w:hAnsi="Times New Roman" w:cs="Times New Roman"/>
          <w:sz w:val="24"/>
          <w:szCs w:val="24"/>
        </w:rPr>
        <w:t xml:space="preserve">of the comments </w:t>
      </w:r>
      <w:r w:rsidR="008F1875" w:rsidRPr="0041428D">
        <w:rPr>
          <w:rFonts w:ascii="Times New Roman" w:hAnsi="Times New Roman" w:cs="Times New Roman"/>
          <w:sz w:val="24"/>
          <w:szCs w:val="24"/>
        </w:rPr>
        <w:t xml:space="preserve">becomes even more troubling in the following snippet of code, which defines Nellie </w:t>
      </w:r>
      <w:proofErr w:type="spellStart"/>
      <w:r w:rsidR="008F1875" w:rsidRPr="0041428D">
        <w:rPr>
          <w:rFonts w:ascii="Times New Roman" w:hAnsi="Times New Roman" w:cs="Times New Roman"/>
          <w:sz w:val="24"/>
          <w:szCs w:val="24"/>
        </w:rPr>
        <w:t>Connally’s</w:t>
      </w:r>
      <w:proofErr w:type="spellEnd"/>
      <w:r w:rsidR="008F1875" w:rsidRPr="0041428D">
        <w:rPr>
          <w:rFonts w:ascii="Times New Roman" w:hAnsi="Times New Roman" w:cs="Times New Roman"/>
          <w:sz w:val="24"/>
          <w:szCs w:val="24"/>
        </w:rPr>
        <w:t xml:space="preserve"> actions when her husband, Texas Governor John </w:t>
      </w:r>
      <w:proofErr w:type="spellStart"/>
      <w:r w:rsidR="008F1875" w:rsidRPr="0041428D">
        <w:rPr>
          <w:rFonts w:ascii="Times New Roman" w:hAnsi="Times New Roman" w:cs="Times New Roman"/>
          <w:sz w:val="24"/>
          <w:szCs w:val="24"/>
        </w:rPr>
        <w:t>Connally</w:t>
      </w:r>
      <w:proofErr w:type="spellEnd"/>
      <w:r w:rsidR="008F1875" w:rsidRPr="0041428D">
        <w:rPr>
          <w:rFonts w:ascii="Times New Roman" w:hAnsi="Times New Roman" w:cs="Times New Roman"/>
          <w:sz w:val="24"/>
          <w:szCs w:val="24"/>
        </w:rPr>
        <w:t>, is shot:</w:t>
      </w:r>
    </w:p>
    <w:p w14:paraId="160235B4" w14:textId="77777777" w:rsidR="003D2BD3" w:rsidRPr="003D2BD3" w:rsidRDefault="008F1875" w:rsidP="003D2BD3">
      <w:pPr>
        <w:autoSpaceDE w:val="0"/>
        <w:autoSpaceDN w:val="0"/>
        <w:adjustRightInd w:val="0"/>
        <w:spacing w:after="0" w:line="240" w:lineRule="auto"/>
        <w:ind w:left="720"/>
        <w:rPr>
          <w:rFonts w:ascii="Courier New" w:hAnsi="Courier New" w:cs="Courier New"/>
          <w:sz w:val="20"/>
          <w:szCs w:val="20"/>
        </w:rPr>
      </w:pPr>
      <w:r w:rsidRPr="00F44E97">
        <w:rPr>
          <w:rFonts w:ascii="Courier New" w:hAnsi="Courier New" w:cs="Courier New"/>
          <w:sz w:val="20"/>
          <w:szCs w:val="20"/>
        </w:rPr>
        <w:t>// —————————————————————————</w:t>
      </w:r>
      <w:r w:rsidRPr="00F44E97">
        <w:rPr>
          <w:rFonts w:ascii="Courier New" w:hAnsi="Courier New" w:cs="Courier New"/>
          <w:sz w:val="20"/>
          <w:szCs w:val="20"/>
        </w:rPr>
        <w:br/>
        <w:t xml:space="preserve">// Nelly shoving </w:t>
      </w:r>
      <w:proofErr w:type="spellStart"/>
      <w:r w:rsidRPr="00F44E97">
        <w:rPr>
          <w:rFonts w:ascii="Courier New" w:hAnsi="Courier New" w:cs="Courier New"/>
          <w:sz w:val="20"/>
          <w:szCs w:val="20"/>
        </w:rPr>
        <w:t>Connally’s</w:t>
      </w:r>
      <w:proofErr w:type="spellEnd"/>
      <w:r w:rsidRPr="00F44E97">
        <w:rPr>
          <w:rFonts w:ascii="Courier New" w:hAnsi="Courier New" w:cs="Courier New"/>
          <w:sz w:val="20"/>
          <w:szCs w:val="20"/>
        </w:rPr>
        <w:t xml:space="preserve"> bonce down into her minge,</w:t>
      </w:r>
      <w:r w:rsidRPr="00F44E97">
        <w:rPr>
          <w:rFonts w:ascii="Courier New" w:hAnsi="Courier New" w:cs="Courier New"/>
          <w:sz w:val="20"/>
          <w:szCs w:val="20"/>
        </w:rPr>
        <w:br/>
        <w:t xml:space="preserve">// in a last </w:t>
      </w:r>
      <w:proofErr w:type="spellStart"/>
      <w:r w:rsidRPr="00F44E97">
        <w:rPr>
          <w:rFonts w:ascii="Courier New" w:hAnsi="Courier New" w:cs="Courier New"/>
          <w:sz w:val="20"/>
          <w:szCs w:val="20"/>
        </w:rPr>
        <w:t>desparate</w:t>
      </w:r>
      <w:proofErr w:type="spellEnd"/>
      <w:r w:rsidRPr="00F44E97">
        <w:rPr>
          <w:rFonts w:ascii="Courier New" w:hAnsi="Courier New" w:cs="Courier New"/>
          <w:sz w:val="20"/>
          <w:szCs w:val="20"/>
        </w:rPr>
        <w:t xml:space="preserve"> attempt to get oral sex out of</w:t>
      </w:r>
      <w:r w:rsidRPr="00F44E97">
        <w:rPr>
          <w:rFonts w:ascii="Courier New" w:hAnsi="Courier New" w:cs="Courier New"/>
          <w:sz w:val="20"/>
          <w:szCs w:val="20"/>
        </w:rPr>
        <w:br/>
        <w:t>// him before he croaks</w:t>
      </w:r>
      <w:r w:rsidRPr="00F44E97">
        <w:rPr>
          <w:rFonts w:ascii="Courier New" w:hAnsi="Courier New" w:cs="Courier New"/>
          <w:sz w:val="20"/>
          <w:szCs w:val="20"/>
        </w:rPr>
        <w:br/>
        <w:t>// —————————————————————————</w:t>
      </w:r>
      <w:r w:rsidRPr="00F44E97">
        <w:rPr>
          <w:rFonts w:ascii="Courier New" w:hAnsi="Courier New" w:cs="Courier New"/>
          <w:sz w:val="20"/>
          <w:szCs w:val="20"/>
        </w:rPr>
        <w:br/>
        <w:t>[ACTION]</w:t>
      </w:r>
      <w:r w:rsidRPr="00F44E97">
        <w:rPr>
          <w:rFonts w:ascii="Courier New" w:hAnsi="Courier New" w:cs="Courier New"/>
          <w:sz w:val="20"/>
          <w:szCs w:val="20"/>
        </w:rPr>
        <w:br/>
      </w:r>
      <w:r w:rsidRPr="00F44E97">
        <w:rPr>
          <w:rFonts w:ascii="Courier New" w:hAnsi="Courier New" w:cs="Courier New"/>
          <w:sz w:val="20"/>
          <w:szCs w:val="20"/>
        </w:rPr>
        <w:lastRenderedPageBreak/>
        <w:t>&lt;NAME&gt;</w:t>
      </w:r>
      <w:r w:rsidRPr="00F44E97">
        <w:rPr>
          <w:rFonts w:ascii="Courier New" w:hAnsi="Courier New" w:cs="Courier New"/>
          <w:sz w:val="20"/>
          <w:szCs w:val="20"/>
        </w:rPr>
        <w:br/>
      </w:r>
      <w:proofErr w:type="spellStart"/>
      <w:r w:rsidRPr="00F44E97">
        <w:rPr>
          <w:rFonts w:ascii="Courier New" w:hAnsi="Courier New" w:cs="Courier New"/>
          <w:sz w:val="20"/>
          <w:szCs w:val="20"/>
        </w:rPr>
        <w:t>NellyShoveConnally</w:t>
      </w:r>
      <w:proofErr w:type="spellEnd"/>
      <w:r w:rsidRPr="00F44E97">
        <w:rPr>
          <w:rFonts w:ascii="Courier New" w:hAnsi="Courier New" w:cs="Courier New"/>
          <w:sz w:val="20"/>
          <w:szCs w:val="20"/>
        </w:rPr>
        <w:br/>
        <w:t>&lt;CONCERNED&gt;</w:t>
      </w:r>
      <w:r w:rsidRPr="00F44E97">
        <w:rPr>
          <w:rFonts w:ascii="Courier New" w:hAnsi="Courier New" w:cs="Courier New"/>
          <w:sz w:val="20"/>
          <w:szCs w:val="20"/>
        </w:rPr>
        <w:br/>
        <w:t>0</w:t>
      </w:r>
      <w:r w:rsidRPr="00F44E97">
        <w:rPr>
          <w:rFonts w:ascii="Courier New" w:hAnsi="Courier New" w:cs="Courier New"/>
          <w:sz w:val="20"/>
          <w:szCs w:val="20"/>
        </w:rPr>
        <w:br/>
        <w:t>0</w:t>
      </w:r>
      <w:r w:rsidR="003D2BD3">
        <w:rPr>
          <w:rFonts w:ascii="Courier New" w:hAnsi="Courier New" w:cs="Courier New"/>
          <w:sz w:val="20"/>
          <w:szCs w:val="20"/>
        </w:rPr>
        <w:br/>
      </w:r>
    </w:p>
    <w:p w14:paraId="6DD2F7FB" w14:textId="77777777" w:rsidR="003D2BD3" w:rsidRPr="00F02587" w:rsidRDefault="008F1875" w:rsidP="003D2BD3">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In three lines of code commentary, the developers at Traffic absolutely undermine the entire stated pedagogical project of their </w:t>
      </w:r>
      <w:proofErr w:type="spellStart"/>
      <w:r w:rsidRPr="0041428D">
        <w:rPr>
          <w:rFonts w:ascii="Times New Roman" w:hAnsi="Times New Roman" w:cs="Times New Roman"/>
          <w:sz w:val="24"/>
          <w:szCs w:val="24"/>
        </w:rPr>
        <w:t>docu</w:t>
      </w:r>
      <w:proofErr w:type="spellEnd"/>
      <w:r w:rsidRPr="0041428D">
        <w:rPr>
          <w:rFonts w:ascii="Times New Roman" w:hAnsi="Times New Roman" w:cs="Times New Roman"/>
          <w:sz w:val="24"/>
          <w:szCs w:val="24"/>
        </w:rPr>
        <w:t>-game. Their outwardly respectful “interactive reconstruction of John F. Kennedy’s assassination” is undone by inaccuracies</w:t>
      </w:r>
      <w:r w:rsidR="0007083D">
        <w:rPr>
          <w:rFonts w:ascii="Times New Roman" w:hAnsi="Times New Roman" w:cs="Times New Roman"/>
          <w:sz w:val="24"/>
          <w:szCs w:val="24"/>
        </w:rPr>
        <w:t xml:space="preserve"> (the suggestion that </w:t>
      </w:r>
      <w:proofErr w:type="spellStart"/>
      <w:r w:rsidR="0007083D">
        <w:rPr>
          <w:rFonts w:ascii="Times New Roman" w:hAnsi="Times New Roman" w:cs="Times New Roman"/>
          <w:sz w:val="24"/>
          <w:szCs w:val="24"/>
        </w:rPr>
        <w:t>Connally</w:t>
      </w:r>
      <w:proofErr w:type="spellEnd"/>
      <w:r w:rsidR="0007083D">
        <w:rPr>
          <w:rFonts w:ascii="Times New Roman" w:hAnsi="Times New Roman" w:cs="Times New Roman"/>
          <w:sz w:val="24"/>
          <w:szCs w:val="24"/>
        </w:rPr>
        <w:t xml:space="preserve"> “croaks”)</w:t>
      </w:r>
      <w:r w:rsidRPr="0041428D">
        <w:rPr>
          <w:rFonts w:ascii="Times New Roman" w:hAnsi="Times New Roman" w:cs="Times New Roman"/>
          <w:sz w:val="24"/>
          <w:szCs w:val="24"/>
        </w:rPr>
        <w:t xml:space="preserve"> and misspellings (Nelly for Nellie, “</w:t>
      </w:r>
      <w:proofErr w:type="spellStart"/>
      <w:r w:rsidRPr="0041428D">
        <w:rPr>
          <w:rFonts w:ascii="Times New Roman" w:hAnsi="Times New Roman" w:cs="Times New Roman"/>
          <w:sz w:val="24"/>
          <w:szCs w:val="24"/>
        </w:rPr>
        <w:t>desparate</w:t>
      </w:r>
      <w:proofErr w:type="spellEnd"/>
      <w:r w:rsidRPr="0041428D">
        <w:rPr>
          <w:rFonts w:ascii="Times New Roman" w:hAnsi="Times New Roman" w:cs="Times New Roman"/>
          <w:sz w:val="24"/>
          <w:szCs w:val="24"/>
        </w:rPr>
        <w:t xml:space="preserve">”) but even more so by the explicitly </w:t>
      </w:r>
      <w:r w:rsidR="0007083D">
        <w:rPr>
          <w:rFonts w:ascii="Times New Roman" w:hAnsi="Times New Roman" w:cs="Times New Roman"/>
          <w:sz w:val="24"/>
          <w:szCs w:val="24"/>
        </w:rPr>
        <w:t xml:space="preserve">pornographic </w:t>
      </w:r>
      <w:r w:rsidRPr="0041428D">
        <w:rPr>
          <w:rFonts w:ascii="Times New Roman" w:hAnsi="Times New Roman" w:cs="Times New Roman"/>
          <w:sz w:val="24"/>
          <w:szCs w:val="24"/>
        </w:rPr>
        <w:t xml:space="preserve">and misogynistic reframing of this traumatic event. </w:t>
      </w:r>
      <w:r w:rsidR="00850F34">
        <w:rPr>
          <w:rFonts w:ascii="Times New Roman" w:hAnsi="Times New Roman" w:cs="Times New Roman"/>
          <w:sz w:val="24"/>
          <w:szCs w:val="24"/>
        </w:rPr>
        <w:t>This comment marks the second time a</w:t>
      </w:r>
      <w:r w:rsidR="00F02587">
        <w:rPr>
          <w:rFonts w:ascii="Times New Roman" w:hAnsi="Times New Roman" w:cs="Times New Roman"/>
          <w:sz w:val="24"/>
          <w:szCs w:val="24"/>
        </w:rPr>
        <w:t xml:space="preserve"> grieving woman protecting her injured husband is portrayed in </w:t>
      </w:r>
      <w:r w:rsidR="00F02587">
        <w:rPr>
          <w:rFonts w:ascii="Times New Roman" w:hAnsi="Times New Roman" w:cs="Times New Roman"/>
          <w:i/>
          <w:sz w:val="24"/>
          <w:szCs w:val="24"/>
        </w:rPr>
        <w:t>JFK: Reloaded</w:t>
      </w:r>
      <w:r w:rsidR="00F02587">
        <w:rPr>
          <w:rFonts w:ascii="Times New Roman" w:hAnsi="Times New Roman" w:cs="Times New Roman"/>
          <w:sz w:val="24"/>
          <w:szCs w:val="24"/>
        </w:rPr>
        <w:t xml:space="preserve"> as </w:t>
      </w:r>
      <w:proofErr w:type="spellStart"/>
      <w:r w:rsidR="00F02587">
        <w:rPr>
          <w:rFonts w:ascii="Times New Roman" w:hAnsi="Times New Roman" w:cs="Times New Roman"/>
          <w:sz w:val="24"/>
          <w:szCs w:val="24"/>
        </w:rPr>
        <w:t>transgressively</w:t>
      </w:r>
      <w:proofErr w:type="spellEnd"/>
      <w:r w:rsidR="00F02587">
        <w:rPr>
          <w:rFonts w:ascii="Times New Roman" w:hAnsi="Times New Roman" w:cs="Times New Roman"/>
          <w:sz w:val="24"/>
          <w:szCs w:val="24"/>
        </w:rPr>
        <w:t xml:space="preserve"> sexual</w:t>
      </w:r>
      <w:r w:rsidR="00850F34">
        <w:rPr>
          <w:rFonts w:ascii="Times New Roman" w:hAnsi="Times New Roman" w:cs="Times New Roman"/>
          <w:sz w:val="24"/>
          <w:szCs w:val="24"/>
        </w:rPr>
        <w:t xml:space="preserve"> in a moment of pain and suffering</w:t>
      </w:r>
      <w:r w:rsidR="00F02587">
        <w:rPr>
          <w:rFonts w:ascii="Times New Roman" w:hAnsi="Times New Roman" w:cs="Times New Roman"/>
          <w:sz w:val="24"/>
          <w:szCs w:val="24"/>
        </w:rPr>
        <w:t>. While the &lt;concerned&gt; variable initiates an in-game routine appropriate for the situation, the hidden code retells the story</w:t>
      </w:r>
      <w:r w:rsidR="0007083D">
        <w:rPr>
          <w:rFonts w:ascii="Times New Roman" w:hAnsi="Times New Roman" w:cs="Times New Roman"/>
          <w:sz w:val="24"/>
          <w:szCs w:val="24"/>
        </w:rPr>
        <w:t xml:space="preserve"> almost as a snuff film</w:t>
      </w:r>
      <w:r w:rsidR="00F02587">
        <w:rPr>
          <w:rFonts w:ascii="Times New Roman" w:hAnsi="Times New Roman" w:cs="Times New Roman"/>
          <w:sz w:val="24"/>
          <w:szCs w:val="24"/>
        </w:rPr>
        <w:t xml:space="preserve">. The governor’s critical wound is met with </w:t>
      </w:r>
      <w:r w:rsidR="0007083D">
        <w:rPr>
          <w:rFonts w:ascii="Times New Roman" w:hAnsi="Times New Roman" w:cs="Times New Roman"/>
          <w:sz w:val="24"/>
          <w:szCs w:val="24"/>
        </w:rPr>
        <w:t>arousal</w:t>
      </w:r>
      <w:r w:rsidR="00F02587">
        <w:rPr>
          <w:rFonts w:ascii="Times New Roman" w:hAnsi="Times New Roman" w:cs="Times New Roman"/>
          <w:sz w:val="24"/>
          <w:szCs w:val="24"/>
        </w:rPr>
        <w:t xml:space="preserve">, </w:t>
      </w:r>
      <w:r w:rsidR="0007083D">
        <w:rPr>
          <w:rFonts w:ascii="Times New Roman" w:hAnsi="Times New Roman" w:cs="Times New Roman"/>
          <w:sz w:val="24"/>
          <w:szCs w:val="24"/>
        </w:rPr>
        <w:t xml:space="preserve">and </w:t>
      </w:r>
      <w:r w:rsidR="00F02587">
        <w:rPr>
          <w:rFonts w:ascii="Times New Roman" w:hAnsi="Times New Roman" w:cs="Times New Roman"/>
          <w:sz w:val="24"/>
          <w:szCs w:val="24"/>
        </w:rPr>
        <w:t xml:space="preserve">Nellie’s desperation </w:t>
      </w:r>
      <w:r w:rsidR="0007083D">
        <w:rPr>
          <w:rFonts w:ascii="Times New Roman" w:hAnsi="Times New Roman" w:cs="Times New Roman"/>
          <w:sz w:val="24"/>
          <w:szCs w:val="24"/>
        </w:rPr>
        <w:t>is sexual, not emotional. Simulating the direst of situations—a national tragedy but also a personal one—this first-person shooter collapses sex onto violence</w:t>
      </w:r>
      <w:r w:rsidR="001F1297">
        <w:rPr>
          <w:rFonts w:ascii="Times New Roman" w:hAnsi="Times New Roman" w:cs="Times New Roman"/>
          <w:sz w:val="24"/>
          <w:szCs w:val="24"/>
        </w:rPr>
        <w:t>.</w:t>
      </w:r>
      <w:r w:rsidR="0007083D">
        <w:rPr>
          <w:rFonts w:ascii="Times New Roman" w:hAnsi="Times New Roman" w:cs="Times New Roman"/>
          <w:sz w:val="24"/>
          <w:szCs w:val="24"/>
        </w:rPr>
        <w:t xml:space="preserve"> </w:t>
      </w:r>
      <w:r w:rsidR="001F1297">
        <w:rPr>
          <w:rFonts w:ascii="Times New Roman" w:hAnsi="Times New Roman" w:cs="Times New Roman"/>
          <w:sz w:val="24"/>
          <w:szCs w:val="24"/>
        </w:rPr>
        <w:t xml:space="preserve">They </w:t>
      </w:r>
      <w:r w:rsidR="0007083D">
        <w:rPr>
          <w:rFonts w:ascii="Times New Roman" w:hAnsi="Times New Roman" w:cs="Times New Roman"/>
          <w:sz w:val="24"/>
          <w:szCs w:val="24"/>
        </w:rPr>
        <w:t>are indistinguishable from each other</w:t>
      </w:r>
      <w:r w:rsidR="001F1297">
        <w:rPr>
          <w:rFonts w:ascii="Times New Roman" w:hAnsi="Times New Roman" w:cs="Times New Roman"/>
          <w:sz w:val="24"/>
          <w:szCs w:val="24"/>
        </w:rPr>
        <w:t>, but only in the comments.</w:t>
      </w:r>
    </w:p>
    <w:p w14:paraId="51803DDC" w14:textId="77777777" w:rsidR="001F1297" w:rsidRDefault="001F1297" w:rsidP="002C4168">
      <w:pPr>
        <w:autoSpaceDE w:val="0"/>
        <w:autoSpaceDN w:val="0"/>
        <w:adjustRightInd w:val="0"/>
        <w:spacing w:after="0" w:line="480" w:lineRule="auto"/>
        <w:rPr>
          <w:rFonts w:ascii="Times New Roman" w:hAnsi="Times New Roman" w:cs="Times New Roman"/>
          <w:b/>
          <w:sz w:val="24"/>
          <w:szCs w:val="24"/>
        </w:rPr>
      </w:pPr>
    </w:p>
    <w:p w14:paraId="3FD20D7E" w14:textId="77777777" w:rsidR="00F44E97" w:rsidRPr="00F44E97" w:rsidRDefault="002E25AC" w:rsidP="002C4168">
      <w:pPr>
        <w:autoSpaceDE w:val="0"/>
        <w:autoSpaceDN w:val="0"/>
        <w:adjustRightInd w:val="0"/>
        <w:spacing w:after="0" w:line="480" w:lineRule="auto"/>
        <w:rPr>
          <w:rFonts w:ascii="Times New Roman" w:hAnsi="Times New Roman" w:cs="Times New Roman"/>
          <w:b/>
          <w:sz w:val="24"/>
          <w:szCs w:val="24"/>
        </w:rPr>
      </w:pPr>
      <w:r>
        <w:rPr>
          <w:rFonts w:ascii="Times New Roman" w:hAnsi="Times New Roman" w:cs="Times New Roman"/>
          <w:b/>
          <w:sz w:val="24"/>
          <w:szCs w:val="24"/>
        </w:rPr>
        <w:t>CODE AND</w:t>
      </w:r>
      <w:r w:rsidR="001F1297">
        <w:rPr>
          <w:rFonts w:ascii="Times New Roman" w:hAnsi="Times New Roman" w:cs="Times New Roman"/>
          <w:b/>
          <w:sz w:val="24"/>
          <w:szCs w:val="24"/>
        </w:rPr>
        <w:t xml:space="preserve"> </w:t>
      </w:r>
      <w:r w:rsidR="001F1297" w:rsidRPr="00F44E97">
        <w:rPr>
          <w:rFonts w:ascii="Times New Roman" w:hAnsi="Times New Roman" w:cs="Times New Roman"/>
          <w:b/>
          <w:sz w:val="24"/>
          <w:szCs w:val="24"/>
        </w:rPr>
        <w:t>PARACODE</w:t>
      </w:r>
    </w:p>
    <w:p w14:paraId="785C7C2D" w14:textId="77777777" w:rsidR="008F1875" w:rsidRPr="002E25AC" w:rsidRDefault="008F1875" w:rsidP="002C4168">
      <w:pPr>
        <w:autoSpaceDE w:val="0"/>
        <w:autoSpaceDN w:val="0"/>
        <w:adjustRightInd w:val="0"/>
        <w:spacing w:after="0" w:line="480" w:lineRule="auto"/>
        <w:rPr>
          <w:rFonts w:ascii="Times New Roman" w:hAnsi="Times New Roman" w:cs="Times New Roman"/>
          <w:sz w:val="24"/>
          <w:szCs w:val="24"/>
        </w:rPr>
      </w:pPr>
      <w:r w:rsidRPr="0041428D">
        <w:rPr>
          <w:rFonts w:ascii="Times New Roman" w:hAnsi="Times New Roman" w:cs="Times New Roman"/>
          <w:sz w:val="24"/>
          <w:szCs w:val="24"/>
        </w:rPr>
        <w:t xml:space="preserve">Given the rhetorical excess of these comments, it’s worth thinking about them as more than paratext. I want to suggest the idea of </w:t>
      </w:r>
      <w:proofErr w:type="spellStart"/>
      <w:r w:rsidRPr="006F3275">
        <w:rPr>
          <w:rFonts w:ascii="Times New Roman" w:hAnsi="Times New Roman" w:cs="Times New Roman"/>
          <w:i/>
          <w:sz w:val="24"/>
          <w:szCs w:val="24"/>
        </w:rPr>
        <w:t>p</w:t>
      </w:r>
      <w:r w:rsidRPr="00EB3269">
        <w:rPr>
          <w:rFonts w:ascii="Times New Roman" w:hAnsi="Times New Roman" w:cs="Times New Roman"/>
          <w:i/>
          <w:sz w:val="24"/>
          <w:szCs w:val="24"/>
        </w:rPr>
        <w:t>aracode</w:t>
      </w:r>
      <w:proofErr w:type="spellEnd"/>
      <w:r w:rsidRPr="0041428D">
        <w:rPr>
          <w:rFonts w:ascii="Times New Roman" w:hAnsi="Times New Roman" w:cs="Times New Roman"/>
          <w:sz w:val="24"/>
          <w:szCs w:val="24"/>
        </w:rPr>
        <w:t xml:space="preserve">. In textual studies, of course, </w:t>
      </w:r>
      <w:proofErr w:type="spellStart"/>
      <w:r w:rsidRPr="0041428D">
        <w:rPr>
          <w:rFonts w:ascii="Times New Roman" w:hAnsi="Times New Roman" w:cs="Times New Roman"/>
          <w:sz w:val="24"/>
          <w:szCs w:val="24"/>
        </w:rPr>
        <w:t>para</w:t>
      </w:r>
      <w:proofErr w:type="spellEnd"/>
      <w:r w:rsidRPr="0041428D">
        <w:rPr>
          <w:rFonts w:ascii="Times New Roman" w:hAnsi="Times New Roman" w:cs="Times New Roman"/>
          <w:sz w:val="24"/>
          <w:szCs w:val="24"/>
        </w:rPr>
        <w:t xml:space="preserve">-, as in paratext, is what </w:t>
      </w:r>
      <w:proofErr w:type="spellStart"/>
      <w:r w:rsidRPr="0041428D">
        <w:rPr>
          <w:rFonts w:ascii="Times New Roman" w:hAnsi="Times New Roman" w:cs="Times New Roman"/>
          <w:sz w:val="24"/>
          <w:szCs w:val="24"/>
        </w:rPr>
        <w:t>Genette</w:t>
      </w:r>
      <w:proofErr w:type="spellEnd"/>
      <w:r w:rsidRPr="0041428D">
        <w:rPr>
          <w:rFonts w:ascii="Times New Roman" w:hAnsi="Times New Roman" w:cs="Times New Roman"/>
          <w:sz w:val="24"/>
          <w:szCs w:val="24"/>
        </w:rPr>
        <w:t xml:space="preserve"> calls the “threshold” of the text, the “zone between text and off-text” </w:t>
      </w:r>
      <w:r w:rsidR="003350B4" w:rsidRPr="003350B4">
        <w:rPr>
          <w:rFonts w:ascii="Times New Roman" w:hAnsi="Times New Roman" w:cs="Times New Roman"/>
          <w:sz w:val="24"/>
          <w:szCs w:val="21"/>
        </w:rPr>
        <w:t>(</w:t>
      </w:r>
      <w:proofErr w:type="spellStart"/>
      <w:r w:rsidR="003350B4" w:rsidRPr="003350B4">
        <w:rPr>
          <w:rFonts w:ascii="Times New Roman" w:hAnsi="Times New Roman" w:cs="Times New Roman"/>
          <w:sz w:val="24"/>
          <w:szCs w:val="21"/>
        </w:rPr>
        <w:t>Genette</w:t>
      </w:r>
      <w:proofErr w:type="spellEnd"/>
      <w:r w:rsidR="003350B4" w:rsidRPr="003350B4">
        <w:rPr>
          <w:rFonts w:ascii="Times New Roman" w:hAnsi="Times New Roman" w:cs="Times New Roman"/>
          <w:sz w:val="24"/>
          <w:szCs w:val="21"/>
        </w:rPr>
        <w:t xml:space="preserve"> 1997, 1)</w:t>
      </w:r>
      <w:r w:rsidRPr="0041428D">
        <w:rPr>
          <w:rFonts w:ascii="Times New Roman" w:hAnsi="Times New Roman" w:cs="Times New Roman"/>
          <w:sz w:val="24"/>
          <w:szCs w:val="24"/>
        </w:rPr>
        <w:t xml:space="preserve">. Paratext includes all the textual apparatus at the edge of a book—indices, acknowledgments, and so on. </w:t>
      </w:r>
      <w:proofErr w:type="spellStart"/>
      <w:r w:rsidRPr="0041428D">
        <w:rPr>
          <w:rFonts w:ascii="Times New Roman" w:hAnsi="Times New Roman" w:cs="Times New Roman"/>
          <w:i/>
          <w:sz w:val="24"/>
          <w:szCs w:val="24"/>
        </w:rPr>
        <w:t>Paracode</w:t>
      </w:r>
      <w:proofErr w:type="spellEnd"/>
      <w:r w:rsidRPr="0041428D">
        <w:rPr>
          <w:rFonts w:ascii="Times New Roman" w:hAnsi="Times New Roman" w:cs="Times New Roman"/>
          <w:sz w:val="24"/>
          <w:szCs w:val="24"/>
        </w:rPr>
        <w:t xml:space="preserve"> likewise includes the apparatus at the edge of code, the comments </w:t>
      </w:r>
      <w:r w:rsidR="006C5757">
        <w:rPr>
          <w:rFonts w:ascii="Times New Roman" w:hAnsi="Times New Roman" w:cs="Times New Roman"/>
          <w:sz w:val="24"/>
          <w:szCs w:val="24"/>
        </w:rPr>
        <w:t xml:space="preserve">chief among them. But there’s another </w:t>
      </w:r>
      <w:r w:rsidR="00850F34">
        <w:rPr>
          <w:rFonts w:ascii="Times New Roman" w:hAnsi="Times New Roman" w:cs="Times New Roman"/>
          <w:sz w:val="24"/>
          <w:szCs w:val="24"/>
        </w:rPr>
        <w:t>meaning</w:t>
      </w:r>
      <w:r w:rsidRPr="0041428D">
        <w:rPr>
          <w:rFonts w:ascii="Times New Roman" w:hAnsi="Times New Roman" w:cs="Times New Roman"/>
          <w:sz w:val="24"/>
          <w:szCs w:val="24"/>
        </w:rPr>
        <w:t xml:space="preserve"> of “</w:t>
      </w:r>
      <w:proofErr w:type="spellStart"/>
      <w:r w:rsidRPr="0041428D">
        <w:rPr>
          <w:rFonts w:ascii="Times New Roman" w:hAnsi="Times New Roman" w:cs="Times New Roman"/>
          <w:sz w:val="24"/>
          <w:szCs w:val="24"/>
        </w:rPr>
        <w:t>para</w:t>
      </w:r>
      <w:proofErr w:type="spellEnd"/>
      <w:r w:rsidRPr="0041428D">
        <w:rPr>
          <w:rFonts w:ascii="Times New Roman" w:hAnsi="Times New Roman" w:cs="Times New Roman"/>
          <w:sz w:val="24"/>
          <w:szCs w:val="24"/>
        </w:rPr>
        <w:t xml:space="preserve">” I want to </w:t>
      </w:r>
      <w:r w:rsidR="00850F34">
        <w:rPr>
          <w:rFonts w:ascii="Times New Roman" w:hAnsi="Times New Roman" w:cs="Times New Roman"/>
          <w:sz w:val="24"/>
          <w:szCs w:val="24"/>
        </w:rPr>
        <w:t>evoke</w:t>
      </w:r>
      <w:r w:rsidRPr="0041428D">
        <w:rPr>
          <w:rFonts w:ascii="Times New Roman" w:hAnsi="Times New Roman" w:cs="Times New Roman"/>
          <w:sz w:val="24"/>
          <w:szCs w:val="24"/>
        </w:rPr>
        <w:t xml:space="preserve">. It comes from the idea of </w:t>
      </w:r>
      <w:proofErr w:type="spellStart"/>
      <w:r w:rsidRPr="0041428D">
        <w:rPr>
          <w:rFonts w:ascii="Times New Roman" w:hAnsi="Times New Roman" w:cs="Times New Roman"/>
          <w:sz w:val="24"/>
          <w:szCs w:val="24"/>
        </w:rPr>
        <w:t>paracinema</w:t>
      </w:r>
      <w:proofErr w:type="spellEnd"/>
      <w:r w:rsidRPr="0041428D">
        <w:rPr>
          <w:rFonts w:ascii="Times New Roman" w:hAnsi="Times New Roman" w:cs="Times New Roman"/>
          <w:sz w:val="24"/>
          <w:szCs w:val="24"/>
        </w:rPr>
        <w:t xml:space="preserve">, introduced by the film theorist Jeffrey Sconce. </w:t>
      </w:r>
      <w:proofErr w:type="spellStart"/>
      <w:r w:rsidRPr="0041428D">
        <w:rPr>
          <w:rFonts w:ascii="Times New Roman" w:hAnsi="Times New Roman" w:cs="Times New Roman"/>
          <w:sz w:val="24"/>
          <w:szCs w:val="24"/>
        </w:rPr>
        <w:t>Paracinema</w:t>
      </w:r>
      <w:proofErr w:type="spellEnd"/>
      <w:r w:rsidRPr="0041428D">
        <w:rPr>
          <w:rFonts w:ascii="Times New Roman" w:hAnsi="Times New Roman" w:cs="Times New Roman"/>
          <w:sz w:val="24"/>
          <w:szCs w:val="24"/>
        </w:rPr>
        <w:t xml:space="preserve"> is a kind </w:t>
      </w:r>
      <w:r w:rsidRPr="0041428D">
        <w:rPr>
          <w:rFonts w:ascii="Times New Roman" w:hAnsi="Times New Roman" w:cs="Times New Roman"/>
          <w:sz w:val="24"/>
          <w:szCs w:val="24"/>
        </w:rPr>
        <w:lastRenderedPageBreak/>
        <w:t xml:space="preserve">of “reading protocol” that valorizes what most audiences would otherwise consider to be cinematic trash </w:t>
      </w:r>
      <w:r w:rsidR="00291F7B" w:rsidRPr="00291F7B">
        <w:rPr>
          <w:rFonts w:ascii="Times New Roman" w:hAnsi="Times New Roman" w:cs="Times New Roman"/>
          <w:sz w:val="24"/>
          <w:szCs w:val="21"/>
        </w:rPr>
        <w:t>(Sconce 1995)</w:t>
      </w:r>
      <w:r w:rsidRPr="0041428D">
        <w:rPr>
          <w:rFonts w:ascii="Times New Roman" w:hAnsi="Times New Roman" w:cs="Times New Roman"/>
          <w:sz w:val="24"/>
          <w:szCs w:val="24"/>
        </w:rPr>
        <w:t xml:space="preserve">. The </w:t>
      </w:r>
      <w:proofErr w:type="spellStart"/>
      <w:r w:rsidRPr="0041428D">
        <w:rPr>
          <w:rFonts w:ascii="Times New Roman" w:hAnsi="Times New Roman" w:cs="Times New Roman"/>
          <w:sz w:val="24"/>
          <w:szCs w:val="24"/>
        </w:rPr>
        <w:t>paracinematic</w:t>
      </w:r>
      <w:proofErr w:type="spellEnd"/>
      <w:r w:rsidRPr="0041428D">
        <w:rPr>
          <w:rFonts w:ascii="Times New Roman" w:hAnsi="Times New Roman" w:cs="Times New Roman"/>
          <w:sz w:val="24"/>
          <w:szCs w:val="24"/>
        </w:rPr>
        <w:t xml:space="preserve"> aesthetic redeems films that are so bad that they actually become worth watching</w:t>
      </w:r>
      <w:r w:rsidR="00850F34">
        <w:rPr>
          <w:rFonts w:ascii="Times New Roman" w:hAnsi="Times New Roman" w:cs="Times New Roman"/>
          <w:sz w:val="24"/>
          <w:szCs w:val="24"/>
        </w:rPr>
        <w:t>.</w:t>
      </w:r>
      <w:r w:rsidR="006C5757">
        <w:rPr>
          <w:rFonts w:ascii="Times New Roman" w:hAnsi="Times New Roman" w:cs="Times New Roman"/>
          <w:sz w:val="24"/>
          <w:szCs w:val="24"/>
        </w:rPr>
        <w:t xml:space="preserve"> </w:t>
      </w:r>
      <w:r w:rsidRPr="0041428D">
        <w:rPr>
          <w:rFonts w:ascii="Times New Roman" w:hAnsi="Times New Roman" w:cs="Times New Roman"/>
          <w:sz w:val="24"/>
          <w:szCs w:val="24"/>
        </w:rPr>
        <w:t xml:space="preserve">Following Sconce’s work, the videogame theorist </w:t>
      </w:r>
      <w:proofErr w:type="spellStart"/>
      <w:r w:rsidRPr="0041428D">
        <w:rPr>
          <w:rFonts w:ascii="Times New Roman" w:hAnsi="Times New Roman" w:cs="Times New Roman"/>
          <w:sz w:val="24"/>
          <w:szCs w:val="24"/>
        </w:rPr>
        <w:t>Jesper</w:t>
      </w:r>
      <w:proofErr w:type="spellEnd"/>
      <w:r w:rsidRPr="0041428D">
        <w:rPr>
          <w:rFonts w:ascii="Times New Roman" w:hAnsi="Times New Roman" w:cs="Times New Roman"/>
          <w:sz w:val="24"/>
          <w:szCs w:val="24"/>
        </w:rPr>
        <w:t xml:space="preserve"> </w:t>
      </w:r>
      <w:proofErr w:type="spellStart"/>
      <w:r w:rsidRPr="0041428D">
        <w:rPr>
          <w:rFonts w:ascii="Times New Roman" w:hAnsi="Times New Roman" w:cs="Times New Roman"/>
          <w:sz w:val="24"/>
          <w:szCs w:val="24"/>
        </w:rPr>
        <w:t>Juul</w:t>
      </w:r>
      <w:proofErr w:type="spellEnd"/>
      <w:r w:rsidRPr="0041428D">
        <w:rPr>
          <w:rFonts w:ascii="Times New Roman" w:hAnsi="Times New Roman" w:cs="Times New Roman"/>
          <w:sz w:val="24"/>
          <w:szCs w:val="24"/>
        </w:rPr>
        <w:t xml:space="preserve"> has wondered if there can be such a thing as </w:t>
      </w:r>
      <w:proofErr w:type="spellStart"/>
      <w:r w:rsidRPr="0041428D">
        <w:rPr>
          <w:rFonts w:ascii="Times New Roman" w:hAnsi="Times New Roman" w:cs="Times New Roman"/>
          <w:sz w:val="24"/>
          <w:szCs w:val="24"/>
        </w:rPr>
        <w:t>paragames</w:t>
      </w:r>
      <w:proofErr w:type="spellEnd"/>
      <w:r w:rsidRPr="0041428D">
        <w:rPr>
          <w:rFonts w:ascii="Times New Roman" w:hAnsi="Times New Roman" w:cs="Times New Roman"/>
          <w:sz w:val="24"/>
          <w:szCs w:val="24"/>
        </w:rPr>
        <w:t xml:space="preserve">—illogical, improbable, and unreasonably bad games. Such games, </w:t>
      </w:r>
      <w:proofErr w:type="spellStart"/>
      <w:r w:rsidRPr="0041428D">
        <w:rPr>
          <w:rFonts w:ascii="Times New Roman" w:hAnsi="Times New Roman" w:cs="Times New Roman"/>
          <w:sz w:val="24"/>
          <w:szCs w:val="24"/>
        </w:rPr>
        <w:t>Juul</w:t>
      </w:r>
      <w:proofErr w:type="spellEnd"/>
      <w:r w:rsidRPr="0041428D">
        <w:rPr>
          <w:rFonts w:ascii="Times New Roman" w:hAnsi="Times New Roman" w:cs="Times New Roman"/>
          <w:sz w:val="24"/>
          <w:szCs w:val="24"/>
        </w:rPr>
        <w:t xml:space="preserve"> suggests, might teach us about our tastes and playing habits, and what the limits of those tastes are </w:t>
      </w:r>
      <w:r w:rsidR="00291F7B" w:rsidRPr="00291F7B">
        <w:rPr>
          <w:rFonts w:ascii="Times New Roman" w:hAnsi="Times New Roman" w:cs="Times New Roman"/>
          <w:sz w:val="24"/>
          <w:szCs w:val="21"/>
        </w:rPr>
        <w:t>(</w:t>
      </w:r>
      <w:proofErr w:type="spellStart"/>
      <w:r w:rsidR="00291F7B" w:rsidRPr="00291F7B">
        <w:rPr>
          <w:rFonts w:ascii="Times New Roman" w:hAnsi="Times New Roman" w:cs="Times New Roman"/>
          <w:sz w:val="24"/>
          <w:szCs w:val="21"/>
        </w:rPr>
        <w:t>Juul</w:t>
      </w:r>
      <w:proofErr w:type="spellEnd"/>
      <w:r w:rsidR="00291F7B" w:rsidRPr="00291F7B">
        <w:rPr>
          <w:rFonts w:ascii="Times New Roman" w:hAnsi="Times New Roman" w:cs="Times New Roman"/>
          <w:sz w:val="24"/>
          <w:szCs w:val="21"/>
        </w:rPr>
        <w:t xml:space="preserve"> 2009)</w:t>
      </w:r>
      <w:r w:rsidRPr="0041428D">
        <w:rPr>
          <w:rFonts w:ascii="Times New Roman" w:hAnsi="Times New Roman" w:cs="Times New Roman"/>
          <w:sz w:val="24"/>
          <w:szCs w:val="24"/>
        </w:rPr>
        <w:t xml:space="preserve">. Along the same lines, </w:t>
      </w:r>
      <w:proofErr w:type="spellStart"/>
      <w:r w:rsidRPr="0041428D">
        <w:rPr>
          <w:rFonts w:ascii="Times New Roman" w:hAnsi="Times New Roman" w:cs="Times New Roman"/>
          <w:i/>
          <w:sz w:val="24"/>
          <w:szCs w:val="24"/>
        </w:rPr>
        <w:t>paracode</w:t>
      </w:r>
      <w:proofErr w:type="spellEnd"/>
      <w:r w:rsidRPr="0041428D">
        <w:rPr>
          <w:rFonts w:ascii="Times New Roman" w:hAnsi="Times New Roman" w:cs="Times New Roman"/>
          <w:sz w:val="24"/>
          <w:szCs w:val="24"/>
        </w:rPr>
        <w:t xml:space="preserve"> is code so excessive or </w:t>
      </w:r>
      <w:r w:rsidR="002E25AC">
        <w:rPr>
          <w:rFonts w:ascii="Times New Roman" w:hAnsi="Times New Roman" w:cs="Times New Roman"/>
          <w:sz w:val="24"/>
          <w:szCs w:val="24"/>
        </w:rPr>
        <w:t>remarkable</w:t>
      </w:r>
      <w:r w:rsidRPr="0041428D">
        <w:rPr>
          <w:rFonts w:ascii="Times New Roman" w:hAnsi="Times New Roman" w:cs="Times New Roman"/>
          <w:sz w:val="24"/>
          <w:szCs w:val="24"/>
        </w:rPr>
        <w:t xml:space="preserve"> that it becomes productive to fully engage with it. </w:t>
      </w:r>
      <w:r w:rsidR="002E25AC">
        <w:rPr>
          <w:rFonts w:ascii="Times New Roman" w:hAnsi="Times New Roman" w:cs="Times New Roman"/>
          <w:sz w:val="24"/>
          <w:szCs w:val="24"/>
        </w:rPr>
        <w:t xml:space="preserve">The example of the missing airline disaster in </w:t>
      </w:r>
      <w:proofErr w:type="spellStart"/>
      <w:r w:rsidR="002E25AC">
        <w:rPr>
          <w:rFonts w:ascii="Times New Roman" w:hAnsi="Times New Roman" w:cs="Times New Roman"/>
          <w:i/>
          <w:sz w:val="24"/>
          <w:szCs w:val="24"/>
        </w:rPr>
        <w:t>Micropolis</w:t>
      </w:r>
      <w:proofErr w:type="spellEnd"/>
      <w:r w:rsidR="002E25AC">
        <w:rPr>
          <w:rFonts w:ascii="Times New Roman" w:hAnsi="Times New Roman" w:cs="Times New Roman"/>
          <w:sz w:val="24"/>
          <w:szCs w:val="24"/>
        </w:rPr>
        <w:t xml:space="preserve"> is </w:t>
      </w:r>
      <w:r w:rsidR="00B26B4B">
        <w:rPr>
          <w:rFonts w:ascii="Times New Roman" w:hAnsi="Times New Roman" w:cs="Times New Roman"/>
          <w:sz w:val="24"/>
          <w:szCs w:val="24"/>
        </w:rPr>
        <w:t xml:space="preserve">a </w:t>
      </w:r>
      <w:r w:rsidR="002E25AC">
        <w:rPr>
          <w:rFonts w:ascii="Times New Roman" w:hAnsi="Times New Roman" w:cs="Times New Roman"/>
          <w:sz w:val="24"/>
          <w:szCs w:val="24"/>
        </w:rPr>
        <w:t xml:space="preserve">noteworthy example. The algorithm for the disaster is there, present in the code, but commented out, in a kind of </w:t>
      </w:r>
      <w:proofErr w:type="spellStart"/>
      <w:r w:rsidR="002E25AC">
        <w:rPr>
          <w:rFonts w:ascii="Times New Roman" w:hAnsi="Times New Roman" w:cs="Times New Roman"/>
          <w:sz w:val="24"/>
          <w:szCs w:val="24"/>
        </w:rPr>
        <w:t>Derridean</w:t>
      </w:r>
      <w:proofErr w:type="spellEnd"/>
      <w:r w:rsidR="002E25AC">
        <w:rPr>
          <w:rFonts w:ascii="Times New Roman" w:hAnsi="Times New Roman" w:cs="Times New Roman"/>
          <w:sz w:val="24"/>
          <w:szCs w:val="24"/>
        </w:rPr>
        <w:t xml:space="preserve"> erasure. </w:t>
      </w:r>
      <w:r w:rsidR="00D30638">
        <w:rPr>
          <w:rFonts w:ascii="Times New Roman" w:hAnsi="Times New Roman" w:cs="Times New Roman"/>
          <w:sz w:val="24"/>
          <w:szCs w:val="24"/>
        </w:rPr>
        <w:t xml:space="preserve">The </w:t>
      </w:r>
      <w:proofErr w:type="spellStart"/>
      <w:r w:rsidR="00D30638">
        <w:rPr>
          <w:rFonts w:ascii="Times New Roman" w:hAnsi="Times New Roman" w:cs="Times New Roman"/>
          <w:sz w:val="24"/>
          <w:szCs w:val="24"/>
        </w:rPr>
        <w:t>paracode</w:t>
      </w:r>
      <w:proofErr w:type="spellEnd"/>
      <w:r w:rsidR="00D30638">
        <w:rPr>
          <w:rFonts w:ascii="Times New Roman" w:hAnsi="Times New Roman" w:cs="Times New Roman"/>
          <w:sz w:val="24"/>
          <w:szCs w:val="24"/>
        </w:rPr>
        <w:t xml:space="preserve"> leaks out from the code, and it is up to cultural critics to make sense of it.</w:t>
      </w:r>
    </w:p>
    <w:p w14:paraId="0F14CFA6" w14:textId="77777777" w:rsidR="00F44E97" w:rsidRDefault="00D30638" w:rsidP="000C06C9">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paracode</w:t>
      </w:r>
      <w:proofErr w:type="spellEnd"/>
      <w:r>
        <w:rPr>
          <w:rFonts w:ascii="Times New Roman" w:hAnsi="Times New Roman" w:cs="Times New Roman"/>
          <w:sz w:val="24"/>
          <w:szCs w:val="24"/>
        </w:rPr>
        <w:t xml:space="preserve"> of </w:t>
      </w:r>
      <w:r>
        <w:rPr>
          <w:rFonts w:ascii="Times New Roman" w:hAnsi="Times New Roman" w:cs="Times New Roman"/>
          <w:i/>
          <w:sz w:val="24"/>
          <w:szCs w:val="24"/>
        </w:rPr>
        <w:t xml:space="preserve">JFK: Reloaded </w:t>
      </w:r>
      <w:r>
        <w:rPr>
          <w:rFonts w:ascii="Times New Roman" w:hAnsi="Times New Roman" w:cs="Times New Roman"/>
          <w:sz w:val="24"/>
          <w:szCs w:val="24"/>
        </w:rPr>
        <w:t xml:space="preserve">is even more startling. </w:t>
      </w:r>
      <w:r w:rsidR="008F1875" w:rsidRPr="0041428D">
        <w:rPr>
          <w:rFonts w:ascii="Times New Roman" w:hAnsi="Times New Roman" w:cs="Times New Roman"/>
          <w:sz w:val="24"/>
          <w:szCs w:val="24"/>
        </w:rPr>
        <w:t xml:space="preserve">In addition to undermining Traffic’s official rationale for the game, the </w:t>
      </w:r>
      <w:proofErr w:type="spellStart"/>
      <w:r w:rsidR="008F1875" w:rsidRPr="0041428D">
        <w:rPr>
          <w:rFonts w:ascii="Times New Roman" w:hAnsi="Times New Roman" w:cs="Times New Roman"/>
          <w:sz w:val="24"/>
          <w:szCs w:val="24"/>
        </w:rPr>
        <w:t>paracode</w:t>
      </w:r>
      <w:proofErr w:type="spellEnd"/>
      <w:r w:rsidR="008F1875" w:rsidRPr="0041428D">
        <w:rPr>
          <w:rFonts w:ascii="Times New Roman" w:hAnsi="Times New Roman" w:cs="Times New Roman"/>
          <w:sz w:val="24"/>
          <w:szCs w:val="24"/>
        </w:rPr>
        <w:t xml:space="preserve"> complicates the arguments of the critics who defended the game. Access to the code allows us to write a revisionist history of </w:t>
      </w:r>
      <w:r w:rsidR="008F1875" w:rsidRPr="0041428D">
        <w:rPr>
          <w:rFonts w:ascii="Times New Roman" w:hAnsi="Times New Roman" w:cs="Times New Roman"/>
          <w:i/>
          <w:sz w:val="24"/>
          <w:szCs w:val="24"/>
        </w:rPr>
        <w:t>JFK:</w:t>
      </w:r>
      <w:r w:rsidR="006C5757">
        <w:rPr>
          <w:rFonts w:ascii="Times New Roman" w:hAnsi="Times New Roman" w:cs="Times New Roman"/>
          <w:i/>
          <w:sz w:val="24"/>
          <w:szCs w:val="24"/>
        </w:rPr>
        <w:t xml:space="preserve"> </w:t>
      </w:r>
      <w:r w:rsidR="008F1875" w:rsidRPr="0041428D">
        <w:rPr>
          <w:rFonts w:ascii="Times New Roman" w:hAnsi="Times New Roman" w:cs="Times New Roman"/>
          <w:i/>
          <w:sz w:val="24"/>
          <w:szCs w:val="24"/>
        </w:rPr>
        <w:t>Reloaded</w:t>
      </w:r>
      <w:r w:rsidR="008F1875" w:rsidRPr="0041428D">
        <w:rPr>
          <w:rFonts w:ascii="Times New Roman" w:hAnsi="Times New Roman" w:cs="Times New Roman"/>
          <w:sz w:val="24"/>
          <w:szCs w:val="24"/>
        </w:rPr>
        <w:t xml:space="preserve">. </w:t>
      </w:r>
      <w:r w:rsidR="003350B4">
        <w:rPr>
          <w:rFonts w:ascii="Times New Roman" w:hAnsi="Times New Roman" w:cs="Times New Roman"/>
          <w:sz w:val="24"/>
          <w:szCs w:val="24"/>
        </w:rPr>
        <w:t xml:space="preserve">Some might argue that the marginalia of the game, </w:t>
      </w:r>
      <w:r w:rsidR="008F1875" w:rsidRPr="0041428D">
        <w:rPr>
          <w:rFonts w:ascii="Times New Roman" w:hAnsi="Times New Roman" w:cs="Times New Roman"/>
          <w:sz w:val="24"/>
          <w:szCs w:val="24"/>
        </w:rPr>
        <w:t xml:space="preserve">which was never intended to be available to the player, </w:t>
      </w:r>
      <w:r w:rsidR="003350B4">
        <w:rPr>
          <w:rFonts w:ascii="Times New Roman" w:hAnsi="Times New Roman" w:cs="Times New Roman"/>
          <w:sz w:val="24"/>
          <w:szCs w:val="24"/>
        </w:rPr>
        <w:t xml:space="preserve">should not </w:t>
      </w:r>
      <w:r w:rsidR="008F1875" w:rsidRPr="0041428D">
        <w:rPr>
          <w:rFonts w:ascii="Times New Roman" w:hAnsi="Times New Roman" w:cs="Times New Roman"/>
          <w:sz w:val="24"/>
          <w:szCs w:val="24"/>
        </w:rPr>
        <w:t>guide our interpretation of the game</w:t>
      </w:r>
      <w:r w:rsidR="003350B4">
        <w:rPr>
          <w:rFonts w:ascii="Times New Roman" w:hAnsi="Times New Roman" w:cs="Times New Roman"/>
          <w:sz w:val="24"/>
          <w:szCs w:val="24"/>
        </w:rPr>
        <w:t xml:space="preserve">. But this is precisely why </w:t>
      </w:r>
      <w:r w:rsidR="0055545C">
        <w:rPr>
          <w:rFonts w:ascii="Times New Roman" w:hAnsi="Times New Roman" w:cs="Times New Roman"/>
          <w:sz w:val="24"/>
          <w:szCs w:val="24"/>
        </w:rPr>
        <w:t xml:space="preserve">code must become a site of engagement for </w:t>
      </w:r>
      <w:r>
        <w:rPr>
          <w:rFonts w:ascii="Times New Roman" w:hAnsi="Times New Roman" w:cs="Times New Roman"/>
          <w:sz w:val="24"/>
          <w:szCs w:val="24"/>
        </w:rPr>
        <w:t>humanists</w:t>
      </w:r>
      <w:r w:rsidR="0055545C">
        <w:rPr>
          <w:rFonts w:ascii="Times New Roman" w:hAnsi="Times New Roman" w:cs="Times New Roman"/>
          <w:sz w:val="24"/>
          <w:szCs w:val="24"/>
        </w:rPr>
        <w:t xml:space="preserve">. Recall McPherson’s argument that not only is code a hidden marker of social relations, code hides the means by which </w:t>
      </w:r>
      <w:proofErr w:type="gramStart"/>
      <w:r w:rsidR="0055545C">
        <w:rPr>
          <w:rFonts w:ascii="Times New Roman" w:hAnsi="Times New Roman" w:cs="Times New Roman"/>
          <w:sz w:val="24"/>
          <w:szCs w:val="24"/>
        </w:rPr>
        <w:t>itself</w:t>
      </w:r>
      <w:proofErr w:type="gramEnd"/>
      <w:r w:rsidR="0055545C">
        <w:rPr>
          <w:rFonts w:ascii="Times New Roman" w:hAnsi="Times New Roman" w:cs="Times New Roman"/>
          <w:sz w:val="24"/>
          <w:szCs w:val="24"/>
        </w:rPr>
        <w:t xml:space="preserve"> operates. As I have demonstrated here, approaching code on a textual level as opposed to a procedural level exposes some of these transparent dynamics. </w:t>
      </w:r>
      <w:r w:rsidR="008F1875" w:rsidRPr="0041428D">
        <w:rPr>
          <w:rFonts w:ascii="Times New Roman" w:hAnsi="Times New Roman" w:cs="Times New Roman"/>
          <w:sz w:val="24"/>
          <w:szCs w:val="24"/>
        </w:rPr>
        <w:t>In the final analysis</w:t>
      </w:r>
      <w:r w:rsidR="002E25AC">
        <w:rPr>
          <w:rFonts w:ascii="Times New Roman" w:hAnsi="Times New Roman" w:cs="Times New Roman"/>
          <w:sz w:val="24"/>
          <w:szCs w:val="24"/>
        </w:rPr>
        <w:t>, my exploration of this particular pair of games—</w:t>
      </w:r>
      <w:proofErr w:type="spellStart"/>
      <w:r w:rsidR="002E25AC">
        <w:rPr>
          <w:rFonts w:ascii="Times New Roman" w:hAnsi="Times New Roman" w:cs="Times New Roman"/>
          <w:i/>
          <w:sz w:val="24"/>
          <w:szCs w:val="24"/>
        </w:rPr>
        <w:t>Micropolis</w:t>
      </w:r>
      <w:proofErr w:type="spellEnd"/>
      <w:r w:rsidR="002E25AC">
        <w:rPr>
          <w:rFonts w:ascii="Times New Roman" w:hAnsi="Times New Roman" w:cs="Times New Roman"/>
          <w:i/>
          <w:sz w:val="24"/>
          <w:szCs w:val="24"/>
        </w:rPr>
        <w:t xml:space="preserve"> </w:t>
      </w:r>
      <w:r w:rsidR="002E25AC">
        <w:rPr>
          <w:rFonts w:ascii="Times New Roman" w:hAnsi="Times New Roman" w:cs="Times New Roman"/>
          <w:sz w:val="24"/>
          <w:szCs w:val="24"/>
        </w:rPr>
        <w:t xml:space="preserve">and </w:t>
      </w:r>
      <w:r w:rsidR="002E25AC">
        <w:rPr>
          <w:rFonts w:ascii="Times New Roman" w:hAnsi="Times New Roman" w:cs="Times New Roman"/>
          <w:i/>
          <w:sz w:val="24"/>
          <w:szCs w:val="24"/>
        </w:rPr>
        <w:t>JFK: Reloaded</w:t>
      </w:r>
      <w:r w:rsidR="002E25AC">
        <w:rPr>
          <w:rFonts w:ascii="Times New Roman" w:hAnsi="Times New Roman" w:cs="Times New Roman"/>
          <w:sz w:val="24"/>
          <w:szCs w:val="24"/>
        </w:rPr>
        <w:t xml:space="preserve">—is secondary to the </w:t>
      </w:r>
      <w:r w:rsidR="008F1875" w:rsidRPr="0041428D">
        <w:rPr>
          <w:rFonts w:ascii="Times New Roman" w:hAnsi="Times New Roman" w:cs="Times New Roman"/>
          <w:sz w:val="24"/>
          <w:szCs w:val="24"/>
        </w:rPr>
        <w:t>broader que</w:t>
      </w:r>
      <w:r w:rsidR="002E25AC">
        <w:rPr>
          <w:rFonts w:ascii="Times New Roman" w:hAnsi="Times New Roman" w:cs="Times New Roman"/>
          <w:sz w:val="24"/>
          <w:szCs w:val="24"/>
        </w:rPr>
        <w:t>stions of critical code studies</w:t>
      </w:r>
      <w:r w:rsidR="008F1875" w:rsidRPr="0041428D">
        <w:rPr>
          <w:rFonts w:ascii="Times New Roman" w:hAnsi="Times New Roman" w:cs="Times New Roman"/>
          <w:sz w:val="24"/>
          <w:szCs w:val="24"/>
        </w:rPr>
        <w:t>. What does an attentiveness to code, or even comments in code, mean for literary scholars and cultural historians who study digital artifacts?</w:t>
      </w:r>
      <w:r w:rsidR="0033003D">
        <w:rPr>
          <w:rFonts w:ascii="Times New Roman" w:hAnsi="Times New Roman" w:cs="Times New Roman"/>
          <w:sz w:val="24"/>
          <w:szCs w:val="24"/>
        </w:rPr>
        <w:t xml:space="preserve"> Code is too important to be left to the coders, and it will increasingly be necessary for humanists to </w:t>
      </w:r>
      <w:r w:rsidR="0033003D" w:rsidRPr="0041428D">
        <w:rPr>
          <w:rFonts w:ascii="Times New Roman" w:hAnsi="Times New Roman" w:cs="Times New Roman"/>
          <w:sz w:val="24"/>
          <w:szCs w:val="24"/>
        </w:rPr>
        <w:t xml:space="preserve">develop some degree of </w:t>
      </w:r>
      <w:r w:rsidR="0033003D" w:rsidRPr="0041428D">
        <w:rPr>
          <w:rFonts w:ascii="Times New Roman" w:hAnsi="Times New Roman" w:cs="Times New Roman"/>
          <w:sz w:val="24"/>
          <w:szCs w:val="24"/>
        </w:rPr>
        <w:lastRenderedPageBreak/>
        <w:t xml:space="preserve">what Michael </w:t>
      </w:r>
      <w:proofErr w:type="spellStart"/>
      <w:r w:rsidR="0033003D" w:rsidRPr="0041428D">
        <w:rPr>
          <w:rFonts w:ascii="Times New Roman" w:hAnsi="Times New Roman" w:cs="Times New Roman"/>
          <w:sz w:val="24"/>
          <w:szCs w:val="24"/>
        </w:rPr>
        <w:t>Mateas</w:t>
      </w:r>
      <w:proofErr w:type="spellEnd"/>
      <w:r w:rsidR="0033003D" w:rsidRPr="0041428D">
        <w:rPr>
          <w:rFonts w:ascii="Times New Roman" w:hAnsi="Times New Roman" w:cs="Times New Roman"/>
          <w:sz w:val="24"/>
          <w:szCs w:val="24"/>
        </w:rPr>
        <w:t xml:space="preserve"> has called “procedural literacy.” An accomplished new media designer himself, </w:t>
      </w:r>
      <w:proofErr w:type="spellStart"/>
      <w:r w:rsidR="0033003D" w:rsidRPr="0041428D">
        <w:rPr>
          <w:rFonts w:ascii="Times New Roman" w:hAnsi="Times New Roman" w:cs="Times New Roman"/>
          <w:sz w:val="24"/>
          <w:szCs w:val="24"/>
        </w:rPr>
        <w:t>Mateas</w:t>
      </w:r>
      <w:proofErr w:type="spellEnd"/>
      <w:r w:rsidR="0033003D" w:rsidRPr="0041428D">
        <w:rPr>
          <w:rFonts w:ascii="Times New Roman" w:hAnsi="Times New Roman" w:cs="Times New Roman"/>
          <w:sz w:val="24"/>
          <w:szCs w:val="24"/>
        </w:rPr>
        <w:t xml:space="preserve"> describes procedural literacy as “the ability to read and write processes, to engage procedural representation and aesthetics, to understand the interplay between the </w:t>
      </w:r>
      <w:proofErr w:type="gramStart"/>
      <w:r w:rsidR="0033003D" w:rsidRPr="0041428D">
        <w:rPr>
          <w:rFonts w:ascii="Times New Roman" w:hAnsi="Times New Roman" w:cs="Times New Roman"/>
          <w:sz w:val="24"/>
          <w:szCs w:val="24"/>
        </w:rPr>
        <w:t>culturally-embedded</w:t>
      </w:r>
      <w:proofErr w:type="gramEnd"/>
      <w:r w:rsidR="0033003D" w:rsidRPr="0041428D">
        <w:rPr>
          <w:rFonts w:ascii="Times New Roman" w:hAnsi="Times New Roman" w:cs="Times New Roman"/>
          <w:sz w:val="24"/>
          <w:szCs w:val="24"/>
        </w:rPr>
        <w:t xml:space="preserve"> practices of human meaning-making and technically-mediated processes” </w:t>
      </w:r>
      <w:r w:rsidR="00291F7B" w:rsidRPr="00291F7B">
        <w:rPr>
          <w:rFonts w:ascii="Times New Roman" w:hAnsi="Times New Roman" w:cs="Times New Roman"/>
          <w:sz w:val="24"/>
          <w:szCs w:val="21"/>
        </w:rPr>
        <w:t>(</w:t>
      </w:r>
      <w:proofErr w:type="spellStart"/>
      <w:r w:rsidR="00291F7B" w:rsidRPr="00291F7B">
        <w:rPr>
          <w:rFonts w:ascii="Times New Roman" w:hAnsi="Times New Roman" w:cs="Times New Roman"/>
          <w:sz w:val="24"/>
          <w:szCs w:val="21"/>
        </w:rPr>
        <w:t>Mateas</w:t>
      </w:r>
      <w:proofErr w:type="spellEnd"/>
      <w:r w:rsidR="00291F7B" w:rsidRPr="00291F7B">
        <w:rPr>
          <w:rFonts w:ascii="Times New Roman" w:hAnsi="Times New Roman" w:cs="Times New Roman"/>
          <w:sz w:val="24"/>
          <w:szCs w:val="21"/>
        </w:rPr>
        <w:t xml:space="preserve"> 2008, 1)</w:t>
      </w:r>
      <w:r w:rsidR="0033003D" w:rsidRPr="0041428D">
        <w:rPr>
          <w:rFonts w:ascii="Times New Roman" w:hAnsi="Times New Roman" w:cs="Times New Roman"/>
          <w:sz w:val="24"/>
          <w:szCs w:val="24"/>
        </w:rPr>
        <w:t xml:space="preserve">. Like any reading literacy, procedural literacy has different thresholds, </w:t>
      </w:r>
      <w:proofErr w:type="gramStart"/>
      <w:r w:rsidR="0033003D" w:rsidRPr="0041428D">
        <w:rPr>
          <w:rFonts w:ascii="Times New Roman" w:hAnsi="Times New Roman" w:cs="Times New Roman"/>
          <w:sz w:val="24"/>
          <w:szCs w:val="24"/>
        </w:rPr>
        <w:t>each requiring greater proficiency</w:t>
      </w:r>
      <w:proofErr w:type="gramEnd"/>
      <w:r w:rsidR="0033003D" w:rsidRPr="0041428D">
        <w:rPr>
          <w:rFonts w:ascii="Times New Roman" w:hAnsi="Times New Roman" w:cs="Times New Roman"/>
          <w:sz w:val="24"/>
          <w:szCs w:val="24"/>
        </w:rPr>
        <w:t xml:space="preserve">. </w:t>
      </w:r>
      <w:r w:rsidR="000C06C9">
        <w:rPr>
          <w:rFonts w:ascii="Times New Roman" w:hAnsi="Times New Roman" w:cs="Times New Roman"/>
          <w:sz w:val="24"/>
          <w:szCs w:val="24"/>
        </w:rPr>
        <w:t xml:space="preserve">I have argued elsewhere for the notion of computational competency over literacy </w:t>
      </w:r>
      <w:r w:rsidR="000C06C9" w:rsidRPr="000C06C9">
        <w:rPr>
          <w:rFonts w:ascii="Times New Roman" w:hAnsi="Times New Roman" w:cs="Times New Roman"/>
          <w:sz w:val="24"/>
          <w:szCs w:val="21"/>
        </w:rPr>
        <w:t>(Sample 2012)</w:t>
      </w:r>
      <w:r w:rsidR="000C06C9">
        <w:rPr>
          <w:rFonts w:ascii="Times New Roman" w:hAnsi="Times New Roman" w:cs="Times New Roman"/>
          <w:sz w:val="24"/>
          <w:szCs w:val="24"/>
        </w:rPr>
        <w:t xml:space="preserve">, but the point remains: </w:t>
      </w:r>
      <w:r w:rsidR="0033003D" w:rsidRPr="0041428D">
        <w:rPr>
          <w:rFonts w:ascii="Times New Roman" w:hAnsi="Times New Roman" w:cs="Times New Roman"/>
          <w:sz w:val="24"/>
          <w:szCs w:val="24"/>
        </w:rPr>
        <w:t xml:space="preserve">even the most modest efforts to “engage procedural representation” can </w:t>
      </w:r>
      <w:r w:rsidR="0033003D">
        <w:rPr>
          <w:rFonts w:ascii="Times New Roman" w:hAnsi="Times New Roman" w:cs="Times New Roman"/>
          <w:sz w:val="24"/>
          <w:szCs w:val="24"/>
        </w:rPr>
        <w:t>yield</w:t>
      </w:r>
      <w:r w:rsidR="0033003D" w:rsidRPr="0041428D">
        <w:rPr>
          <w:rFonts w:ascii="Times New Roman" w:hAnsi="Times New Roman" w:cs="Times New Roman"/>
          <w:sz w:val="24"/>
          <w:szCs w:val="24"/>
        </w:rPr>
        <w:t xml:space="preserve"> rewarding results</w:t>
      </w:r>
      <w:r w:rsidR="002E25AC">
        <w:rPr>
          <w:rFonts w:ascii="Times New Roman" w:hAnsi="Times New Roman" w:cs="Times New Roman"/>
          <w:sz w:val="24"/>
          <w:szCs w:val="24"/>
        </w:rPr>
        <w:t xml:space="preserve">. In the examples of </w:t>
      </w:r>
      <w:proofErr w:type="spellStart"/>
      <w:r w:rsidR="0033003D">
        <w:rPr>
          <w:rFonts w:ascii="Times New Roman" w:hAnsi="Times New Roman" w:cs="Times New Roman"/>
          <w:i/>
          <w:sz w:val="24"/>
          <w:szCs w:val="24"/>
        </w:rPr>
        <w:t>Micropolis</w:t>
      </w:r>
      <w:proofErr w:type="spellEnd"/>
      <w:r w:rsidR="0033003D">
        <w:rPr>
          <w:rFonts w:ascii="Times New Roman" w:hAnsi="Times New Roman" w:cs="Times New Roman"/>
          <w:i/>
          <w:sz w:val="24"/>
          <w:szCs w:val="24"/>
        </w:rPr>
        <w:t xml:space="preserve"> </w:t>
      </w:r>
      <w:r w:rsidR="0033003D">
        <w:rPr>
          <w:rFonts w:ascii="Times New Roman" w:hAnsi="Times New Roman" w:cs="Times New Roman"/>
          <w:sz w:val="24"/>
          <w:szCs w:val="24"/>
        </w:rPr>
        <w:t xml:space="preserve">and </w:t>
      </w:r>
      <w:r w:rsidR="0033003D">
        <w:rPr>
          <w:rFonts w:ascii="Times New Roman" w:hAnsi="Times New Roman" w:cs="Times New Roman"/>
          <w:i/>
          <w:sz w:val="24"/>
          <w:szCs w:val="24"/>
        </w:rPr>
        <w:t>JFK: Reloaded</w:t>
      </w:r>
      <w:r w:rsidR="0033003D">
        <w:rPr>
          <w:rFonts w:ascii="Times New Roman" w:hAnsi="Times New Roman" w:cs="Times New Roman"/>
          <w:sz w:val="24"/>
          <w:szCs w:val="24"/>
        </w:rPr>
        <w:t xml:space="preserve"> </w:t>
      </w:r>
      <w:r w:rsidR="006C5757">
        <w:rPr>
          <w:rFonts w:ascii="Times New Roman" w:hAnsi="Times New Roman" w:cs="Times New Roman"/>
          <w:sz w:val="24"/>
          <w:szCs w:val="24"/>
        </w:rPr>
        <w:t xml:space="preserve">we encounter </w:t>
      </w:r>
      <w:r w:rsidR="008F1875" w:rsidRPr="0041428D">
        <w:rPr>
          <w:rFonts w:ascii="Times New Roman" w:hAnsi="Times New Roman" w:cs="Times New Roman"/>
          <w:sz w:val="24"/>
          <w:szCs w:val="24"/>
        </w:rPr>
        <w:t xml:space="preserve">programmer comments </w:t>
      </w:r>
      <w:r w:rsidR="006C5757">
        <w:rPr>
          <w:rFonts w:ascii="Times New Roman" w:hAnsi="Times New Roman" w:cs="Times New Roman"/>
          <w:sz w:val="24"/>
          <w:szCs w:val="24"/>
        </w:rPr>
        <w:t xml:space="preserve">that </w:t>
      </w:r>
      <w:r w:rsidR="008F1875" w:rsidRPr="0041428D">
        <w:rPr>
          <w:rFonts w:ascii="Times New Roman" w:hAnsi="Times New Roman" w:cs="Times New Roman"/>
          <w:sz w:val="24"/>
          <w:szCs w:val="24"/>
        </w:rPr>
        <w:t xml:space="preserve">in no way help us </w:t>
      </w:r>
      <w:r w:rsidR="006C5757">
        <w:rPr>
          <w:rFonts w:ascii="Times New Roman" w:hAnsi="Times New Roman" w:cs="Times New Roman"/>
          <w:sz w:val="24"/>
          <w:szCs w:val="24"/>
        </w:rPr>
        <w:t xml:space="preserve">to </w:t>
      </w:r>
      <w:r w:rsidR="008F1875" w:rsidRPr="0041428D">
        <w:rPr>
          <w:rFonts w:ascii="Times New Roman" w:hAnsi="Times New Roman" w:cs="Times New Roman"/>
          <w:sz w:val="24"/>
          <w:szCs w:val="24"/>
        </w:rPr>
        <w:t>understand what Bogost would call the procedural rhetoric of the game</w:t>
      </w:r>
      <w:r w:rsidR="006C5757">
        <w:rPr>
          <w:rFonts w:ascii="Times New Roman" w:hAnsi="Times New Roman" w:cs="Times New Roman"/>
          <w:sz w:val="24"/>
          <w:szCs w:val="24"/>
        </w:rPr>
        <w:t>s</w:t>
      </w:r>
      <w:r w:rsidR="008F1875" w:rsidRPr="0041428D">
        <w:rPr>
          <w:rFonts w:ascii="Times New Roman" w:hAnsi="Times New Roman" w:cs="Times New Roman"/>
          <w:sz w:val="24"/>
          <w:szCs w:val="24"/>
        </w:rPr>
        <w:t>. Yet, they do help us develop an understanding of the game</w:t>
      </w:r>
      <w:r w:rsidR="006C5757">
        <w:rPr>
          <w:rFonts w:ascii="Times New Roman" w:hAnsi="Times New Roman" w:cs="Times New Roman"/>
          <w:sz w:val="24"/>
          <w:szCs w:val="24"/>
        </w:rPr>
        <w:t>s</w:t>
      </w:r>
      <w:r w:rsidR="008F1875" w:rsidRPr="0041428D">
        <w:rPr>
          <w:rFonts w:ascii="Times New Roman" w:hAnsi="Times New Roman" w:cs="Times New Roman"/>
          <w:sz w:val="24"/>
          <w:szCs w:val="24"/>
        </w:rPr>
        <w:t xml:space="preserve"> as cultural object</w:t>
      </w:r>
      <w:r w:rsidR="006C5757">
        <w:rPr>
          <w:rFonts w:ascii="Times New Roman" w:hAnsi="Times New Roman" w:cs="Times New Roman"/>
          <w:sz w:val="24"/>
          <w:szCs w:val="24"/>
        </w:rPr>
        <w:t>s</w:t>
      </w:r>
      <w:r w:rsidR="008F1875" w:rsidRPr="0041428D">
        <w:rPr>
          <w:rFonts w:ascii="Times New Roman" w:hAnsi="Times New Roman" w:cs="Times New Roman"/>
          <w:sz w:val="24"/>
          <w:szCs w:val="24"/>
        </w:rPr>
        <w:t xml:space="preserve"> and </w:t>
      </w:r>
      <w:r w:rsidR="006C5757">
        <w:rPr>
          <w:rFonts w:ascii="Times New Roman" w:hAnsi="Times New Roman" w:cs="Times New Roman"/>
          <w:sz w:val="24"/>
          <w:szCs w:val="24"/>
        </w:rPr>
        <w:t xml:space="preserve">of </w:t>
      </w:r>
      <w:r w:rsidR="008F1875" w:rsidRPr="0041428D">
        <w:rPr>
          <w:rFonts w:ascii="Times New Roman" w:hAnsi="Times New Roman" w:cs="Times New Roman"/>
          <w:sz w:val="24"/>
          <w:szCs w:val="24"/>
        </w:rPr>
        <w:t xml:space="preserve">coding </w:t>
      </w:r>
      <w:r w:rsidR="006C5757">
        <w:rPr>
          <w:rFonts w:ascii="Times New Roman" w:hAnsi="Times New Roman" w:cs="Times New Roman"/>
          <w:sz w:val="24"/>
          <w:szCs w:val="24"/>
        </w:rPr>
        <w:t xml:space="preserve">itself </w:t>
      </w:r>
      <w:r w:rsidR="008F1875" w:rsidRPr="0041428D">
        <w:rPr>
          <w:rFonts w:ascii="Times New Roman" w:hAnsi="Times New Roman" w:cs="Times New Roman"/>
          <w:sz w:val="24"/>
          <w:szCs w:val="24"/>
        </w:rPr>
        <w:t>as a cultural practice</w:t>
      </w:r>
      <w:r w:rsidR="001F1297">
        <w:rPr>
          <w:rFonts w:ascii="Times New Roman" w:hAnsi="Times New Roman" w:cs="Times New Roman"/>
          <w:sz w:val="24"/>
          <w:szCs w:val="24"/>
        </w:rPr>
        <w:t xml:space="preserve">. Especially in the case of </w:t>
      </w:r>
      <w:r w:rsidR="001F1297">
        <w:rPr>
          <w:rFonts w:ascii="Times New Roman" w:hAnsi="Times New Roman" w:cs="Times New Roman"/>
          <w:i/>
          <w:sz w:val="24"/>
          <w:szCs w:val="24"/>
        </w:rPr>
        <w:t>JFK: Reloaded</w:t>
      </w:r>
      <w:r w:rsidR="001F1297">
        <w:rPr>
          <w:rFonts w:ascii="Times New Roman" w:hAnsi="Times New Roman" w:cs="Times New Roman"/>
          <w:sz w:val="24"/>
          <w:szCs w:val="24"/>
        </w:rPr>
        <w:t xml:space="preserve">, the comments are an expression of </w:t>
      </w:r>
      <w:r w:rsidR="001F1297" w:rsidRPr="0041428D">
        <w:rPr>
          <w:rFonts w:ascii="Times New Roman" w:hAnsi="Times New Roman" w:cs="Times New Roman"/>
          <w:sz w:val="24"/>
          <w:szCs w:val="24"/>
        </w:rPr>
        <w:t xml:space="preserve">the male-dominated, conquest-driven </w:t>
      </w:r>
      <w:r w:rsidR="001F1297" w:rsidRPr="0041428D">
        <w:rPr>
          <w:rFonts w:ascii="Times New Roman" w:hAnsi="Times New Roman" w:cs="Times New Roman"/>
          <w:i/>
          <w:sz w:val="24"/>
          <w:szCs w:val="24"/>
        </w:rPr>
        <w:t xml:space="preserve">milieu </w:t>
      </w:r>
      <w:r w:rsidR="001F1297" w:rsidRPr="0041428D">
        <w:rPr>
          <w:rFonts w:ascii="Times New Roman" w:hAnsi="Times New Roman" w:cs="Times New Roman"/>
          <w:sz w:val="24"/>
          <w:szCs w:val="24"/>
        </w:rPr>
        <w:t>of</w:t>
      </w:r>
      <w:r w:rsidR="001F1297">
        <w:rPr>
          <w:rFonts w:ascii="Times New Roman" w:hAnsi="Times New Roman" w:cs="Times New Roman"/>
          <w:sz w:val="24"/>
          <w:szCs w:val="24"/>
        </w:rPr>
        <w:t xml:space="preserve"> contemporary gaming and coding.</w:t>
      </w:r>
      <w:r w:rsidR="0033003D">
        <w:rPr>
          <w:rFonts w:ascii="Times New Roman" w:hAnsi="Times New Roman" w:cs="Times New Roman"/>
          <w:sz w:val="24"/>
          <w:szCs w:val="24"/>
        </w:rPr>
        <w:t xml:space="preserve"> </w:t>
      </w:r>
      <w:r w:rsidR="008F1875" w:rsidRPr="0041428D">
        <w:rPr>
          <w:rFonts w:ascii="Times New Roman" w:hAnsi="Times New Roman" w:cs="Times New Roman"/>
          <w:sz w:val="24"/>
          <w:szCs w:val="24"/>
        </w:rPr>
        <w:t xml:space="preserve">At the very least, they show that the “inside” of software does not always match the “outside.” </w:t>
      </w:r>
      <w:r w:rsidR="006C5757">
        <w:rPr>
          <w:rFonts w:ascii="Times New Roman" w:hAnsi="Times New Roman" w:cs="Times New Roman"/>
          <w:sz w:val="24"/>
          <w:szCs w:val="24"/>
        </w:rPr>
        <w:t xml:space="preserve">And ultimately, </w:t>
      </w:r>
      <w:r w:rsidR="008F1875" w:rsidRPr="0041428D">
        <w:rPr>
          <w:rFonts w:ascii="Times New Roman" w:hAnsi="Times New Roman" w:cs="Times New Roman"/>
          <w:sz w:val="24"/>
          <w:szCs w:val="24"/>
        </w:rPr>
        <w:t xml:space="preserve">a thorough engagement with </w:t>
      </w:r>
      <w:r w:rsidR="0033003D">
        <w:rPr>
          <w:rFonts w:ascii="Times New Roman" w:hAnsi="Times New Roman" w:cs="Times New Roman"/>
          <w:sz w:val="24"/>
          <w:szCs w:val="24"/>
        </w:rPr>
        <w:t xml:space="preserve">the textual condition of software </w:t>
      </w:r>
      <w:r w:rsidR="008F1875" w:rsidRPr="0041428D">
        <w:rPr>
          <w:rFonts w:ascii="Times New Roman" w:hAnsi="Times New Roman" w:cs="Times New Roman"/>
          <w:sz w:val="24"/>
          <w:szCs w:val="24"/>
        </w:rPr>
        <w:t>reveals that procedural literacy must not be strictly limited to reading or writing code, but must also extend outward to language and cultural practices.</w:t>
      </w:r>
    </w:p>
    <w:p w14:paraId="2C6ECC2D" w14:textId="77777777" w:rsidR="000C06C9" w:rsidRPr="000C06C9" w:rsidRDefault="000C06C9" w:rsidP="000C06C9">
      <w:pPr>
        <w:autoSpaceDE w:val="0"/>
        <w:autoSpaceDN w:val="0"/>
        <w:adjustRightInd w:val="0"/>
        <w:spacing w:after="0" w:line="480" w:lineRule="auto"/>
        <w:ind w:firstLine="720"/>
        <w:rPr>
          <w:rFonts w:ascii="Times New Roman" w:hAnsi="Times New Roman" w:cs="Times New Roman"/>
          <w:sz w:val="24"/>
          <w:szCs w:val="24"/>
        </w:rPr>
      </w:pPr>
    </w:p>
    <w:p w14:paraId="319BAF05" w14:textId="77777777" w:rsidR="008F1875" w:rsidRPr="0041428D" w:rsidRDefault="00291F7B" w:rsidP="002C4168">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sz w:val="24"/>
          <w:szCs w:val="24"/>
        </w:rPr>
        <w:t>REFERENCES</w:t>
      </w:r>
    </w:p>
    <w:p w14:paraId="3C961009" w14:textId="77777777" w:rsidR="00D65400" w:rsidRPr="00D65400" w:rsidRDefault="00E45023"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Aarseth</w:t>
      </w:r>
      <w:proofErr w:type="spellEnd"/>
      <w:r w:rsidRPr="00D65400">
        <w:rPr>
          <w:rFonts w:ascii="Times New Roman" w:hAnsi="Times New Roman" w:cs="Times New Roman"/>
          <w:sz w:val="24"/>
        </w:rPr>
        <w:t xml:space="preserve"> </w:t>
      </w:r>
      <w:r>
        <w:rPr>
          <w:rFonts w:ascii="Times New Roman" w:hAnsi="Times New Roman" w:cs="Times New Roman"/>
          <w:sz w:val="24"/>
        </w:rPr>
        <w:t>2004</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Aarseth</w:t>
      </w:r>
      <w:proofErr w:type="spellEnd"/>
      <w:r w:rsidR="00D65400" w:rsidRPr="00D65400">
        <w:rPr>
          <w:rFonts w:ascii="Times New Roman" w:hAnsi="Times New Roman" w:cs="Times New Roman"/>
          <w:sz w:val="24"/>
        </w:rPr>
        <w:t xml:space="preserve">, E. </w:t>
      </w:r>
      <w:r>
        <w:rPr>
          <w:rFonts w:ascii="Times New Roman" w:hAnsi="Times New Roman" w:cs="Times New Roman"/>
          <w:sz w:val="24"/>
        </w:rPr>
        <w:t>“</w:t>
      </w:r>
      <w:r w:rsidR="00D65400" w:rsidRPr="00D65400">
        <w:rPr>
          <w:rFonts w:ascii="Times New Roman" w:hAnsi="Times New Roman" w:cs="Times New Roman"/>
          <w:sz w:val="24"/>
        </w:rPr>
        <w:t>Genre Trouble.</w:t>
      </w:r>
      <w:r>
        <w:rPr>
          <w:rFonts w:ascii="Times New Roman" w:hAnsi="Times New Roman" w:cs="Times New Roman"/>
          <w:sz w:val="24"/>
        </w:rPr>
        <w:t>”</w:t>
      </w:r>
      <w:r w:rsidR="00D65400" w:rsidRPr="00D65400">
        <w:rPr>
          <w:rFonts w:ascii="Times New Roman" w:hAnsi="Times New Roman" w:cs="Times New Roman"/>
          <w:sz w:val="24"/>
        </w:rPr>
        <w:t xml:space="preserve"> </w:t>
      </w:r>
      <w:proofErr w:type="gramStart"/>
      <w:r w:rsidR="00D65400" w:rsidRPr="00D65400">
        <w:rPr>
          <w:rFonts w:ascii="Times New Roman" w:hAnsi="Times New Roman" w:cs="Times New Roman"/>
          <w:i/>
          <w:iCs/>
          <w:sz w:val="24"/>
        </w:rPr>
        <w:t>Electronic Book Review</w:t>
      </w:r>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 xml:space="preserve"> </w:t>
      </w:r>
      <w:r>
        <w:rPr>
          <w:rFonts w:ascii="Times New Roman" w:hAnsi="Times New Roman" w:cs="Times New Roman"/>
          <w:sz w:val="24"/>
        </w:rPr>
        <w:t xml:space="preserve">2004. </w:t>
      </w:r>
      <w:r w:rsidRPr="00D65400">
        <w:rPr>
          <w:rFonts w:ascii="Times New Roman" w:hAnsi="Times New Roman" w:cs="Times New Roman"/>
          <w:sz w:val="24"/>
        </w:rPr>
        <w:t xml:space="preserve">Accessed </w:t>
      </w:r>
      <w:r w:rsidR="00336311">
        <w:rPr>
          <w:rFonts w:ascii="Times New Roman" w:hAnsi="Times New Roman" w:cs="Times New Roman"/>
          <w:sz w:val="24"/>
        </w:rPr>
        <w:t xml:space="preserve">16 February </w:t>
      </w:r>
      <w:r w:rsidRPr="00D65400">
        <w:rPr>
          <w:rFonts w:ascii="Times New Roman" w:hAnsi="Times New Roman" w:cs="Times New Roman"/>
          <w:sz w:val="24"/>
        </w:rPr>
        <w:t>2009</w:t>
      </w:r>
      <w:r>
        <w:rPr>
          <w:rFonts w:ascii="Times New Roman" w:hAnsi="Times New Roman" w:cs="Times New Roman"/>
          <w:sz w:val="24"/>
        </w:rPr>
        <w:t xml:space="preserve">. </w:t>
      </w:r>
      <w:r w:rsidR="00D65400" w:rsidRPr="00D65400">
        <w:rPr>
          <w:rFonts w:ascii="Times New Roman" w:hAnsi="Times New Roman" w:cs="Times New Roman"/>
          <w:sz w:val="24"/>
        </w:rPr>
        <w:t>http://www.electronicbookreview.com/thread/firstperson/vigilant.</w:t>
      </w:r>
    </w:p>
    <w:p w14:paraId="63F1EC1B" w14:textId="77777777" w:rsidR="00D65400" w:rsidRPr="00D65400" w:rsidRDefault="00336311"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Bleecker</w:t>
      </w:r>
      <w:proofErr w:type="spellEnd"/>
      <w:r w:rsidRPr="00D65400">
        <w:rPr>
          <w:rFonts w:ascii="Times New Roman" w:hAnsi="Times New Roman" w:cs="Times New Roman"/>
          <w:sz w:val="24"/>
        </w:rPr>
        <w:t xml:space="preserve"> </w:t>
      </w:r>
      <w:r>
        <w:rPr>
          <w:rFonts w:ascii="Times New Roman" w:hAnsi="Times New Roman" w:cs="Times New Roman"/>
          <w:sz w:val="24"/>
        </w:rPr>
        <w:t>1995</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Bleecker</w:t>
      </w:r>
      <w:proofErr w:type="spellEnd"/>
      <w:r w:rsidR="00D65400" w:rsidRPr="00D65400">
        <w:rPr>
          <w:rFonts w:ascii="Times New Roman" w:hAnsi="Times New Roman" w:cs="Times New Roman"/>
          <w:sz w:val="24"/>
        </w:rPr>
        <w:t xml:space="preserve">, J. </w:t>
      </w:r>
      <w:r>
        <w:rPr>
          <w:rFonts w:ascii="Times New Roman" w:hAnsi="Times New Roman" w:cs="Times New Roman"/>
          <w:sz w:val="24"/>
        </w:rPr>
        <w:t>“</w:t>
      </w:r>
      <w:r w:rsidR="00D65400" w:rsidRPr="00D65400">
        <w:rPr>
          <w:rFonts w:ascii="Times New Roman" w:hAnsi="Times New Roman" w:cs="Times New Roman"/>
          <w:sz w:val="24"/>
        </w:rPr>
        <w:t>Urban Crisis: Past, Present, and Virtual.</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Socialist Review</w:t>
      </w:r>
      <w:r w:rsidR="00D65400" w:rsidRPr="00D65400">
        <w:rPr>
          <w:rFonts w:ascii="Times New Roman" w:hAnsi="Times New Roman" w:cs="Times New Roman"/>
          <w:sz w:val="24"/>
        </w:rPr>
        <w:t xml:space="preserve"> 24</w:t>
      </w:r>
      <w:r>
        <w:rPr>
          <w:rFonts w:ascii="Times New Roman" w:hAnsi="Times New Roman" w:cs="Times New Roman"/>
          <w:sz w:val="24"/>
        </w:rPr>
        <w:t xml:space="preserve"> (1995)</w:t>
      </w:r>
      <w:r w:rsidR="00D65400" w:rsidRPr="00D65400">
        <w:rPr>
          <w:rFonts w:ascii="Times New Roman" w:hAnsi="Times New Roman" w:cs="Times New Roman"/>
          <w:sz w:val="24"/>
        </w:rPr>
        <w:t>, 189–221.</w:t>
      </w:r>
    </w:p>
    <w:p w14:paraId="52FBA28C" w14:textId="77777777" w:rsidR="00D65400" w:rsidRPr="00D65400" w:rsidRDefault="00336311" w:rsidP="00D65400">
      <w:pPr>
        <w:pStyle w:val="Bibliography"/>
        <w:rPr>
          <w:rFonts w:ascii="Times New Roman" w:hAnsi="Times New Roman" w:cs="Times New Roman"/>
          <w:sz w:val="24"/>
        </w:rPr>
      </w:pPr>
      <w:r w:rsidRPr="00D65400">
        <w:rPr>
          <w:rFonts w:ascii="Times New Roman" w:hAnsi="Times New Roman" w:cs="Times New Roman"/>
          <w:sz w:val="24"/>
        </w:rPr>
        <w:t>Bogost 2010</w:t>
      </w:r>
      <w:r>
        <w:rPr>
          <w:rFonts w:ascii="Times New Roman" w:hAnsi="Times New Roman" w:cs="Times New Roman"/>
          <w:sz w:val="24"/>
        </w:rPr>
        <w:t xml:space="preserve"> </w:t>
      </w:r>
      <w:r w:rsidR="00D65400" w:rsidRPr="00D65400">
        <w:rPr>
          <w:rFonts w:ascii="Times New Roman" w:hAnsi="Times New Roman" w:cs="Times New Roman"/>
          <w:sz w:val="24"/>
        </w:rPr>
        <w:t xml:space="preserve">Bogost, I. </w:t>
      </w:r>
      <w:r>
        <w:rPr>
          <w:rFonts w:ascii="Times New Roman" w:hAnsi="Times New Roman" w:cs="Times New Roman"/>
          <w:sz w:val="24"/>
        </w:rPr>
        <w:t>“</w:t>
      </w:r>
      <w:r w:rsidR="00D65400" w:rsidRPr="00D65400">
        <w:rPr>
          <w:rFonts w:ascii="Times New Roman" w:hAnsi="Times New Roman" w:cs="Times New Roman"/>
          <w:sz w:val="24"/>
        </w:rPr>
        <w:t>Free Speech is Not a Marketing Plan.</w:t>
      </w:r>
      <w:r>
        <w:rPr>
          <w:rFonts w:ascii="Times New Roman" w:hAnsi="Times New Roman" w:cs="Times New Roman"/>
          <w:sz w:val="24"/>
        </w:rPr>
        <w:t>”</w:t>
      </w:r>
      <w:r w:rsidR="00D65400" w:rsidRPr="00D65400">
        <w:rPr>
          <w:rFonts w:ascii="Times New Roman" w:hAnsi="Times New Roman" w:cs="Times New Roman"/>
          <w:sz w:val="24"/>
        </w:rPr>
        <w:t xml:space="preserve"> </w:t>
      </w:r>
      <w:proofErr w:type="spellStart"/>
      <w:r w:rsidR="00D65400" w:rsidRPr="00D65400">
        <w:rPr>
          <w:rFonts w:ascii="Times New Roman" w:hAnsi="Times New Roman" w:cs="Times New Roman"/>
          <w:i/>
          <w:iCs/>
          <w:sz w:val="24"/>
        </w:rPr>
        <w:t>Gamasutra</w:t>
      </w:r>
      <w:proofErr w:type="spellEnd"/>
      <w:r w:rsidR="00D65400" w:rsidRPr="00D65400">
        <w:rPr>
          <w:rFonts w:ascii="Times New Roman" w:hAnsi="Times New Roman" w:cs="Times New Roman"/>
          <w:sz w:val="24"/>
        </w:rPr>
        <w:t xml:space="preserve">. </w:t>
      </w:r>
      <w:r>
        <w:rPr>
          <w:rFonts w:ascii="Times New Roman" w:hAnsi="Times New Roman" w:cs="Times New Roman"/>
          <w:sz w:val="24"/>
        </w:rPr>
        <w:t xml:space="preserve">2010. </w:t>
      </w:r>
      <w:r w:rsidRPr="00D65400">
        <w:rPr>
          <w:rFonts w:ascii="Times New Roman" w:hAnsi="Times New Roman" w:cs="Times New Roman"/>
          <w:sz w:val="24"/>
        </w:rPr>
        <w:t xml:space="preserve">Accessed </w:t>
      </w:r>
      <w:r>
        <w:rPr>
          <w:rFonts w:ascii="Times New Roman" w:hAnsi="Times New Roman" w:cs="Times New Roman"/>
          <w:sz w:val="24"/>
        </w:rPr>
        <w:t>6 November</w:t>
      </w:r>
      <w:r w:rsidRPr="00D65400">
        <w:rPr>
          <w:rFonts w:ascii="Times New Roman" w:hAnsi="Times New Roman" w:cs="Times New Roman"/>
          <w:sz w:val="24"/>
        </w:rPr>
        <w:t xml:space="preserve"> 2011</w:t>
      </w:r>
      <w:r>
        <w:rPr>
          <w:rFonts w:ascii="Times New Roman" w:hAnsi="Times New Roman" w:cs="Times New Roman"/>
          <w:sz w:val="24"/>
        </w:rPr>
        <w:t xml:space="preserve">. </w:t>
      </w:r>
      <w:r w:rsidR="00D65400" w:rsidRPr="00D65400">
        <w:rPr>
          <w:rFonts w:ascii="Times New Roman" w:hAnsi="Times New Roman" w:cs="Times New Roman"/>
          <w:sz w:val="24"/>
        </w:rPr>
        <w:t>http://www.gamasutra.com/view/feature/6158/persuasive_games_free_speech_is_</w:t>
      </w:r>
      <w:proofErr w:type="gramStart"/>
      <w:r w:rsidR="00D65400" w:rsidRPr="00D65400">
        <w:rPr>
          <w:rFonts w:ascii="Times New Roman" w:hAnsi="Times New Roman" w:cs="Times New Roman"/>
          <w:sz w:val="24"/>
        </w:rPr>
        <w:t>.php</w:t>
      </w:r>
      <w:proofErr w:type="gramEnd"/>
      <w:r w:rsidR="00D65400" w:rsidRPr="00D65400">
        <w:rPr>
          <w:rFonts w:ascii="Times New Roman" w:hAnsi="Times New Roman" w:cs="Times New Roman"/>
          <w:sz w:val="24"/>
        </w:rPr>
        <w:t>.</w:t>
      </w:r>
    </w:p>
    <w:p w14:paraId="1A97AD6D" w14:textId="77777777" w:rsidR="00D65400" w:rsidRPr="00D65400" w:rsidRDefault="00336311" w:rsidP="00D65400">
      <w:pPr>
        <w:pStyle w:val="Bibliography"/>
        <w:rPr>
          <w:rFonts w:ascii="Times New Roman" w:hAnsi="Times New Roman" w:cs="Times New Roman"/>
          <w:sz w:val="24"/>
        </w:rPr>
      </w:pPr>
      <w:r w:rsidRPr="00D65400">
        <w:rPr>
          <w:rFonts w:ascii="Times New Roman" w:hAnsi="Times New Roman" w:cs="Times New Roman"/>
          <w:sz w:val="24"/>
        </w:rPr>
        <w:lastRenderedPageBreak/>
        <w:t>Bogost 2007</w:t>
      </w:r>
      <w:r>
        <w:rPr>
          <w:rFonts w:ascii="Times New Roman" w:hAnsi="Times New Roman" w:cs="Times New Roman"/>
          <w:sz w:val="24"/>
        </w:rPr>
        <w:t xml:space="preserve"> </w:t>
      </w:r>
      <w:r w:rsidR="00D65400" w:rsidRPr="00D65400">
        <w:rPr>
          <w:rFonts w:ascii="Times New Roman" w:hAnsi="Times New Roman" w:cs="Times New Roman"/>
          <w:sz w:val="24"/>
        </w:rPr>
        <w:t xml:space="preserve">Bogost, I. </w:t>
      </w:r>
      <w:r w:rsidR="00D65400" w:rsidRPr="00D65400">
        <w:rPr>
          <w:rFonts w:ascii="Times New Roman" w:hAnsi="Times New Roman" w:cs="Times New Roman"/>
          <w:i/>
          <w:iCs/>
          <w:sz w:val="24"/>
        </w:rPr>
        <w:t>Persuasive Games: The Expressive Power of Videogames</w:t>
      </w:r>
      <w:r>
        <w:rPr>
          <w:rFonts w:ascii="Times New Roman" w:hAnsi="Times New Roman" w:cs="Times New Roman"/>
          <w:sz w:val="24"/>
        </w:rPr>
        <w:t>.</w:t>
      </w:r>
      <w:r w:rsidR="00D65400" w:rsidRPr="00D65400">
        <w:rPr>
          <w:rFonts w:ascii="Times New Roman" w:hAnsi="Times New Roman" w:cs="Times New Roman"/>
          <w:sz w:val="24"/>
        </w:rPr>
        <w:t xml:space="preserve"> Cambridge: MIT Press</w:t>
      </w:r>
      <w:r>
        <w:rPr>
          <w:rFonts w:ascii="Times New Roman" w:hAnsi="Times New Roman" w:cs="Times New Roman"/>
          <w:sz w:val="24"/>
        </w:rPr>
        <w:t>, 2007</w:t>
      </w:r>
      <w:r w:rsidR="00D65400" w:rsidRPr="00D65400">
        <w:rPr>
          <w:rFonts w:ascii="Times New Roman" w:hAnsi="Times New Roman" w:cs="Times New Roman"/>
          <w:sz w:val="24"/>
        </w:rPr>
        <w:t>.</w:t>
      </w:r>
    </w:p>
    <w:p w14:paraId="47E4FCE6" w14:textId="77777777" w:rsidR="00D65400" w:rsidRPr="00D65400" w:rsidRDefault="00336311" w:rsidP="00D65400">
      <w:pPr>
        <w:pStyle w:val="Bibliography"/>
        <w:rPr>
          <w:rFonts w:ascii="Times New Roman" w:hAnsi="Times New Roman" w:cs="Times New Roman"/>
          <w:sz w:val="24"/>
        </w:rPr>
      </w:pPr>
      <w:r w:rsidRPr="00D65400">
        <w:rPr>
          <w:rFonts w:ascii="Times New Roman" w:hAnsi="Times New Roman" w:cs="Times New Roman"/>
          <w:sz w:val="24"/>
        </w:rPr>
        <w:t xml:space="preserve">Bogost </w:t>
      </w:r>
      <w:r>
        <w:rPr>
          <w:rFonts w:ascii="Times New Roman" w:hAnsi="Times New Roman" w:cs="Times New Roman"/>
          <w:sz w:val="24"/>
        </w:rPr>
        <w:t>2009</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Bogost, I. </w:t>
      </w:r>
      <w:r>
        <w:rPr>
          <w:rFonts w:ascii="Times New Roman" w:hAnsi="Times New Roman" w:cs="Times New Roman"/>
          <w:sz w:val="24"/>
        </w:rPr>
        <w:t>“</w:t>
      </w:r>
      <w:r w:rsidR="00D65400" w:rsidRPr="00D65400">
        <w:rPr>
          <w:rFonts w:ascii="Times New Roman" w:hAnsi="Times New Roman" w:cs="Times New Roman"/>
          <w:sz w:val="24"/>
        </w:rPr>
        <w:t xml:space="preserve">The </w:t>
      </w:r>
      <w:proofErr w:type="spellStart"/>
      <w:r w:rsidR="00D65400" w:rsidRPr="00D65400">
        <w:rPr>
          <w:rFonts w:ascii="Times New Roman" w:hAnsi="Times New Roman" w:cs="Times New Roman"/>
          <w:sz w:val="24"/>
        </w:rPr>
        <w:t>Proceduralist</w:t>
      </w:r>
      <w:proofErr w:type="spellEnd"/>
      <w:r w:rsidR="00D65400" w:rsidRPr="00D65400">
        <w:rPr>
          <w:rFonts w:ascii="Times New Roman" w:hAnsi="Times New Roman" w:cs="Times New Roman"/>
          <w:sz w:val="24"/>
        </w:rPr>
        <w:t xml:space="preserve"> Style.</w:t>
      </w:r>
      <w:r>
        <w:rPr>
          <w:rFonts w:ascii="Times New Roman" w:hAnsi="Times New Roman" w:cs="Times New Roman"/>
          <w:sz w:val="24"/>
        </w:rPr>
        <w:t>”</w:t>
      </w:r>
      <w:r w:rsidR="00D65400" w:rsidRPr="00D65400">
        <w:rPr>
          <w:rFonts w:ascii="Times New Roman" w:hAnsi="Times New Roman" w:cs="Times New Roman"/>
          <w:sz w:val="24"/>
        </w:rPr>
        <w:t xml:space="preserve"> </w:t>
      </w:r>
      <w:proofErr w:type="spellStart"/>
      <w:r w:rsidR="00D65400" w:rsidRPr="00D65400">
        <w:rPr>
          <w:rFonts w:ascii="Times New Roman" w:hAnsi="Times New Roman" w:cs="Times New Roman"/>
          <w:i/>
          <w:iCs/>
          <w:sz w:val="24"/>
        </w:rPr>
        <w:t>Gamasutra</w:t>
      </w:r>
      <w:proofErr w:type="spellEnd"/>
      <w:r w:rsidR="00D65400" w:rsidRPr="00D65400">
        <w:rPr>
          <w:rFonts w:ascii="Times New Roman" w:hAnsi="Times New Roman" w:cs="Times New Roman"/>
          <w:sz w:val="24"/>
        </w:rPr>
        <w:t xml:space="preserve">. </w:t>
      </w:r>
      <w:r w:rsidRPr="00D65400">
        <w:rPr>
          <w:rFonts w:ascii="Times New Roman" w:hAnsi="Times New Roman" w:cs="Times New Roman"/>
          <w:sz w:val="24"/>
        </w:rPr>
        <w:t>2009. Accessed 1</w:t>
      </w:r>
      <w:r>
        <w:rPr>
          <w:rFonts w:ascii="Times New Roman" w:hAnsi="Times New Roman" w:cs="Times New Roman"/>
          <w:sz w:val="24"/>
        </w:rPr>
        <w:t xml:space="preserve"> </w:t>
      </w:r>
      <w:r w:rsidRPr="00D65400">
        <w:rPr>
          <w:rFonts w:ascii="Times New Roman" w:hAnsi="Times New Roman" w:cs="Times New Roman"/>
          <w:sz w:val="24"/>
        </w:rPr>
        <w:t>February</w:t>
      </w:r>
      <w:r>
        <w:rPr>
          <w:rFonts w:ascii="Times New Roman" w:hAnsi="Times New Roman" w:cs="Times New Roman"/>
          <w:sz w:val="24"/>
        </w:rPr>
        <w:t xml:space="preserve"> </w:t>
      </w:r>
      <w:r w:rsidRPr="00D65400">
        <w:rPr>
          <w:rFonts w:ascii="Times New Roman" w:hAnsi="Times New Roman" w:cs="Times New Roman"/>
          <w:sz w:val="24"/>
        </w:rPr>
        <w:t>2009</w:t>
      </w:r>
      <w:r>
        <w:rPr>
          <w:rFonts w:ascii="Times New Roman" w:hAnsi="Times New Roman" w:cs="Times New Roman"/>
          <w:sz w:val="24"/>
        </w:rPr>
        <w:t xml:space="preserve">. </w:t>
      </w:r>
      <w:r w:rsidR="00D65400" w:rsidRPr="00D65400">
        <w:rPr>
          <w:rFonts w:ascii="Times New Roman" w:hAnsi="Times New Roman" w:cs="Times New Roman"/>
          <w:sz w:val="24"/>
        </w:rPr>
        <w:t>http://www.gamasutra.com/view/feature/3909/persuasive_games_the_</w:t>
      </w:r>
      <w:proofErr w:type="gramStart"/>
      <w:r w:rsidR="00D65400" w:rsidRPr="00D65400">
        <w:rPr>
          <w:rFonts w:ascii="Times New Roman" w:hAnsi="Times New Roman" w:cs="Times New Roman"/>
          <w:sz w:val="24"/>
        </w:rPr>
        <w:t>.php</w:t>
      </w:r>
      <w:proofErr w:type="gramEnd"/>
      <w:r w:rsidR="00D65400" w:rsidRPr="00D65400">
        <w:rPr>
          <w:rFonts w:ascii="Times New Roman" w:hAnsi="Times New Roman" w:cs="Times New Roman"/>
          <w:sz w:val="24"/>
        </w:rPr>
        <w:t>?print=1</w:t>
      </w:r>
      <w:r>
        <w:rPr>
          <w:rFonts w:ascii="Times New Roman" w:hAnsi="Times New Roman" w:cs="Times New Roman"/>
          <w:sz w:val="24"/>
        </w:rPr>
        <w:t>.</w:t>
      </w:r>
    </w:p>
    <w:p w14:paraId="36C6D647" w14:textId="77777777" w:rsidR="00D65400" w:rsidRPr="00D65400" w:rsidRDefault="00336311" w:rsidP="00D65400">
      <w:pPr>
        <w:pStyle w:val="Bibliography"/>
        <w:rPr>
          <w:rFonts w:ascii="Times New Roman" w:hAnsi="Times New Roman" w:cs="Times New Roman"/>
          <w:sz w:val="24"/>
        </w:rPr>
      </w:pPr>
      <w:r w:rsidRPr="00D65400">
        <w:rPr>
          <w:rFonts w:ascii="Times New Roman" w:hAnsi="Times New Roman" w:cs="Times New Roman"/>
          <w:sz w:val="24"/>
        </w:rPr>
        <w:t xml:space="preserve">Bogost </w:t>
      </w:r>
      <w:r>
        <w:rPr>
          <w:rFonts w:ascii="Times New Roman" w:hAnsi="Times New Roman" w:cs="Times New Roman"/>
          <w:sz w:val="24"/>
        </w:rPr>
        <w:t>2006</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Bogost, I. </w:t>
      </w:r>
      <w:r w:rsidR="00D65400" w:rsidRPr="00D65400">
        <w:rPr>
          <w:rFonts w:ascii="Times New Roman" w:hAnsi="Times New Roman" w:cs="Times New Roman"/>
          <w:i/>
          <w:iCs/>
          <w:sz w:val="24"/>
        </w:rPr>
        <w:t>Unit operations: An Approach to Videogame Criticism</w:t>
      </w:r>
      <w:r>
        <w:rPr>
          <w:rFonts w:ascii="Times New Roman" w:hAnsi="Times New Roman" w:cs="Times New Roman"/>
          <w:sz w:val="24"/>
        </w:rPr>
        <w:t>.</w:t>
      </w:r>
      <w:r w:rsidR="00D65400" w:rsidRPr="00D65400">
        <w:rPr>
          <w:rFonts w:ascii="Times New Roman" w:hAnsi="Times New Roman" w:cs="Times New Roman"/>
          <w:sz w:val="24"/>
        </w:rPr>
        <w:t xml:space="preserve"> Cambridge: MIT Press</w:t>
      </w:r>
      <w:r>
        <w:rPr>
          <w:rFonts w:ascii="Times New Roman" w:hAnsi="Times New Roman" w:cs="Times New Roman"/>
          <w:sz w:val="24"/>
        </w:rPr>
        <w:t xml:space="preserve">, </w:t>
      </w:r>
      <w:r w:rsidRPr="00D65400">
        <w:rPr>
          <w:rFonts w:ascii="Times New Roman" w:hAnsi="Times New Roman" w:cs="Times New Roman"/>
          <w:sz w:val="24"/>
        </w:rPr>
        <w:t>2006</w:t>
      </w:r>
      <w:r w:rsidR="00D65400" w:rsidRPr="00D65400">
        <w:rPr>
          <w:rFonts w:ascii="Times New Roman" w:hAnsi="Times New Roman" w:cs="Times New Roman"/>
          <w:sz w:val="24"/>
        </w:rPr>
        <w:t>.</w:t>
      </w:r>
    </w:p>
    <w:p w14:paraId="051729A7" w14:textId="77777777" w:rsidR="00D65400" w:rsidRPr="00D65400" w:rsidRDefault="00336311" w:rsidP="00D65400">
      <w:pPr>
        <w:pStyle w:val="Bibliography"/>
        <w:rPr>
          <w:rFonts w:ascii="Times New Roman" w:hAnsi="Times New Roman" w:cs="Times New Roman"/>
          <w:sz w:val="24"/>
        </w:rPr>
      </w:pPr>
      <w:proofErr w:type="gramStart"/>
      <w:r w:rsidRPr="00D65400">
        <w:rPr>
          <w:rFonts w:ascii="Times New Roman" w:hAnsi="Times New Roman" w:cs="Times New Roman"/>
          <w:sz w:val="24"/>
        </w:rPr>
        <w:t xml:space="preserve">Bogost </w:t>
      </w:r>
      <w:r>
        <w:rPr>
          <w:rFonts w:ascii="Times New Roman" w:hAnsi="Times New Roman" w:cs="Times New Roman"/>
          <w:sz w:val="24"/>
        </w:rPr>
        <w:t>et al. 2010</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Bogost, I., </w:t>
      </w:r>
      <w:r w:rsidR="00E9431E">
        <w:rPr>
          <w:rFonts w:ascii="Times New Roman" w:hAnsi="Times New Roman" w:cs="Times New Roman"/>
          <w:sz w:val="24"/>
        </w:rPr>
        <w:t xml:space="preserve">S. </w:t>
      </w:r>
      <w:r w:rsidR="00D65400" w:rsidRPr="00D65400">
        <w:rPr>
          <w:rFonts w:ascii="Times New Roman" w:hAnsi="Times New Roman" w:cs="Times New Roman"/>
          <w:sz w:val="24"/>
        </w:rPr>
        <w:t xml:space="preserve">Ferrari, &amp; </w:t>
      </w:r>
      <w:r w:rsidR="00E9431E">
        <w:rPr>
          <w:rFonts w:ascii="Times New Roman" w:hAnsi="Times New Roman" w:cs="Times New Roman"/>
          <w:sz w:val="24"/>
        </w:rPr>
        <w:t xml:space="preserve">B. </w:t>
      </w:r>
      <w:proofErr w:type="spellStart"/>
      <w:r w:rsidR="00D65400" w:rsidRPr="00D65400">
        <w:rPr>
          <w:rFonts w:ascii="Times New Roman" w:hAnsi="Times New Roman" w:cs="Times New Roman"/>
          <w:sz w:val="24"/>
        </w:rPr>
        <w:t>Schweizer</w:t>
      </w:r>
      <w:proofErr w:type="spellEnd"/>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 xml:space="preserve"> </w:t>
      </w:r>
      <w:proofErr w:type="spellStart"/>
      <w:r w:rsidR="00D65400" w:rsidRPr="00D65400">
        <w:rPr>
          <w:rFonts w:ascii="Times New Roman" w:hAnsi="Times New Roman" w:cs="Times New Roman"/>
          <w:i/>
          <w:iCs/>
          <w:sz w:val="24"/>
        </w:rPr>
        <w:t>Newsgames</w:t>
      </w:r>
      <w:proofErr w:type="spellEnd"/>
      <w:r w:rsidR="00D65400" w:rsidRPr="00D65400">
        <w:rPr>
          <w:rFonts w:ascii="Times New Roman" w:hAnsi="Times New Roman" w:cs="Times New Roman"/>
          <w:i/>
          <w:iCs/>
          <w:sz w:val="24"/>
        </w:rPr>
        <w:t>: Journalism at Play</w:t>
      </w:r>
      <w:r>
        <w:rPr>
          <w:rFonts w:ascii="Times New Roman" w:hAnsi="Times New Roman" w:cs="Times New Roman"/>
          <w:sz w:val="24"/>
        </w:rPr>
        <w:t>.</w:t>
      </w:r>
      <w:r w:rsidR="00D65400" w:rsidRPr="00D65400">
        <w:rPr>
          <w:rFonts w:ascii="Times New Roman" w:hAnsi="Times New Roman" w:cs="Times New Roman"/>
          <w:sz w:val="24"/>
        </w:rPr>
        <w:t xml:space="preserve"> Cambridge: MIT Press</w:t>
      </w:r>
      <w:r>
        <w:rPr>
          <w:rFonts w:ascii="Times New Roman" w:hAnsi="Times New Roman" w:cs="Times New Roman"/>
          <w:sz w:val="24"/>
        </w:rPr>
        <w:t xml:space="preserve">, </w:t>
      </w:r>
      <w:r w:rsidRPr="00D65400">
        <w:rPr>
          <w:rFonts w:ascii="Times New Roman" w:hAnsi="Times New Roman" w:cs="Times New Roman"/>
          <w:sz w:val="24"/>
        </w:rPr>
        <w:t>2010</w:t>
      </w:r>
      <w:r w:rsidR="00D65400" w:rsidRPr="00D65400">
        <w:rPr>
          <w:rFonts w:ascii="Times New Roman" w:hAnsi="Times New Roman" w:cs="Times New Roman"/>
          <w:sz w:val="24"/>
        </w:rPr>
        <w:t>.</w:t>
      </w:r>
    </w:p>
    <w:p w14:paraId="64A5A68F" w14:textId="77777777" w:rsidR="00D65400" w:rsidRPr="00D65400" w:rsidRDefault="00C200D2" w:rsidP="00D65400">
      <w:pPr>
        <w:pStyle w:val="Bibliography"/>
        <w:rPr>
          <w:rFonts w:ascii="Times New Roman" w:hAnsi="Times New Roman" w:cs="Times New Roman"/>
          <w:sz w:val="24"/>
        </w:rPr>
      </w:pPr>
      <w:proofErr w:type="gramStart"/>
      <w:r w:rsidRPr="00D65400">
        <w:rPr>
          <w:rFonts w:ascii="Times New Roman" w:hAnsi="Times New Roman" w:cs="Times New Roman"/>
          <w:sz w:val="24"/>
        </w:rPr>
        <w:t xml:space="preserve">Bogost &amp; Montfort </w:t>
      </w:r>
      <w:r>
        <w:rPr>
          <w:rFonts w:ascii="Times New Roman" w:hAnsi="Times New Roman" w:cs="Times New Roman"/>
          <w:sz w:val="24"/>
        </w:rPr>
        <w:t>2009</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Bogost, I. &amp; </w:t>
      </w:r>
      <w:r>
        <w:rPr>
          <w:rFonts w:ascii="Times New Roman" w:hAnsi="Times New Roman" w:cs="Times New Roman"/>
          <w:sz w:val="24"/>
        </w:rPr>
        <w:t xml:space="preserve">N. </w:t>
      </w:r>
      <w:r w:rsidR="00D65400" w:rsidRPr="00D65400">
        <w:rPr>
          <w:rFonts w:ascii="Times New Roman" w:hAnsi="Times New Roman" w:cs="Times New Roman"/>
          <w:sz w:val="24"/>
        </w:rPr>
        <w:t>Montfort</w:t>
      </w:r>
      <w:r>
        <w:rPr>
          <w:rFonts w:ascii="Times New Roman" w:hAnsi="Times New Roman" w:cs="Times New Roman"/>
          <w:sz w:val="24"/>
        </w:rPr>
        <w:t>.</w:t>
      </w:r>
      <w:proofErr w:type="gramEnd"/>
      <w:r w:rsidR="00D65400" w:rsidRPr="00D65400">
        <w:rPr>
          <w:rFonts w:ascii="Times New Roman" w:hAnsi="Times New Roman" w:cs="Times New Roman"/>
          <w:sz w:val="24"/>
        </w:rPr>
        <w:t xml:space="preserve"> </w:t>
      </w:r>
      <w:r>
        <w:rPr>
          <w:rFonts w:ascii="Times New Roman" w:hAnsi="Times New Roman" w:cs="Times New Roman"/>
          <w:sz w:val="24"/>
        </w:rPr>
        <w:t>“</w:t>
      </w:r>
      <w:r w:rsidR="00D65400" w:rsidRPr="00D65400">
        <w:rPr>
          <w:rFonts w:ascii="Times New Roman" w:hAnsi="Times New Roman" w:cs="Times New Roman"/>
          <w:sz w:val="24"/>
        </w:rPr>
        <w:t>Platform Studies: Frequently Questioned Answers.</w:t>
      </w:r>
      <w:r>
        <w:rPr>
          <w:rFonts w:ascii="Times New Roman" w:hAnsi="Times New Roman" w:cs="Times New Roman"/>
          <w:sz w:val="24"/>
        </w:rPr>
        <w:t>”</w:t>
      </w:r>
      <w:r w:rsidR="00D65400" w:rsidRPr="00D65400">
        <w:rPr>
          <w:rFonts w:ascii="Times New Roman" w:hAnsi="Times New Roman" w:cs="Times New Roman"/>
          <w:sz w:val="24"/>
        </w:rPr>
        <w:t xml:space="preserve"> Digital Arts and Culture. UC Irvine. </w:t>
      </w:r>
      <w:proofErr w:type="gramStart"/>
      <w:r w:rsidRPr="00D65400">
        <w:rPr>
          <w:rFonts w:ascii="Times New Roman" w:hAnsi="Times New Roman" w:cs="Times New Roman"/>
          <w:sz w:val="24"/>
        </w:rPr>
        <w:t xml:space="preserve">2009. </w:t>
      </w:r>
      <w:r w:rsidR="00D65400" w:rsidRPr="00D65400">
        <w:rPr>
          <w:rFonts w:ascii="Times New Roman" w:hAnsi="Times New Roman" w:cs="Times New Roman"/>
          <w:sz w:val="24"/>
        </w:rPr>
        <w:t>http://escholarship.org/uc/item/01r0k9br.</w:t>
      </w:r>
      <w:proofErr w:type="gramEnd"/>
    </w:p>
    <w:p w14:paraId="41F3B34F" w14:textId="77777777" w:rsidR="00D65400" w:rsidRDefault="00C200D2" w:rsidP="00D65400">
      <w:pPr>
        <w:pStyle w:val="Bibliography"/>
        <w:rPr>
          <w:rFonts w:ascii="Times New Roman" w:hAnsi="Times New Roman" w:cs="Times New Roman"/>
          <w:sz w:val="24"/>
        </w:rPr>
      </w:pPr>
      <w:proofErr w:type="gramStart"/>
      <w:r w:rsidRPr="00D65400">
        <w:rPr>
          <w:rFonts w:ascii="Times New Roman" w:hAnsi="Times New Roman" w:cs="Times New Roman"/>
          <w:sz w:val="24"/>
        </w:rPr>
        <w:t xml:space="preserve">Bremer </w:t>
      </w:r>
      <w:r>
        <w:rPr>
          <w:rFonts w:ascii="Times New Roman" w:hAnsi="Times New Roman" w:cs="Times New Roman"/>
          <w:sz w:val="24"/>
        </w:rPr>
        <w:t>1993</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Bremer, M. </w:t>
      </w:r>
      <w:r w:rsidR="00D65400" w:rsidRPr="00D65400">
        <w:rPr>
          <w:rFonts w:ascii="Times New Roman" w:hAnsi="Times New Roman" w:cs="Times New Roman"/>
          <w:i/>
          <w:iCs/>
          <w:sz w:val="24"/>
        </w:rPr>
        <w:t>SimCity User Manual</w:t>
      </w:r>
      <w:r>
        <w:rPr>
          <w:rFonts w:ascii="Times New Roman" w:hAnsi="Times New Roman" w:cs="Times New Roman"/>
          <w:sz w:val="24"/>
        </w:rPr>
        <w:t>.</w:t>
      </w:r>
      <w:proofErr w:type="gramEnd"/>
      <w:r w:rsidR="00D65400" w:rsidRPr="00D65400">
        <w:rPr>
          <w:rFonts w:ascii="Times New Roman" w:hAnsi="Times New Roman" w:cs="Times New Roman"/>
          <w:sz w:val="24"/>
        </w:rPr>
        <w:t xml:space="preserve"> Orinda, CA: Maxis</w:t>
      </w:r>
      <w:r>
        <w:rPr>
          <w:rFonts w:ascii="Times New Roman" w:hAnsi="Times New Roman" w:cs="Times New Roman"/>
          <w:sz w:val="24"/>
        </w:rPr>
        <w:t>, 1993</w:t>
      </w:r>
      <w:r w:rsidR="00D65400" w:rsidRPr="00D65400">
        <w:rPr>
          <w:rFonts w:ascii="Times New Roman" w:hAnsi="Times New Roman" w:cs="Times New Roman"/>
          <w:sz w:val="24"/>
        </w:rPr>
        <w:t>.</w:t>
      </w:r>
    </w:p>
    <w:p w14:paraId="3D32C51A" w14:textId="77777777" w:rsidR="00C200D2" w:rsidRDefault="009E0A38" w:rsidP="006F3275">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BrooksMarlin</w:t>
      </w:r>
      <w:proofErr w:type="spellEnd"/>
      <w:r>
        <w:rPr>
          <w:rFonts w:ascii="Times New Roman" w:hAnsi="Times New Roman" w:cs="Times New Roman"/>
          <w:sz w:val="24"/>
          <w:szCs w:val="24"/>
        </w:rPr>
        <w:t xml:space="preserve"> </w:t>
      </w:r>
      <w:r w:rsidR="00C200D2">
        <w:rPr>
          <w:rFonts w:ascii="Times New Roman" w:hAnsi="Times New Roman" w:cs="Times New Roman"/>
          <w:sz w:val="24"/>
          <w:szCs w:val="24"/>
        </w:rPr>
        <w:t xml:space="preserve">2004 </w:t>
      </w:r>
      <w:proofErr w:type="spellStart"/>
      <w:r>
        <w:rPr>
          <w:rFonts w:ascii="Times New Roman" w:hAnsi="Times New Roman" w:cs="Times New Roman"/>
          <w:sz w:val="24"/>
          <w:szCs w:val="24"/>
        </w:rPr>
        <w:t>BrooksMarlin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C200D2">
        <w:rPr>
          <w:rFonts w:ascii="Times New Roman" w:hAnsi="Times New Roman" w:cs="Times New Roman"/>
          <w:sz w:val="24"/>
          <w:szCs w:val="24"/>
        </w:rPr>
        <w:t xml:space="preserve">“JFK Reloaded (thing).” </w:t>
      </w:r>
      <w:r w:rsidR="000B7242" w:rsidRPr="006F3275">
        <w:rPr>
          <w:rFonts w:ascii="Times New Roman" w:hAnsi="Times New Roman" w:cs="Times New Roman"/>
          <w:i/>
          <w:sz w:val="24"/>
          <w:szCs w:val="24"/>
        </w:rPr>
        <w:t>Everything2</w:t>
      </w:r>
      <w:r w:rsidR="00C200D2" w:rsidRPr="006F3275">
        <w:rPr>
          <w:rFonts w:ascii="Times New Roman" w:hAnsi="Times New Roman" w:cs="Times New Roman"/>
          <w:i/>
          <w:sz w:val="24"/>
          <w:szCs w:val="24"/>
        </w:rPr>
        <w:t>.</w:t>
      </w:r>
      <w:r w:rsidR="00C200D2">
        <w:rPr>
          <w:rFonts w:ascii="Times New Roman" w:hAnsi="Times New Roman" w:cs="Times New Roman"/>
          <w:sz w:val="24"/>
          <w:szCs w:val="24"/>
        </w:rPr>
        <w:t xml:space="preserve"> 23</w:t>
      </w:r>
    </w:p>
    <w:p w14:paraId="5FC04365" w14:textId="77777777" w:rsidR="009E0A38" w:rsidRDefault="00C200D2" w:rsidP="00C200D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November 2004. </w:t>
      </w:r>
      <w:hyperlink r:id="rId8" w:history="1">
        <w:r w:rsidRPr="00EA7E83">
          <w:rPr>
            <w:rStyle w:val="Hyperlink"/>
            <w:rFonts w:ascii="Times New Roman" w:hAnsi="Times New Roman" w:cs="Times New Roman"/>
            <w:sz w:val="24"/>
            <w:szCs w:val="24"/>
          </w:rPr>
          <w:t>http://everything2.com/user/BrooksMarlin/writeups/JFK+Reloaded</w:t>
        </w:r>
      </w:hyperlink>
      <w:r w:rsidR="009E0A38">
        <w:rPr>
          <w:rFonts w:ascii="Times New Roman" w:hAnsi="Times New Roman" w:cs="Times New Roman"/>
          <w:sz w:val="24"/>
          <w:szCs w:val="24"/>
        </w:rPr>
        <w:t>.</w:t>
      </w:r>
    </w:p>
    <w:p w14:paraId="6DE6686F" w14:textId="77777777" w:rsidR="00C200D2" w:rsidRPr="006F3275" w:rsidRDefault="00C200D2" w:rsidP="006F3275">
      <w:pPr>
        <w:widowControl w:val="0"/>
        <w:autoSpaceDE w:val="0"/>
        <w:autoSpaceDN w:val="0"/>
        <w:adjustRightInd w:val="0"/>
        <w:spacing w:after="0" w:line="240" w:lineRule="auto"/>
        <w:rPr>
          <w:rFonts w:ascii="Times New Roman" w:hAnsi="Times New Roman" w:cs="Times New Roman"/>
        </w:rPr>
      </w:pPr>
    </w:p>
    <w:p w14:paraId="3B4155FF" w14:textId="77777777" w:rsidR="00D65400" w:rsidRPr="00D65400" w:rsidRDefault="00C200D2"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DeLillo</w:t>
      </w:r>
      <w:proofErr w:type="spellEnd"/>
      <w:r w:rsidRPr="00D65400">
        <w:rPr>
          <w:rFonts w:ascii="Times New Roman" w:hAnsi="Times New Roman" w:cs="Times New Roman"/>
          <w:sz w:val="24"/>
        </w:rPr>
        <w:t xml:space="preserve"> </w:t>
      </w:r>
      <w:r>
        <w:rPr>
          <w:rFonts w:ascii="Times New Roman" w:hAnsi="Times New Roman" w:cs="Times New Roman"/>
          <w:sz w:val="24"/>
        </w:rPr>
        <w:t>1985</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DeLillo</w:t>
      </w:r>
      <w:proofErr w:type="spellEnd"/>
      <w:r w:rsidR="00D65400" w:rsidRPr="00D65400">
        <w:rPr>
          <w:rFonts w:ascii="Times New Roman" w:hAnsi="Times New Roman" w:cs="Times New Roman"/>
          <w:sz w:val="24"/>
        </w:rPr>
        <w:t xml:space="preserve">, D. </w:t>
      </w:r>
      <w:r w:rsidR="00D65400" w:rsidRPr="00D65400">
        <w:rPr>
          <w:rFonts w:ascii="Times New Roman" w:hAnsi="Times New Roman" w:cs="Times New Roman"/>
          <w:i/>
          <w:iCs/>
          <w:sz w:val="24"/>
        </w:rPr>
        <w:t>White Noise</w:t>
      </w:r>
      <w:r>
        <w:rPr>
          <w:rFonts w:ascii="Times New Roman" w:hAnsi="Times New Roman" w:cs="Times New Roman"/>
          <w:sz w:val="24"/>
        </w:rPr>
        <w:t>.</w:t>
      </w:r>
      <w:proofErr w:type="gramEnd"/>
      <w:r w:rsidR="00D65400" w:rsidRPr="00D65400">
        <w:rPr>
          <w:rFonts w:ascii="Times New Roman" w:hAnsi="Times New Roman" w:cs="Times New Roman"/>
          <w:sz w:val="24"/>
        </w:rPr>
        <w:t xml:space="preserve"> New York: Penguin</w:t>
      </w:r>
      <w:r>
        <w:rPr>
          <w:rFonts w:ascii="Times New Roman" w:hAnsi="Times New Roman" w:cs="Times New Roman"/>
          <w:sz w:val="24"/>
        </w:rPr>
        <w:t xml:space="preserve">, </w:t>
      </w:r>
      <w:r w:rsidRPr="00D65400">
        <w:rPr>
          <w:rFonts w:ascii="Times New Roman" w:hAnsi="Times New Roman" w:cs="Times New Roman"/>
          <w:sz w:val="24"/>
        </w:rPr>
        <w:t>1985</w:t>
      </w:r>
      <w:r w:rsidR="00D65400" w:rsidRPr="00D65400">
        <w:rPr>
          <w:rFonts w:ascii="Times New Roman" w:hAnsi="Times New Roman" w:cs="Times New Roman"/>
          <w:sz w:val="24"/>
        </w:rPr>
        <w:t>.</w:t>
      </w:r>
    </w:p>
    <w:p w14:paraId="548CF239" w14:textId="77777777" w:rsidR="00D65400" w:rsidRPr="00D65400" w:rsidRDefault="00C5569F" w:rsidP="00D65400">
      <w:pPr>
        <w:pStyle w:val="Bibliography"/>
        <w:rPr>
          <w:rFonts w:ascii="Times New Roman" w:hAnsi="Times New Roman" w:cs="Times New Roman"/>
          <w:sz w:val="24"/>
        </w:rPr>
      </w:pPr>
      <w:r w:rsidRPr="00D65400">
        <w:rPr>
          <w:rFonts w:ascii="Times New Roman" w:hAnsi="Times New Roman" w:cs="Times New Roman"/>
          <w:sz w:val="24"/>
        </w:rPr>
        <w:t>Douglass 2010</w:t>
      </w:r>
      <w:r>
        <w:rPr>
          <w:rFonts w:ascii="Times New Roman" w:hAnsi="Times New Roman" w:cs="Times New Roman"/>
          <w:sz w:val="24"/>
        </w:rPr>
        <w:t xml:space="preserve"> </w:t>
      </w:r>
      <w:r w:rsidR="00D65400" w:rsidRPr="00D65400">
        <w:rPr>
          <w:rFonts w:ascii="Times New Roman" w:hAnsi="Times New Roman" w:cs="Times New Roman"/>
          <w:sz w:val="24"/>
        </w:rPr>
        <w:t>Douglass, J.</w:t>
      </w:r>
      <w:r>
        <w:rPr>
          <w:rFonts w:ascii="Times New Roman" w:hAnsi="Times New Roman" w:cs="Times New Roman"/>
          <w:sz w:val="24"/>
        </w:rPr>
        <w:t xml:space="preserve"> “</w:t>
      </w:r>
      <w:r w:rsidR="00D65400" w:rsidRPr="00D65400">
        <w:rPr>
          <w:rFonts w:ascii="Times New Roman" w:hAnsi="Times New Roman" w:cs="Times New Roman"/>
          <w:sz w:val="24"/>
        </w:rPr>
        <w:t>Comments on Comments in Code.</w:t>
      </w:r>
      <w:r>
        <w:rPr>
          <w:rFonts w:ascii="Times New Roman" w:hAnsi="Times New Roman" w:cs="Times New Roman"/>
          <w:sz w:val="24"/>
        </w:rPr>
        <w:t>”</w:t>
      </w:r>
      <w:r w:rsidR="00D65400" w:rsidRPr="00D65400">
        <w:rPr>
          <w:rFonts w:ascii="Times New Roman" w:hAnsi="Times New Roman" w:cs="Times New Roman"/>
          <w:sz w:val="24"/>
        </w:rPr>
        <w:t xml:space="preserve"> </w:t>
      </w:r>
      <w:r>
        <w:rPr>
          <w:rFonts w:ascii="Times New Roman" w:hAnsi="Times New Roman" w:cs="Times New Roman"/>
          <w:sz w:val="24"/>
        </w:rPr>
        <w:t xml:space="preserve">Critical Code Studies 2010 Conference </w:t>
      </w:r>
      <w:r w:rsidR="00E9431E">
        <w:rPr>
          <w:rFonts w:ascii="Times New Roman" w:hAnsi="Times New Roman" w:cs="Times New Roman"/>
          <w:sz w:val="24"/>
        </w:rPr>
        <w:t>Proceedings</w:t>
      </w:r>
      <w:r>
        <w:rPr>
          <w:rFonts w:ascii="Times New Roman" w:hAnsi="Times New Roman" w:cs="Times New Roman"/>
          <w:sz w:val="24"/>
        </w:rPr>
        <w:t xml:space="preserve">. </w:t>
      </w:r>
      <w:r w:rsidRPr="00D65400">
        <w:rPr>
          <w:rFonts w:ascii="Times New Roman" w:hAnsi="Times New Roman" w:cs="Times New Roman"/>
          <w:sz w:val="24"/>
        </w:rPr>
        <w:t>Accessed 18</w:t>
      </w:r>
      <w:r>
        <w:rPr>
          <w:rFonts w:ascii="Times New Roman" w:hAnsi="Times New Roman" w:cs="Times New Roman"/>
          <w:sz w:val="24"/>
        </w:rPr>
        <w:t xml:space="preserve"> </w:t>
      </w:r>
      <w:r w:rsidRPr="00D65400">
        <w:rPr>
          <w:rFonts w:ascii="Times New Roman" w:hAnsi="Times New Roman" w:cs="Times New Roman"/>
          <w:sz w:val="24"/>
        </w:rPr>
        <w:t>August 2011</w:t>
      </w:r>
      <w:r>
        <w:rPr>
          <w:rFonts w:ascii="Times New Roman" w:hAnsi="Times New Roman" w:cs="Times New Roman"/>
          <w:sz w:val="24"/>
        </w:rPr>
        <w:t xml:space="preserve">. </w:t>
      </w:r>
      <w:r w:rsidR="00D65400" w:rsidRPr="00D65400">
        <w:rPr>
          <w:rFonts w:ascii="Times New Roman" w:hAnsi="Times New Roman" w:cs="Times New Roman"/>
          <w:sz w:val="24"/>
        </w:rPr>
        <w:t>http://thoughtmesh.net/publish/369.php.</w:t>
      </w:r>
    </w:p>
    <w:p w14:paraId="3E3565B3" w14:textId="77777777" w:rsidR="00D65400" w:rsidRPr="00D65400" w:rsidRDefault="00C5569F"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Eskelinen</w:t>
      </w:r>
      <w:proofErr w:type="spellEnd"/>
      <w:r w:rsidRPr="00D65400">
        <w:rPr>
          <w:rFonts w:ascii="Times New Roman" w:hAnsi="Times New Roman" w:cs="Times New Roman"/>
          <w:sz w:val="24"/>
        </w:rPr>
        <w:t xml:space="preserve"> </w:t>
      </w:r>
      <w:r>
        <w:rPr>
          <w:rFonts w:ascii="Times New Roman" w:hAnsi="Times New Roman" w:cs="Times New Roman"/>
          <w:sz w:val="24"/>
        </w:rPr>
        <w:t>2001</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Eskelinen</w:t>
      </w:r>
      <w:proofErr w:type="spellEnd"/>
      <w:r w:rsidR="00D65400" w:rsidRPr="00D65400">
        <w:rPr>
          <w:rFonts w:ascii="Times New Roman" w:hAnsi="Times New Roman" w:cs="Times New Roman"/>
          <w:sz w:val="24"/>
        </w:rPr>
        <w:t xml:space="preserve">, M. </w:t>
      </w:r>
      <w:r>
        <w:rPr>
          <w:rFonts w:ascii="Times New Roman" w:hAnsi="Times New Roman" w:cs="Times New Roman"/>
          <w:sz w:val="24"/>
        </w:rPr>
        <w:t>“</w:t>
      </w:r>
      <w:r w:rsidR="00D65400" w:rsidRPr="00D65400">
        <w:rPr>
          <w:rFonts w:ascii="Times New Roman" w:hAnsi="Times New Roman" w:cs="Times New Roman"/>
          <w:sz w:val="24"/>
        </w:rPr>
        <w:t>The Gaming Situation.</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Game Studies</w:t>
      </w:r>
      <w:r w:rsidR="00D65400" w:rsidRPr="00D65400">
        <w:rPr>
          <w:rFonts w:ascii="Times New Roman" w:hAnsi="Times New Roman" w:cs="Times New Roman"/>
          <w:sz w:val="24"/>
        </w:rPr>
        <w:t xml:space="preserve"> 1</w:t>
      </w:r>
      <w:r>
        <w:rPr>
          <w:rFonts w:ascii="Times New Roman" w:hAnsi="Times New Roman" w:cs="Times New Roman"/>
          <w:sz w:val="24"/>
        </w:rPr>
        <w:t>:</w:t>
      </w:r>
      <w:r w:rsidR="00D65400" w:rsidRPr="00D65400">
        <w:rPr>
          <w:rFonts w:ascii="Times New Roman" w:hAnsi="Times New Roman" w:cs="Times New Roman"/>
          <w:sz w:val="24"/>
        </w:rPr>
        <w:t>1</w:t>
      </w:r>
      <w:r>
        <w:rPr>
          <w:rFonts w:ascii="Times New Roman" w:hAnsi="Times New Roman" w:cs="Times New Roman"/>
          <w:sz w:val="24"/>
        </w:rPr>
        <w:t xml:space="preserve"> (</w:t>
      </w:r>
      <w:r w:rsidRPr="00D65400">
        <w:rPr>
          <w:rFonts w:ascii="Times New Roman" w:hAnsi="Times New Roman" w:cs="Times New Roman"/>
          <w:sz w:val="24"/>
        </w:rPr>
        <w:t>2001</w:t>
      </w:r>
      <w:r>
        <w:rPr>
          <w:rFonts w:ascii="Times New Roman" w:hAnsi="Times New Roman" w:cs="Times New Roman"/>
          <w:sz w:val="24"/>
        </w:rPr>
        <w:t>)</w:t>
      </w:r>
      <w:r w:rsidR="00D65400" w:rsidRPr="00D65400">
        <w:rPr>
          <w:rFonts w:ascii="Times New Roman" w:hAnsi="Times New Roman" w:cs="Times New Roman"/>
          <w:sz w:val="24"/>
        </w:rPr>
        <w:t xml:space="preserve">. </w:t>
      </w:r>
      <w:r w:rsidRPr="00D65400">
        <w:rPr>
          <w:rFonts w:ascii="Times New Roman" w:hAnsi="Times New Roman" w:cs="Times New Roman"/>
          <w:sz w:val="24"/>
        </w:rPr>
        <w:t xml:space="preserve">Accessed </w:t>
      </w:r>
      <w:r>
        <w:rPr>
          <w:rFonts w:ascii="Times New Roman" w:hAnsi="Times New Roman" w:cs="Times New Roman"/>
          <w:sz w:val="24"/>
        </w:rPr>
        <w:t xml:space="preserve">22 </w:t>
      </w:r>
      <w:r w:rsidRPr="00D65400">
        <w:rPr>
          <w:rFonts w:ascii="Times New Roman" w:hAnsi="Times New Roman" w:cs="Times New Roman"/>
          <w:sz w:val="24"/>
        </w:rPr>
        <w:t>January 2009</w:t>
      </w:r>
      <w:r>
        <w:rPr>
          <w:rFonts w:ascii="Times New Roman" w:hAnsi="Times New Roman" w:cs="Times New Roman"/>
          <w:sz w:val="24"/>
        </w:rPr>
        <w:t xml:space="preserve">. </w:t>
      </w:r>
      <w:r w:rsidR="00D65400" w:rsidRPr="00D65400">
        <w:rPr>
          <w:rFonts w:ascii="Times New Roman" w:hAnsi="Times New Roman" w:cs="Times New Roman"/>
          <w:sz w:val="24"/>
        </w:rPr>
        <w:t>http://gamestudies.org/0101/eskelinen/.</w:t>
      </w:r>
    </w:p>
    <w:p w14:paraId="218B5A92" w14:textId="77777777" w:rsidR="00D65400" w:rsidRPr="00D65400" w:rsidRDefault="00AB03FA" w:rsidP="00D65400">
      <w:pPr>
        <w:pStyle w:val="Bibliography"/>
        <w:rPr>
          <w:rFonts w:ascii="Times New Roman" w:hAnsi="Times New Roman" w:cs="Times New Roman"/>
          <w:sz w:val="24"/>
        </w:rPr>
      </w:pPr>
      <w:r w:rsidRPr="00D65400">
        <w:rPr>
          <w:rFonts w:ascii="Times New Roman" w:hAnsi="Times New Roman" w:cs="Times New Roman"/>
          <w:sz w:val="24"/>
        </w:rPr>
        <w:t xml:space="preserve">Friedman </w:t>
      </w:r>
      <w:r>
        <w:rPr>
          <w:rFonts w:ascii="Times New Roman" w:hAnsi="Times New Roman" w:cs="Times New Roman"/>
          <w:sz w:val="24"/>
        </w:rPr>
        <w:t>1995</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Friedman, T. </w:t>
      </w:r>
      <w:r>
        <w:rPr>
          <w:rFonts w:ascii="Times New Roman" w:hAnsi="Times New Roman" w:cs="Times New Roman"/>
          <w:sz w:val="24"/>
        </w:rPr>
        <w:t>“</w:t>
      </w:r>
      <w:r w:rsidR="00D65400" w:rsidRPr="00D65400">
        <w:rPr>
          <w:rFonts w:ascii="Times New Roman" w:hAnsi="Times New Roman" w:cs="Times New Roman"/>
          <w:sz w:val="24"/>
        </w:rPr>
        <w:t xml:space="preserve">Making Sense of Software: Computer Games and Interactive </w:t>
      </w:r>
      <w:proofErr w:type="spellStart"/>
      <w:r w:rsidR="00D65400" w:rsidRPr="00D65400">
        <w:rPr>
          <w:rFonts w:ascii="Times New Roman" w:hAnsi="Times New Roman" w:cs="Times New Roman"/>
          <w:sz w:val="24"/>
        </w:rPr>
        <w:t>Textuality</w:t>
      </w:r>
      <w:proofErr w:type="spellEnd"/>
      <w:r w:rsidR="00D65400" w:rsidRPr="00D65400">
        <w:rPr>
          <w:rFonts w:ascii="Times New Roman" w:hAnsi="Times New Roman" w:cs="Times New Roman"/>
          <w:sz w:val="24"/>
        </w:rPr>
        <w:t>.</w:t>
      </w:r>
      <w:r>
        <w:rPr>
          <w:rFonts w:ascii="Times New Roman" w:hAnsi="Times New Roman" w:cs="Times New Roman"/>
          <w:sz w:val="24"/>
        </w:rPr>
        <w:t>”</w:t>
      </w:r>
      <w:r w:rsidR="00D65400" w:rsidRPr="00D65400">
        <w:rPr>
          <w:rFonts w:ascii="Times New Roman" w:hAnsi="Times New Roman" w:cs="Times New Roman"/>
          <w:sz w:val="24"/>
        </w:rPr>
        <w:t xml:space="preserve"> </w:t>
      </w:r>
      <w:proofErr w:type="spellStart"/>
      <w:r w:rsidR="00D65400" w:rsidRPr="00D65400">
        <w:rPr>
          <w:rFonts w:ascii="Times New Roman" w:hAnsi="Times New Roman" w:cs="Times New Roman"/>
          <w:i/>
          <w:iCs/>
          <w:sz w:val="24"/>
        </w:rPr>
        <w:t>CyberSociety</w:t>
      </w:r>
      <w:proofErr w:type="spellEnd"/>
      <w:r w:rsidR="00D65400" w:rsidRPr="00D65400">
        <w:rPr>
          <w:rFonts w:ascii="Times New Roman" w:hAnsi="Times New Roman" w:cs="Times New Roman"/>
          <w:i/>
          <w:iCs/>
          <w:sz w:val="24"/>
        </w:rPr>
        <w:t>: Computer-Mediated Communication and Community</w:t>
      </w:r>
      <w:r>
        <w:rPr>
          <w:rFonts w:ascii="Times New Roman" w:hAnsi="Times New Roman" w:cs="Times New Roman"/>
          <w:i/>
          <w:iCs/>
          <w:sz w:val="24"/>
        </w:rPr>
        <w:t xml:space="preserve"> </w:t>
      </w:r>
      <w:r>
        <w:rPr>
          <w:rFonts w:ascii="Times New Roman" w:hAnsi="Times New Roman" w:cs="Times New Roman"/>
          <w:iCs/>
          <w:sz w:val="24"/>
        </w:rPr>
        <w:t xml:space="preserve">ed. </w:t>
      </w:r>
      <w:r>
        <w:rPr>
          <w:rFonts w:ascii="Times New Roman" w:hAnsi="Times New Roman" w:cs="Times New Roman"/>
          <w:sz w:val="24"/>
        </w:rPr>
        <w:t xml:space="preserve">S. G. Jones, </w:t>
      </w:r>
      <w:r w:rsidRPr="00D65400">
        <w:rPr>
          <w:rFonts w:ascii="Times New Roman" w:hAnsi="Times New Roman" w:cs="Times New Roman"/>
          <w:sz w:val="24"/>
        </w:rPr>
        <w:t>73–89</w:t>
      </w:r>
      <w:r w:rsidR="00D65400" w:rsidRPr="00D65400">
        <w:rPr>
          <w:rFonts w:ascii="Times New Roman" w:hAnsi="Times New Roman" w:cs="Times New Roman"/>
          <w:sz w:val="24"/>
        </w:rPr>
        <w:t xml:space="preserve">. Thousand Oaks, CA: Sage Publications, </w:t>
      </w:r>
      <w:r>
        <w:rPr>
          <w:rFonts w:ascii="Times New Roman" w:hAnsi="Times New Roman" w:cs="Times New Roman"/>
          <w:sz w:val="24"/>
        </w:rPr>
        <w:t xml:space="preserve">1995. </w:t>
      </w:r>
      <w:r w:rsidRPr="00D65400">
        <w:rPr>
          <w:rFonts w:ascii="Times New Roman" w:hAnsi="Times New Roman" w:cs="Times New Roman"/>
          <w:sz w:val="24"/>
        </w:rPr>
        <w:t xml:space="preserve">Accessed </w:t>
      </w:r>
      <w:r>
        <w:rPr>
          <w:rFonts w:ascii="Times New Roman" w:hAnsi="Times New Roman" w:cs="Times New Roman"/>
          <w:sz w:val="24"/>
        </w:rPr>
        <w:t xml:space="preserve">5 </w:t>
      </w:r>
      <w:r w:rsidRPr="00D65400">
        <w:rPr>
          <w:rFonts w:ascii="Times New Roman" w:hAnsi="Times New Roman" w:cs="Times New Roman"/>
          <w:sz w:val="24"/>
        </w:rPr>
        <w:t>November 2011</w:t>
      </w:r>
      <w:r>
        <w:rPr>
          <w:rFonts w:ascii="Times New Roman" w:hAnsi="Times New Roman" w:cs="Times New Roman"/>
          <w:sz w:val="24"/>
        </w:rPr>
        <w:t xml:space="preserve">. </w:t>
      </w:r>
      <w:r w:rsidR="00D65400" w:rsidRPr="00D65400">
        <w:rPr>
          <w:rFonts w:ascii="Times New Roman" w:hAnsi="Times New Roman" w:cs="Times New Roman"/>
          <w:sz w:val="24"/>
        </w:rPr>
        <w:t>http://www.duke.edu/~tlove/simcity.htm.</w:t>
      </w:r>
    </w:p>
    <w:p w14:paraId="7A1E6502" w14:textId="77777777" w:rsidR="00D65400" w:rsidRPr="00D65400" w:rsidRDefault="00AB03FA" w:rsidP="00D65400">
      <w:pPr>
        <w:pStyle w:val="Bibliography"/>
        <w:rPr>
          <w:rFonts w:ascii="Times New Roman" w:hAnsi="Times New Roman" w:cs="Times New Roman"/>
          <w:sz w:val="24"/>
        </w:rPr>
      </w:pPr>
      <w:r w:rsidRPr="00D65400">
        <w:rPr>
          <w:rFonts w:ascii="Times New Roman" w:hAnsi="Times New Roman" w:cs="Times New Roman"/>
          <w:sz w:val="24"/>
        </w:rPr>
        <w:t xml:space="preserve">Fullerton </w:t>
      </w:r>
      <w:r>
        <w:rPr>
          <w:rFonts w:ascii="Times New Roman" w:hAnsi="Times New Roman" w:cs="Times New Roman"/>
          <w:sz w:val="24"/>
        </w:rPr>
        <w:t>2008</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Fullerton, T. </w:t>
      </w:r>
      <w:r>
        <w:rPr>
          <w:rFonts w:ascii="Times New Roman" w:hAnsi="Times New Roman" w:cs="Times New Roman"/>
          <w:sz w:val="24"/>
        </w:rPr>
        <w:t>“</w:t>
      </w:r>
      <w:r w:rsidR="00D65400" w:rsidRPr="00D65400">
        <w:rPr>
          <w:rFonts w:ascii="Times New Roman" w:hAnsi="Times New Roman" w:cs="Times New Roman"/>
          <w:sz w:val="24"/>
        </w:rPr>
        <w:t>Documentary Games: Putting the Player in the Path of History.</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Playing the Past: Nostalgia in Video Games and Electronic Literature</w:t>
      </w:r>
      <w:r>
        <w:rPr>
          <w:rFonts w:ascii="Times New Roman" w:hAnsi="Times New Roman" w:cs="Times New Roman"/>
          <w:i/>
          <w:iCs/>
          <w:sz w:val="24"/>
        </w:rPr>
        <w:t xml:space="preserve"> </w:t>
      </w:r>
      <w:proofErr w:type="gramStart"/>
      <w:r>
        <w:rPr>
          <w:rFonts w:ascii="Times New Roman" w:hAnsi="Times New Roman" w:cs="Times New Roman"/>
          <w:iCs/>
          <w:sz w:val="24"/>
        </w:rPr>
        <w:t>eds</w:t>
      </w:r>
      <w:proofErr w:type="gramEnd"/>
      <w:r>
        <w:rPr>
          <w:rFonts w:ascii="Times New Roman" w:hAnsi="Times New Roman" w:cs="Times New Roman"/>
          <w:iCs/>
          <w:sz w:val="24"/>
        </w:rPr>
        <w:t>. Z. Whalen &amp; L.N. Taylor</w:t>
      </w:r>
      <w:r w:rsidR="00D65400" w:rsidRPr="00D65400">
        <w:rPr>
          <w:rFonts w:ascii="Times New Roman" w:hAnsi="Times New Roman" w:cs="Times New Roman"/>
          <w:sz w:val="24"/>
        </w:rPr>
        <w:t xml:space="preserve">. </w:t>
      </w:r>
      <w:r>
        <w:rPr>
          <w:rFonts w:ascii="Times New Roman" w:hAnsi="Times New Roman" w:cs="Times New Roman"/>
          <w:sz w:val="24"/>
        </w:rPr>
        <w:t xml:space="preserve">Nashville: </w:t>
      </w:r>
      <w:r w:rsidR="00D65400" w:rsidRPr="00D65400">
        <w:rPr>
          <w:rFonts w:ascii="Times New Roman" w:hAnsi="Times New Roman" w:cs="Times New Roman"/>
          <w:sz w:val="24"/>
        </w:rPr>
        <w:t>Vanderbilt University Press</w:t>
      </w:r>
      <w:r>
        <w:rPr>
          <w:rFonts w:ascii="Times New Roman" w:hAnsi="Times New Roman" w:cs="Times New Roman"/>
          <w:sz w:val="24"/>
        </w:rPr>
        <w:t>, 2008</w:t>
      </w:r>
      <w:r w:rsidR="00D65400" w:rsidRPr="00D65400">
        <w:rPr>
          <w:rFonts w:ascii="Times New Roman" w:hAnsi="Times New Roman" w:cs="Times New Roman"/>
          <w:sz w:val="24"/>
        </w:rPr>
        <w:t>.</w:t>
      </w:r>
    </w:p>
    <w:p w14:paraId="7B15F2FC" w14:textId="77777777" w:rsidR="00D65400" w:rsidRPr="00D65400" w:rsidRDefault="00AB03FA" w:rsidP="00D65400">
      <w:pPr>
        <w:pStyle w:val="Bibliography"/>
        <w:rPr>
          <w:rFonts w:ascii="Times New Roman" w:hAnsi="Times New Roman" w:cs="Times New Roman"/>
          <w:sz w:val="24"/>
        </w:rPr>
      </w:pPr>
      <w:r w:rsidRPr="00D65400">
        <w:rPr>
          <w:rFonts w:ascii="Times New Roman" w:hAnsi="Times New Roman" w:cs="Times New Roman"/>
          <w:sz w:val="24"/>
        </w:rPr>
        <w:t xml:space="preserve">Galloway </w:t>
      </w:r>
      <w:r>
        <w:rPr>
          <w:rFonts w:ascii="Times New Roman" w:hAnsi="Times New Roman" w:cs="Times New Roman"/>
          <w:sz w:val="24"/>
        </w:rPr>
        <w:t>2006</w:t>
      </w:r>
      <w:r w:rsidRPr="00D65400">
        <w:rPr>
          <w:rFonts w:ascii="Times New Roman" w:hAnsi="Times New Roman" w:cs="Times New Roman"/>
          <w:sz w:val="24"/>
        </w:rPr>
        <w:t xml:space="preserve"> </w:t>
      </w:r>
      <w:r w:rsidR="00D65400" w:rsidRPr="00D65400">
        <w:rPr>
          <w:rFonts w:ascii="Times New Roman" w:hAnsi="Times New Roman" w:cs="Times New Roman"/>
          <w:sz w:val="24"/>
        </w:rPr>
        <w:t>Galloway, A.R.</w:t>
      </w:r>
      <w:r>
        <w:rPr>
          <w:rFonts w:ascii="Times New Roman" w:hAnsi="Times New Roman" w:cs="Times New Roman"/>
          <w:sz w:val="24"/>
        </w:rPr>
        <w:t xml:space="preserve"> </w:t>
      </w:r>
      <w:r w:rsidR="00D65400" w:rsidRPr="00D65400">
        <w:rPr>
          <w:rFonts w:ascii="Times New Roman" w:hAnsi="Times New Roman" w:cs="Times New Roman"/>
          <w:i/>
          <w:iCs/>
          <w:sz w:val="24"/>
        </w:rPr>
        <w:t>Gaming: Essays on Algorithmic Culture</w:t>
      </w:r>
      <w:r>
        <w:rPr>
          <w:rFonts w:ascii="Times New Roman" w:hAnsi="Times New Roman" w:cs="Times New Roman"/>
          <w:sz w:val="24"/>
        </w:rPr>
        <w:t>.</w:t>
      </w:r>
      <w:r w:rsidR="00D65400" w:rsidRPr="00D65400">
        <w:rPr>
          <w:rFonts w:ascii="Times New Roman" w:hAnsi="Times New Roman" w:cs="Times New Roman"/>
          <w:sz w:val="24"/>
        </w:rPr>
        <w:t xml:space="preserve"> Minneapolis: University of Minnesota Press</w:t>
      </w:r>
      <w:r>
        <w:rPr>
          <w:rFonts w:ascii="Times New Roman" w:hAnsi="Times New Roman" w:cs="Times New Roman"/>
          <w:sz w:val="24"/>
        </w:rPr>
        <w:t>, 2006</w:t>
      </w:r>
      <w:r w:rsidR="00D65400" w:rsidRPr="00D65400">
        <w:rPr>
          <w:rFonts w:ascii="Times New Roman" w:hAnsi="Times New Roman" w:cs="Times New Roman"/>
          <w:sz w:val="24"/>
        </w:rPr>
        <w:t>.</w:t>
      </w:r>
    </w:p>
    <w:p w14:paraId="1417B818" w14:textId="77777777" w:rsidR="00D65400" w:rsidRPr="00D65400" w:rsidRDefault="00AB03FA"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Genette</w:t>
      </w:r>
      <w:proofErr w:type="spellEnd"/>
      <w:r w:rsidRPr="00D65400">
        <w:rPr>
          <w:rFonts w:ascii="Times New Roman" w:hAnsi="Times New Roman" w:cs="Times New Roman"/>
          <w:sz w:val="24"/>
        </w:rPr>
        <w:t xml:space="preserve"> </w:t>
      </w:r>
      <w:r>
        <w:rPr>
          <w:rFonts w:ascii="Times New Roman" w:hAnsi="Times New Roman" w:cs="Times New Roman"/>
          <w:sz w:val="24"/>
        </w:rPr>
        <w:t>1997</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Genette</w:t>
      </w:r>
      <w:proofErr w:type="spellEnd"/>
      <w:r w:rsidR="00D65400" w:rsidRPr="00D65400">
        <w:rPr>
          <w:rFonts w:ascii="Times New Roman" w:hAnsi="Times New Roman" w:cs="Times New Roman"/>
          <w:sz w:val="24"/>
        </w:rPr>
        <w:t xml:space="preserve">, G. </w:t>
      </w:r>
      <w:proofErr w:type="spellStart"/>
      <w:r w:rsidR="00D65400" w:rsidRPr="00D65400">
        <w:rPr>
          <w:rFonts w:ascii="Times New Roman" w:hAnsi="Times New Roman" w:cs="Times New Roman"/>
          <w:i/>
          <w:iCs/>
          <w:sz w:val="24"/>
        </w:rPr>
        <w:t>Paratexts</w:t>
      </w:r>
      <w:proofErr w:type="spellEnd"/>
      <w:r w:rsidR="00D65400" w:rsidRPr="00D65400">
        <w:rPr>
          <w:rFonts w:ascii="Times New Roman" w:hAnsi="Times New Roman" w:cs="Times New Roman"/>
          <w:i/>
          <w:iCs/>
          <w:sz w:val="24"/>
        </w:rPr>
        <w:t>: Thresholds of Interpretation</w:t>
      </w:r>
      <w:r>
        <w:rPr>
          <w:rFonts w:ascii="Times New Roman" w:hAnsi="Times New Roman" w:cs="Times New Roman"/>
          <w:sz w:val="24"/>
        </w:rPr>
        <w:t>.</w:t>
      </w:r>
      <w:r w:rsidR="00D65400" w:rsidRPr="00D65400">
        <w:rPr>
          <w:rFonts w:ascii="Times New Roman" w:hAnsi="Times New Roman" w:cs="Times New Roman"/>
          <w:sz w:val="24"/>
        </w:rPr>
        <w:t xml:space="preserve"> Cambridge: Cambridge University Press</w:t>
      </w:r>
      <w:r>
        <w:rPr>
          <w:rFonts w:ascii="Times New Roman" w:hAnsi="Times New Roman" w:cs="Times New Roman"/>
          <w:sz w:val="24"/>
        </w:rPr>
        <w:t xml:space="preserve">, </w:t>
      </w:r>
      <w:r w:rsidRPr="00D65400">
        <w:rPr>
          <w:rFonts w:ascii="Times New Roman" w:hAnsi="Times New Roman" w:cs="Times New Roman"/>
          <w:sz w:val="24"/>
        </w:rPr>
        <w:t>1997</w:t>
      </w:r>
      <w:r w:rsidR="00D65400" w:rsidRPr="00D65400">
        <w:rPr>
          <w:rFonts w:ascii="Times New Roman" w:hAnsi="Times New Roman" w:cs="Times New Roman"/>
          <w:sz w:val="24"/>
        </w:rPr>
        <w:t>.</w:t>
      </w:r>
    </w:p>
    <w:p w14:paraId="6CFE1EA6" w14:textId="77777777" w:rsidR="00D65400" w:rsidRPr="00D65400" w:rsidRDefault="00AB03FA" w:rsidP="00D65400">
      <w:pPr>
        <w:pStyle w:val="Bibliography"/>
        <w:rPr>
          <w:rFonts w:ascii="Times New Roman" w:hAnsi="Times New Roman" w:cs="Times New Roman"/>
          <w:sz w:val="24"/>
        </w:rPr>
      </w:pPr>
      <w:proofErr w:type="spellStart"/>
      <w:r>
        <w:rPr>
          <w:rFonts w:ascii="Times New Roman" w:hAnsi="Times New Roman" w:cs="Times New Roman"/>
          <w:sz w:val="24"/>
        </w:rPr>
        <w:t>Hayles</w:t>
      </w:r>
      <w:proofErr w:type="spellEnd"/>
      <w:r>
        <w:rPr>
          <w:rFonts w:ascii="Times New Roman" w:hAnsi="Times New Roman" w:cs="Times New Roman"/>
          <w:sz w:val="24"/>
        </w:rPr>
        <w:t xml:space="preserve"> 2004</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Hayles</w:t>
      </w:r>
      <w:proofErr w:type="spellEnd"/>
      <w:r w:rsidR="00D65400" w:rsidRPr="00D65400">
        <w:rPr>
          <w:rFonts w:ascii="Times New Roman" w:hAnsi="Times New Roman" w:cs="Times New Roman"/>
          <w:sz w:val="24"/>
        </w:rPr>
        <w:t xml:space="preserve">, N.K. </w:t>
      </w:r>
      <w:r>
        <w:rPr>
          <w:rFonts w:ascii="Times New Roman" w:hAnsi="Times New Roman" w:cs="Times New Roman"/>
          <w:sz w:val="24"/>
        </w:rPr>
        <w:t>“</w:t>
      </w:r>
      <w:r w:rsidR="00D65400" w:rsidRPr="00D65400">
        <w:rPr>
          <w:rFonts w:ascii="Times New Roman" w:hAnsi="Times New Roman" w:cs="Times New Roman"/>
          <w:sz w:val="24"/>
        </w:rPr>
        <w:t>Print is Flat, Code is Deep: The Importance of Media-Specific Analysis.</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Poetics Today</w:t>
      </w:r>
      <w:r w:rsidR="00D65400" w:rsidRPr="00D65400">
        <w:rPr>
          <w:rFonts w:ascii="Times New Roman" w:hAnsi="Times New Roman" w:cs="Times New Roman"/>
          <w:sz w:val="24"/>
        </w:rPr>
        <w:t xml:space="preserve"> 25</w:t>
      </w:r>
      <w:r>
        <w:rPr>
          <w:rFonts w:ascii="Times New Roman" w:hAnsi="Times New Roman" w:cs="Times New Roman"/>
          <w:sz w:val="24"/>
        </w:rPr>
        <w:t>:</w:t>
      </w:r>
      <w:r w:rsidR="00D65400" w:rsidRPr="00D65400">
        <w:rPr>
          <w:rFonts w:ascii="Times New Roman" w:hAnsi="Times New Roman" w:cs="Times New Roman"/>
          <w:sz w:val="24"/>
        </w:rPr>
        <w:t>1</w:t>
      </w:r>
      <w:r>
        <w:rPr>
          <w:rFonts w:ascii="Times New Roman" w:hAnsi="Times New Roman" w:cs="Times New Roman"/>
          <w:sz w:val="24"/>
        </w:rPr>
        <w:t xml:space="preserve"> (2004)</w:t>
      </w:r>
      <w:r w:rsidR="00D65400" w:rsidRPr="00D65400">
        <w:rPr>
          <w:rFonts w:ascii="Times New Roman" w:hAnsi="Times New Roman" w:cs="Times New Roman"/>
          <w:sz w:val="24"/>
        </w:rPr>
        <w:t>, 67–90.</w:t>
      </w:r>
    </w:p>
    <w:p w14:paraId="6BEAAD67" w14:textId="77777777" w:rsidR="00D65400" w:rsidRPr="00D65400" w:rsidRDefault="000B7242" w:rsidP="00D65400">
      <w:pPr>
        <w:pStyle w:val="Bibliography"/>
        <w:rPr>
          <w:rFonts w:ascii="Times New Roman" w:hAnsi="Times New Roman" w:cs="Times New Roman"/>
          <w:sz w:val="24"/>
        </w:rPr>
      </w:pPr>
      <w:r w:rsidRPr="00D65400">
        <w:rPr>
          <w:rFonts w:ascii="Times New Roman" w:hAnsi="Times New Roman" w:cs="Times New Roman"/>
          <w:sz w:val="24"/>
        </w:rPr>
        <w:lastRenderedPageBreak/>
        <w:t xml:space="preserve">Hopkins </w:t>
      </w:r>
      <w:r>
        <w:rPr>
          <w:rFonts w:ascii="Times New Roman" w:hAnsi="Times New Roman" w:cs="Times New Roman"/>
          <w:sz w:val="24"/>
        </w:rPr>
        <w:t>2007a</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Hopkins, D. </w:t>
      </w:r>
      <w:r>
        <w:rPr>
          <w:rFonts w:ascii="Times New Roman" w:hAnsi="Times New Roman" w:cs="Times New Roman"/>
          <w:sz w:val="24"/>
        </w:rPr>
        <w:t>“</w:t>
      </w:r>
      <w:r w:rsidR="00D65400" w:rsidRPr="00D65400">
        <w:rPr>
          <w:rFonts w:ascii="Times New Roman" w:hAnsi="Times New Roman" w:cs="Times New Roman"/>
          <w:sz w:val="24"/>
        </w:rPr>
        <w:t xml:space="preserve">History and Future of OLPC SimCity / </w:t>
      </w:r>
      <w:proofErr w:type="spellStart"/>
      <w:r w:rsidR="00D65400" w:rsidRPr="00D65400">
        <w:rPr>
          <w:rFonts w:ascii="Times New Roman" w:hAnsi="Times New Roman" w:cs="Times New Roman"/>
          <w:sz w:val="24"/>
        </w:rPr>
        <w:t>Micropolis</w:t>
      </w:r>
      <w:proofErr w:type="spellEnd"/>
      <w:r w:rsidR="00D65400" w:rsidRPr="00D65400">
        <w:rPr>
          <w:rFonts w:ascii="Times New Roman" w:hAnsi="Times New Roman" w:cs="Times New Roman"/>
          <w:sz w:val="24"/>
        </w:rPr>
        <w:t>.</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0B7242">
        <w:rPr>
          <w:rFonts w:ascii="Times New Roman" w:hAnsi="Times New Roman" w:cs="Times New Roman"/>
          <w:i/>
          <w:iCs/>
          <w:sz w:val="24"/>
        </w:rPr>
        <w:t>Don Hopkins</w:t>
      </w:r>
      <w:r w:rsidR="00D65400" w:rsidRPr="006F3275">
        <w:rPr>
          <w:rFonts w:ascii="Times New Roman" w:hAnsi="Times New Roman" w:cs="Times New Roman"/>
          <w:i/>
          <w:sz w:val="24"/>
        </w:rPr>
        <w:t>.</w:t>
      </w:r>
      <w:r w:rsidR="00D65400" w:rsidRPr="00D65400">
        <w:rPr>
          <w:rFonts w:ascii="Times New Roman" w:hAnsi="Times New Roman" w:cs="Times New Roman"/>
          <w:sz w:val="24"/>
        </w:rPr>
        <w:t xml:space="preserve"> </w:t>
      </w:r>
      <w:r>
        <w:rPr>
          <w:rFonts w:ascii="Times New Roman" w:hAnsi="Times New Roman" w:cs="Times New Roman"/>
          <w:sz w:val="24"/>
        </w:rPr>
        <w:t xml:space="preserve">2007. </w:t>
      </w:r>
      <w:r w:rsidRPr="00D65400">
        <w:rPr>
          <w:rFonts w:ascii="Times New Roman" w:hAnsi="Times New Roman" w:cs="Times New Roman"/>
          <w:sz w:val="24"/>
        </w:rPr>
        <w:t xml:space="preserve">Accessed </w:t>
      </w:r>
      <w:r>
        <w:rPr>
          <w:rFonts w:ascii="Times New Roman" w:hAnsi="Times New Roman" w:cs="Times New Roman"/>
          <w:sz w:val="24"/>
        </w:rPr>
        <w:t xml:space="preserve">5 </w:t>
      </w:r>
      <w:r w:rsidRPr="00D65400">
        <w:rPr>
          <w:rFonts w:ascii="Times New Roman" w:hAnsi="Times New Roman" w:cs="Times New Roman"/>
          <w:sz w:val="24"/>
        </w:rPr>
        <w:t>November 2011</w:t>
      </w:r>
      <w:r>
        <w:rPr>
          <w:rFonts w:ascii="Times New Roman" w:hAnsi="Times New Roman" w:cs="Times New Roman"/>
          <w:sz w:val="24"/>
        </w:rPr>
        <w:t>.</w:t>
      </w:r>
      <w:r w:rsidR="00D65400" w:rsidRPr="00D65400">
        <w:rPr>
          <w:rFonts w:ascii="Times New Roman" w:hAnsi="Times New Roman" w:cs="Times New Roman"/>
          <w:sz w:val="24"/>
        </w:rPr>
        <w:t xml:space="preserve"> http://www.donhopkins.com/drupal/taxonomy_menu/4/49/66.</w:t>
      </w:r>
    </w:p>
    <w:p w14:paraId="250B4639" w14:textId="77777777" w:rsidR="00D65400" w:rsidRPr="00D65400" w:rsidRDefault="000B7242" w:rsidP="00D65400">
      <w:pPr>
        <w:pStyle w:val="Bibliography"/>
        <w:rPr>
          <w:rFonts w:ascii="Times New Roman" w:hAnsi="Times New Roman" w:cs="Times New Roman"/>
          <w:sz w:val="24"/>
        </w:rPr>
      </w:pPr>
      <w:r w:rsidRPr="00D65400">
        <w:rPr>
          <w:rFonts w:ascii="Times New Roman" w:hAnsi="Times New Roman" w:cs="Times New Roman"/>
          <w:sz w:val="24"/>
        </w:rPr>
        <w:t xml:space="preserve">Hopkins </w:t>
      </w:r>
      <w:r>
        <w:rPr>
          <w:rFonts w:ascii="Times New Roman" w:hAnsi="Times New Roman" w:cs="Times New Roman"/>
          <w:sz w:val="24"/>
        </w:rPr>
        <w:t>2007b</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Hopkins, D. </w:t>
      </w:r>
      <w:r>
        <w:rPr>
          <w:rFonts w:ascii="Times New Roman" w:hAnsi="Times New Roman" w:cs="Times New Roman"/>
          <w:sz w:val="24"/>
        </w:rPr>
        <w:t>“</w:t>
      </w:r>
      <w:r w:rsidR="00D65400" w:rsidRPr="00D65400">
        <w:rPr>
          <w:rFonts w:ascii="Times New Roman" w:hAnsi="Times New Roman" w:cs="Times New Roman"/>
          <w:sz w:val="24"/>
        </w:rPr>
        <w:t>SimCity Rules.</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0B7242">
        <w:rPr>
          <w:rFonts w:ascii="Times New Roman" w:hAnsi="Times New Roman" w:cs="Times New Roman"/>
          <w:i/>
          <w:iCs/>
          <w:sz w:val="24"/>
        </w:rPr>
        <w:t>Don Hopkins</w:t>
      </w:r>
      <w:r w:rsidR="00D65400" w:rsidRPr="006F3275">
        <w:rPr>
          <w:rFonts w:ascii="Times New Roman" w:hAnsi="Times New Roman" w:cs="Times New Roman"/>
          <w:i/>
          <w:sz w:val="24"/>
        </w:rPr>
        <w:t>.</w:t>
      </w:r>
      <w:r w:rsidR="00D65400" w:rsidRPr="00D65400">
        <w:rPr>
          <w:rFonts w:ascii="Times New Roman" w:hAnsi="Times New Roman" w:cs="Times New Roman"/>
          <w:sz w:val="24"/>
        </w:rPr>
        <w:t xml:space="preserve"> </w:t>
      </w:r>
      <w:r w:rsidRPr="00D65400">
        <w:rPr>
          <w:rFonts w:ascii="Times New Roman" w:hAnsi="Times New Roman" w:cs="Times New Roman"/>
          <w:sz w:val="24"/>
        </w:rPr>
        <w:t xml:space="preserve">Accessed </w:t>
      </w:r>
      <w:r>
        <w:rPr>
          <w:rFonts w:ascii="Times New Roman" w:hAnsi="Times New Roman" w:cs="Times New Roman"/>
          <w:sz w:val="24"/>
        </w:rPr>
        <w:t xml:space="preserve">2 </w:t>
      </w:r>
      <w:r w:rsidRPr="00D65400">
        <w:rPr>
          <w:rFonts w:ascii="Times New Roman" w:hAnsi="Times New Roman" w:cs="Times New Roman"/>
          <w:sz w:val="24"/>
        </w:rPr>
        <w:t>December 2011</w:t>
      </w:r>
      <w:r>
        <w:rPr>
          <w:rFonts w:ascii="Times New Roman" w:hAnsi="Times New Roman" w:cs="Times New Roman"/>
          <w:sz w:val="24"/>
        </w:rPr>
        <w:t xml:space="preserve">. </w:t>
      </w:r>
      <w:r w:rsidR="00D65400" w:rsidRPr="00D65400">
        <w:rPr>
          <w:rFonts w:ascii="Times New Roman" w:hAnsi="Times New Roman" w:cs="Times New Roman"/>
          <w:sz w:val="24"/>
        </w:rPr>
        <w:t>http://www.donhopkins.com/drupal/node/145.</w:t>
      </w:r>
    </w:p>
    <w:p w14:paraId="3C91D1A6" w14:textId="77777777" w:rsidR="00D65400" w:rsidRPr="00D65400" w:rsidRDefault="000B7242" w:rsidP="00D65400">
      <w:pPr>
        <w:pStyle w:val="Bibliography"/>
        <w:rPr>
          <w:rFonts w:ascii="Times New Roman" w:hAnsi="Times New Roman" w:cs="Times New Roman"/>
          <w:sz w:val="24"/>
        </w:rPr>
      </w:pPr>
      <w:r w:rsidRPr="00D65400">
        <w:rPr>
          <w:rFonts w:ascii="Times New Roman" w:hAnsi="Times New Roman" w:cs="Times New Roman"/>
          <w:sz w:val="24"/>
        </w:rPr>
        <w:t xml:space="preserve">Jenkins </w:t>
      </w:r>
      <w:r>
        <w:rPr>
          <w:rFonts w:ascii="Times New Roman" w:hAnsi="Times New Roman" w:cs="Times New Roman"/>
          <w:sz w:val="24"/>
        </w:rPr>
        <w:t>2004</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Jenkins, H. </w:t>
      </w:r>
      <w:r>
        <w:rPr>
          <w:rFonts w:ascii="Times New Roman" w:hAnsi="Times New Roman" w:cs="Times New Roman"/>
          <w:sz w:val="24"/>
        </w:rPr>
        <w:t>“</w:t>
      </w:r>
      <w:r w:rsidR="00D65400" w:rsidRPr="00D65400">
        <w:rPr>
          <w:rFonts w:ascii="Times New Roman" w:hAnsi="Times New Roman" w:cs="Times New Roman"/>
          <w:sz w:val="24"/>
        </w:rPr>
        <w:t>Game Design as Narrative Architecture.</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First Person: New Media as Story, Performance, and Game</w:t>
      </w:r>
      <w:r>
        <w:rPr>
          <w:rFonts w:ascii="Times New Roman" w:hAnsi="Times New Roman" w:cs="Times New Roman"/>
          <w:i/>
          <w:iCs/>
          <w:sz w:val="24"/>
        </w:rPr>
        <w:t xml:space="preserve"> </w:t>
      </w:r>
      <w:proofErr w:type="gramStart"/>
      <w:r w:rsidRPr="006F3275">
        <w:rPr>
          <w:rFonts w:ascii="Times New Roman" w:hAnsi="Times New Roman" w:cs="Times New Roman"/>
          <w:iCs/>
          <w:sz w:val="24"/>
        </w:rPr>
        <w:t>eds</w:t>
      </w:r>
      <w:proofErr w:type="gramEnd"/>
      <w:r w:rsidRPr="006F3275">
        <w:rPr>
          <w:rFonts w:ascii="Times New Roman" w:hAnsi="Times New Roman" w:cs="Times New Roman"/>
          <w:iCs/>
          <w:sz w:val="24"/>
        </w:rPr>
        <w:t>.</w:t>
      </w:r>
      <w:r>
        <w:rPr>
          <w:rFonts w:ascii="Times New Roman" w:hAnsi="Times New Roman" w:cs="Times New Roman"/>
          <w:i/>
          <w:iCs/>
          <w:sz w:val="24"/>
        </w:rPr>
        <w:t xml:space="preserve"> </w:t>
      </w:r>
      <w:r w:rsidRPr="00D65400">
        <w:rPr>
          <w:rFonts w:ascii="Times New Roman" w:hAnsi="Times New Roman" w:cs="Times New Roman"/>
          <w:sz w:val="24"/>
        </w:rPr>
        <w:t xml:space="preserve">N. </w:t>
      </w:r>
      <w:proofErr w:type="spellStart"/>
      <w:r w:rsidRPr="00D65400">
        <w:rPr>
          <w:rFonts w:ascii="Times New Roman" w:hAnsi="Times New Roman" w:cs="Times New Roman"/>
          <w:sz w:val="24"/>
        </w:rPr>
        <w:t>Wardrip-Fruin</w:t>
      </w:r>
      <w:proofErr w:type="spellEnd"/>
      <w:r w:rsidRPr="00D65400">
        <w:rPr>
          <w:rFonts w:ascii="Times New Roman" w:hAnsi="Times New Roman" w:cs="Times New Roman"/>
          <w:sz w:val="24"/>
        </w:rPr>
        <w:t xml:space="preserve"> &amp; P. </w:t>
      </w:r>
      <w:proofErr w:type="spellStart"/>
      <w:r w:rsidRPr="00D65400">
        <w:rPr>
          <w:rFonts w:ascii="Times New Roman" w:hAnsi="Times New Roman" w:cs="Times New Roman"/>
          <w:sz w:val="24"/>
        </w:rPr>
        <w:t>Harrigan</w:t>
      </w:r>
      <w:proofErr w:type="spellEnd"/>
      <w:r>
        <w:rPr>
          <w:rFonts w:ascii="Times New Roman" w:hAnsi="Times New Roman" w:cs="Times New Roman"/>
          <w:sz w:val="24"/>
        </w:rPr>
        <w:t xml:space="preserve">, </w:t>
      </w:r>
      <w:r w:rsidRPr="00D65400">
        <w:rPr>
          <w:rFonts w:ascii="Times New Roman" w:hAnsi="Times New Roman" w:cs="Times New Roman"/>
          <w:sz w:val="24"/>
        </w:rPr>
        <w:t>118–130</w:t>
      </w:r>
      <w:r w:rsidR="00D65400" w:rsidRPr="00D65400">
        <w:rPr>
          <w:rFonts w:ascii="Times New Roman" w:hAnsi="Times New Roman" w:cs="Times New Roman"/>
          <w:sz w:val="24"/>
        </w:rPr>
        <w:t xml:space="preserve">. Cambridge: MIT Press, </w:t>
      </w:r>
      <w:r>
        <w:rPr>
          <w:rFonts w:ascii="Times New Roman" w:hAnsi="Times New Roman" w:cs="Times New Roman"/>
          <w:sz w:val="24"/>
        </w:rPr>
        <w:t xml:space="preserve">2004. </w:t>
      </w:r>
    </w:p>
    <w:p w14:paraId="41249815" w14:textId="77777777" w:rsidR="00D65400" w:rsidRPr="00D65400" w:rsidRDefault="000B7242" w:rsidP="00D65400">
      <w:pPr>
        <w:pStyle w:val="Bibliography"/>
        <w:rPr>
          <w:rFonts w:ascii="Times New Roman" w:hAnsi="Times New Roman" w:cs="Times New Roman"/>
          <w:sz w:val="24"/>
        </w:rPr>
      </w:pPr>
      <w:r>
        <w:rPr>
          <w:rFonts w:ascii="Times New Roman" w:hAnsi="Times New Roman" w:cs="Times New Roman"/>
          <w:sz w:val="24"/>
        </w:rPr>
        <w:t>John 2011</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John, T. </w:t>
      </w:r>
      <w:r>
        <w:rPr>
          <w:rFonts w:ascii="Times New Roman" w:hAnsi="Times New Roman" w:cs="Times New Roman"/>
          <w:sz w:val="24"/>
        </w:rPr>
        <w:t>“</w:t>
      </w:r>
      <w:r w:rsidR="00D65400" w:rsidRPr="00D65400">
        <w:rPr>
          <w:rFonts w:ascii="Times New Roman" w:hAnsi="Times New Roman" w:cs="Times New Roman"/>
          <w:sz w:val="24"/>
        </w:rPr>
        <w:t>Misogyny in code is still misogyny.</w:t>
      </w:r>
      <w:r>
        <w:rPr>
          <w:rFonts w:ascii="Times New Roman" w:hAnsi="Times New Roman" w:cs="Times New Roman"/>
          <w:sz w:val="24"/>
        </w:rPr>
        <w:t>”</w:t>
      </w:r>
      <w:r w:rsidR="00D65400" w:rsidRPr="00D65400">
        <w:rPr>
          <w:rFonts w:ascii="Times New Roman" w:hAnsi="Times New Roman" w:cs="Times New Roman"/>
          <w:sz w:val="24"/>
        </w:rPr>
        <w:t xml:space="preserve"> </w:t>
      </w:r>
      <w:proofErr w:type="gramStart"/>
      <w:r w:rsidR="00D65400" w:rsidRPr="000B7242">
        <w:rPr>
          <w:rFonts w:ascii="Times New Roman" w:hAnsi="Times New Roman" w:cs="Times New Roman"/>
          <w:i/>
          <w:iCs/>
          <w:sz w:val="24"/>
        </w:rPr>
        <w:t>Tracey Writes Stuff</w:t>
      </w:r>
      <w:r w:rsidR="00D65400" w:rsidRPr="006F3275">
        <w:rPr>
          <w:rFonts w:ascii="Times New Roman" w:hAnsi="Times New Roman" w:cs="Times New Roman"/>
          <w:i/>
          <w:sz w:val="24"/>
        </w:rPr>
        <w:t>.</w:t>
      </w:r>
      <w:proofErr w:type="gramEnd"/>
      <w:r w:rsidR="00D65400" w:rsidRPr="00D65400">
        <w:rPr>
          <w:rFonts w:ascii="Times New Roman" w:hAnsi="Times New Roman" w:cs="Times New Roman"/>
          <w:sz w:val="24"/>
        </w:rPr>
        <w:t xml:space="preserve"> </w:t>
      </w:r>
      <w:r w:rsidRPr="00D65400">
        <w:rPr>
          <w:rFonts w:ascii="Times New Roman" w:hAnsi="Times New Roman" w:cs="Times New Roman"/>
          <w:sz w:val="24"/>
        </w:rPr>
        <w:t>2011. Accessed May 22, 2012</w:t>
      </w:r>
      <w:r>
        <w:rPr>
          <w:rFonts w:ascii="Times New Roman" w:hAnsi="Times New Roman" w:cs="Times New Roman"/>
          <w:sz w:val="24"/>
        </w:rPr>
        <w:t xml:space="preserve">. </w:t>
      </w:r>
      <w:r w:rsidR="00D65400" w:rsidRPr="00D65400">
        <w:rPr>
          <w:rFonts w:ascii="Times New Roman" w:hAnsi="Times New Roman" w:cs="Times New Roman"/>
          <w:sz w:val="24"/>
        </w:rPr>
        <w:t>http://traceyjohn.blogspot.com/2011/09/misogyny-in-code-is-still-misogyny.html.</w:t>
      </w:r>
    </w:p>
    <w:p w14:paraId="33EB421C" w14:textId="77777777" w:rsidR="00D65400" w:rsidRPr="00D65400" w:rsidRDefault="00E63DCF"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Juul</w:t>
      </w:r>
      <w:proofErr w:type="spellEnd"/>
      <w:r w:rsidRPr="00D65400">
        <w:rPr>
          <w:rFonts w:ascii="Times New Roman" w:hAnsi="Times New Roman" w:cs="Times New Roman"/>
          <w:sz w:val="24"/>
        </w:rPr>
        <w:t xml:space="preserve"> </w:t>
      </w:r>
      <w:r>
        <w:rPr>
          <w:rFonts w:ascii="Times New Roman" w:hAnsi="Times New Roman" w:cs="Times New Roman"/>
          <w:sz w:val="24"/>
        </w:rPr>
        <w:t>2009</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Juul</w:t>
      </w:r>
      <w:proofErr w:type="spellEnd"/>
      <w:r w:rsidR="00D65400" w:rsidRPr="00D65400">
        <w:rPr>
          <w:rFonts w:ascii="Times New Roman" w:hAnsi="Times New Roman" w:cs="Times New Roman"/>
          <w:sz w:val="24"/>
        </w:rPr>
        <w:t xml:space="preserve">, J. </w:t>
      </w:r>
      <w:r w:rsidR="000B7242">
        <w:rPr>
          <w:rFonts w:ascii="Times New Roman" w:hAnsi="Times New Roman" w:cs="Times New Roman"/>
          <w:sz w:val="24"/>
        </w:rPr>
        <w:t>“</w:t>
      </w:r>
      <w:proofErr w:type="spellStart"/>
      <w:r w:rsidR="00D65400" w:rsidRPr="00D65400">
        <w:rPr>
          <w:rFonts w:ascii="Times New Roman" w:hAnsi="Times New Roman" w:cs="Times New Roman"/>
          <w:sz w:val="24"/>
        </w:rPr>
        <w:t>Paragaming</w:t>
      </w:r>
      <w:proofErr w:type="spellEnd"/>
      <w:r w:rsidR="00D65400" w:rsidRPr="00D65400">
        <w:rPr>
          <w:rFonts w:ascii="Times New Roman" w:hAnsi="Times New Roman" w:cs="Times New Roman"/>
          <w:sz w:val="24"/>
        </w:rPr>
        <w:t>: Good Fun with Bad Games.</w:t>
      </w:r>
      <w:r w:rsidR="000B7242">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 xml:space="preserve">The </w:t>
      </w:r>
      <w:proofErr w:type="spellStart"/>
      <w:r w:rsidR="00D65400" w:rsidRPr="00D65400">
        <w:rPr>
          <w:rFonts w:ascii="Times New Roman" w:hAnsi="Times New Roman" w:cs="Times New Roman"/>
          <w:i/>
          <w:iCs/>
          <w:sz w:val="24"/>
        </w:rPr>
        <w:t>Ludologist</w:t>
      </w:r>
      <w:proofErr w:type="spellEnd"/>
      <w:r w:rsidR="00D65400" w:rsidRPr="00D65400">
        <w:rPr>
          <w:rFonts w:ascii="Times New Roman" w:hAnsi="Times New Roman" w:cs="Times New Roman"/>
          <w:sz w:val="24"/>
        </w:rPr>
        <w:t xml:space="preserve">. </w:t>
      </w:r>
      <w:r>
        <w:rPr>
          <w:rFonts w:ascii="Times New Roman" w:hAnsi="Times New Roman" w:cs="Times New Roman"/>
          <w:sz w:val="24"/>
        </w:rPr>
        <w:t xml:space="preserve">2009. </w:t>
      </w:r>
      <w:r w:rsidR="000B7242" w:rsidRPr="00D65400">
        <w:rPr>
          <w:rFonts w:ascii="Times New Roman" w:hAnsi="Times New Roman" w:cs="Times New Roman"/>
          <w:sz w:val="24"/>
        </w:rPr>
        <w:t xml:space="preserve">Accessed </w:t>
      </w:r>
      <w:r w:rsidR="000B7242">
        <w:rPr>
          <w:rFonts w:ascii="Times New Roman" w:hAnsi="Times New Roman" w:cs="Times New Roman"/>
          <w:sz w:val="24"/>
        </w:rPr>
        <w:t xml:space="preserve">15 </w:t>
      </w:r>
      <w:r w:rsidR="000B7242" w:rsidRPr="00D65400">
        <w:rPr>
          <w:rFonts w:ascii="Times New Roman" w:hAnsi="Times New Roman" w:cs="Times New Roman"/>
          <w:sz w:val="24"/>
        </w:rPr>
        <w:t>March 2011</w:t>
      </w:r>
      <w:r w:rsidR="000B7242">
        <w:rPr>
          <w:rFonts w:ascii="Times New Roman" w:hAnsi="Times New Roman" w:cs="Times New Roman"/>
          <w:sz w:val="24"/>
        </w:rPr>
        <w:t xml:space="preserve">. </w:t>
      </w:r>
      <w:r w:rsidR="00D65400" w:rsidRPr="00D65400">
        <w:rPr>
          <w:rFonts w:ascii="Times New Roman" w:hAnsi="Times New Roman" w:cs="Times New Roman"/>
          <w:sz w:val="24"/>
        </w:rPr>
        <w:t>http://www.jesperjuul.net/ludologist/</w:t>
      </w:r>
      <w:proofErr w:type="gramStart"/>
      <w:r w:rsidR="00D65400" w:rsidRPr="00D65400">
        <w:rPr>
          <w:rFonts w:ascii="Times New Roman" w:hAnsi="Times New Roman" w:cs="Times New Roman"/>
          <w:sz w:val="24"/>
        </w:rPr>
        <w:t>?p</w:t>
      </w:r>
      <w:proofErr w:type="gramEnd"/>
      <w:r w:rsidR="00D65400" w:rsidRPr="00D65400">
        <w:rPr>
          <w:rFonts w:ascii="Times New Roman" w:hAnsi="Times New Roman" w:cs="Times New Roman"/>
          <w:sz w:val="24"/>
        </w:rPr>
        <w:t>=732</w:t>
      </w:r>
      <w:r w:rsidR="000B7242">
        <w:rPr>
          <w:rFonts w:ascii="Times New Roman" w:hAnsi="Times New Roman" w:cs="Times New Roman"/>
          <w:sz w:val="24"/>
        </w:rPr>
        <w:t>.</w:t>
      </w:r>
    </w:p>
    <w:p w14:paraId="6353F5E6" w14:textId="74211944" w:rsidR="00D65400" w:rsidRPr="00D65400" w:rsidRDefault="00E63DCF" w:rsidP="00D65400">
      <w:pPr>
        <w:pStyle w:val="Bibliography"/>
        <w:rPr>
          <w:rFonts w:ascii="Times New Roman" w:hAnsi="Times New Roman" w:cs="Times New Roman"/>
          <w:sz w:val="24"/>
        </w:rPr>
      </w:pPr>
      <w:r w:rsidRPr="00D65400">
        <w:rPr>
          <w:rFonts w:ascii="Times New Roman" w:hAnsi="Times New Roman" w:cs="Times New Roman"/>
          <w:sz w:val="24"/>
        </w:rPr>
        <w:t xml:space="preserve">Kay </w:t>
      </w:r>
      <w:r>
        <w:rPr>
          <w:rFonts w:ascii="Times New Roman" w:hAnsi="Times New Roman" w:cs="Times New Roman"/>
          <w:sz w:val="24"/>
        </w:rPr>
        <w:t>2007</w:t>
      </w:r>
      <w:r w:rsidRPr="00D65400">
        <w:rPr>
          <w:rFonts w:ascii="Times New Roman" w:hAnsi="Times New Roman" w:cs="Times New Roman"/>
          <w:sz w:val="24"/>
        </w:rPr>
        <w:t xml:space="preserve"> </w:t>
      </w:r>
      <w:r w:rsidR="00D65400" w:rsidRPr="00D65400">
        <w:rPr>
          <w:rFonts w:ascii="Times New Roman" w:hAnsi="Times New Roman" w:cs="Times New Roman"/>
          <w:sz w:val="24"/>
        </w:rPr>
        <w:t>Kay, A.</w:t>
      </w:r>
      <w:r>
        <w:rPr>
          <w:rFonts w:ascii="Times New Roman" w:hAnsi="Times New Roman" w:cs="Times New Roman"/>
          <w:sz w:val="24"/>
        </w:rPr>
        <w:t xml:space="preserve"> </w:t>
      </w:r>
      <w:r w:rsidR="00D65400" w:rsidRPr="00D65400">
        <w:rPr>
          <w:rFonts w:ascii="Times New Roman" w:hAnsi="Times New Roman" w:cs="Times New Roman"/>
          <w:sz w:val="24"/>
        </w:rPr>
        <w:t xml:space="preserve">Email to Don Hopkins. </w:t>
      </w:r>
      <w:r w:rsidRPr="00D65400">
        <w:rPr>
          <w:rFonts w:ascii="Times New Roman" w:hAnsi="Times New Roman" w:cs="Times New Roman"/>
          <w:sz w:val="24"/>
        </w:rPr>
        <w:t>2007. Accessed 26</w:t>
      </w:r>
      <w:r>
        <w:rPr>
          <w:rFonts w:ascii="Times New Roman" w:hAnsi="Times New Roman" w:cs="Times New Roman"/>
          <w:sz w:val="24"/>
        </w:rPr>
        <w:t xml:space="preserve"> </w:t>
      </w:r>
      <w:r w:rsidRPr="00D65400">
        <w:rPr>
          <w:rFonts w:ascii="Times New Roman" w:hAnsi="Times New Roman" w:cs="Times New Roman"/>
          <w:sz w:val="24"/>
        </w:rPr>
        <w:t>January</w:t>
      </w:r>
      <w:r>
        <w:rPr>
          <w:rFonts w:ascii="Times New Roman" w:hAnsi="Times New Roman" w:cs="Times New Roman"/>
          <w:sz w:val="24"/>
        </w:rPr>
        <w:t xml:space="preserve"> </w:t>
      </w:r>
      <w:r w:rsidRPr="00D65400">
        <w:rPr>
          <w:rFonts w:ascii="Times New Roman" w:hAnsi="Times New Roman" w:cs="Times New Roman"/>
          <w:sz w:val="24"/>
        </w:rPr>
        <w:t>2011</w:t>
      </w:r>
      <w:r>
        <w:rPr>
          <w:rFonts w:ascii="Times New Roman" w:hAnsi="Times New Roman" w:cs="Times New Roman"/>
          <w:sz w:val="24"/>
        </w:rPr>
        <w:t xml:space="preserve">. </w:t>
      </w:r>
      <w:ins w:id="1" w:author="Author">
        <w:r w:rsidR="00EF01F5" w:rsidRPr="0045567D">
          <w:t>http://www.donhopkins.com/drupal/node/134</w:t>
        </w:r>
      </w:ins>
      <w:r w:rsidR="00D65400" w:rsidRPr="00D65400">
        <w:rPr>
          <w:rFonts w:ascii="Times New Roman" w:hAnsi="Times New Roman" w:cs="Times New Roman"/>
          <w:sz w:val="24"/>
        </w:rPr>
        <w:t>.</w:t>
      </w:r>
    </w:p>
    <w:p w14:paraId="270D6E92" w14:textId="77777777" w:rsidR="00D65400" w:rsidRPr="00D65400" w:rsidRDefault="00E63DCF"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Kelty</w:t>
      </w:r>
      <w:proofErr w:type="spellEnd"/>
      <w:r w:rsidRPr="00D65400">
        <w:rPr>
          <w:rFonts w:ascii="Times New Roman" w:hAnsi="Times New Roman" w:cs="Times New Roman"/>
          <w:sz w:val="24"/>
        </w:rPr>
        <w:t xml:space="preserve"> </w:t>
      </w:r>
      <w:r>
        <w:rPr>
          <w:rFonts w:ascii="Times New Roman" w:hAnsi="Times New Roman" w:cs="Times New Roman"/>
          <w:sz w:val="24"/>
        </w:rPr>
        <w:t>2008</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Kelty</w:t>
      </w:r>
      <w:proofErr w:type="spellEnd"/>
      <w:r w:rsidR="00D65400" w:rsidRPr="00D65400">
        <w:rPr>
          <w:rFonts w:ascii="Times New Roman" w:hAnsi="Times New Roman" w:cs="Times New Roman"/>
          <w:sz w:val="24"/>
        </w:rPr>
        <w:t>, C.M.</w:t>
      </w:r>
      <w:proofErr w:type="gramEnd"/>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Two Bits: The Cultural Significance of Free Software</w:t>
      </w:r>
      <w:r>
        <w:rPr>
          <w:rFonts w:ascii="Times New Roman" w:hAnsi="Times New Roman" w:cs="Times New Roman"/>
          <w:sz w:val="24"/>
        </w:rPr>
        <w:t>. Durham, NC:</w:t>
      </w:r>
      <w:r w:rsidR="00D65400" w:rsidRPr="00D65400">
        <w:rPr>
          <w:rFonts w:ascii="Times New Roman" w:hAnsi="Times New Roman" w:cs="Times New Roman"/>
          <w:sz w:val="24"/>
        </w:rPr>
        <w:t xml:space="preserve"> Duke University Press</w:t>
      </w:r>
      <w:r>
        <w:rPr>
          <w:rFonts w:ascii="Times New Roman" w:hAnsi="Times New Roman" w:cs="Times New Roman"/>
          <w:sz w:val="24"/>
        </w:rPr>
        <w:t xml:space="preserve">, </w:t>
      </w:r>
      <w:r w:rsidRPr="00D65400">
        <w:rPr>
          <w:rFonts w:ascii="Times New Roman" w:hAnsi="Times New Roman" w:cs="Times New Roman"/>
          <w:sz w:val="24"/>
        </w:rPr>
        <w:t>2008</w:t>
      </w:r>
      <w:r w:rsidR="00D65400" w:rsidRPr="00D65400">
        <w:rPr>
          <w:rFonts w:ascii="Times New Roman" w:hAnsi="Times New Roman" w:cs="Times New Roman"/>
          <w:sz w:val="24"/>
        </w:rPr>
        <w:t>. http://twobits.net/.</w:t>
      </w:r>
    </w:p>
    <w:p w14:paraId="49578DBD" w14:textId="77777777" w:rsidR="00D65400" w:rsidRPr="00D65400" w:rsidRDefault="002E465D"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Kirschenbaum</w:t>
      </w:r>
      <w:proofErr w:type="spellEnd"/>
      <w:r w:rsidRPr="00D65400">
        <w:rPr>
          <w:rFonts w:ascii="Times New Roman" w:hAnsi="Times New Roman" w:cs="Times New Roman"/>
          <w:sz w:val="24"/>
        </w:rPr>
        <w:t xml:space="preserve"> </w:t>
      </w:r>
      <w:r>
        <w:rPr>
          <w:rFonts w:ascii="Times New Roman" w:hAnsi="Times New Roman" w:cs="Times New Roman"/>
          <w:sz w:val="24"/>
        </w:rPr>
        <w:t>2008</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Kirschenbaum</w:t>
      </w:r>
      <w:proofErr w:type="spellEnd"/>
      <w:r w:rsidR="00D65400" w:rsidRPr="00D65400">
        <w:rPr>
          <w:rFonts w:ascii="Times New Roman" w:hAnsi="Times New Roman" w:cs="Times New Roman"/>
          <w:sz w:val="24"/>
        </w:rPr>
        <w:t xml:space="preserve">, M. </w:t>
      </w:r>
      <w:r w:rsidR="00D65400" w:rsidRPr="00D65400">
        <w:rPr>
          <w:rFonts w:ascii="Times New Roman" w:hAnsi="Times New Roman" w:cs="Times New Roman"/>
          <w:i/>
          <w:iCs/>
          <w:sz w:val="24"/>
        </w:rPr>
        <w:t>Mechanisms: New Media and the Forensic Imagination</w:t>
      </w:r>
      <w:r>
        <w:rPr>
          <w:rFonts w:ascii="Times New Roman" w:hAnsi="Times New Roman" w:cs="Times New Roman"/>
          <w:sz w:val="24"/>
        </w:rPr>
        <w:t>.</w:t>
      </w:r>
      <w:r w:rsidR="00D65400" w:rsidRPr="00D65400">
        <w:rPr>
          <w:rFonts w:ascii="Times New Roman" w:hAnsi="Times New Roman" w:cs="Times New Roman"/>
          <w:sz w:val="24"/>
        </w:rPr>
        <w:t xml:space="preserve"> Cambridge: MIT Press</w:t>
      </w:r>
      <w:r>
        <w:rPr>
          <w:rFonts w:ascii="Times New Roman" w:hAnsi="Times New Roman" w:cs="Times New Roman"/>
          <w:sz w:val="24"/>
        </w:rPr>
        <w:t xml:space="preserve">, </w:t>
      </w:r>
      <w:r w:rsidRPr="00D65400">
        <w:rPr>
          <w:rFonts w:ascii="Times New Roman" w:hAnsi="Times New Roman" w:cs="Times New Roman"/>
          <w:sz w:val="24"/>
        </w:rPr>
        <w:t>2008</w:t>
      </w:r>
      <w:r w:rsidR="00D65400" w:rsidRPr="00D65400">
        <w:rPr>
          <w:rFonts w:ascii="Times New Roman" w:hAnsi="Times New Roman" w:cs="Times New Roman"/>
          <w:sz w:val="24"/>
        </w:rPr>
        <w:t>.</w:t>
      </w:r>
    </w:p>
    <w:p w14:paraId="3EE55610" w14:textId="77777777" w:rsidR="00D65400" w:rsidRPr="00D65400" w:rsidRDefault="00102471"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Manovich</w:t>
      </w:r>
      <w:proofErr w:type="spellEnd"/>
      <w:r w:rsidRPr="00D65400">
        <w:rPr>
          <w:rFonts w:ascii="Times New Roman" w:hAnsi="Times New Roman" w:cs="Times New Roman"/>
          <w:sz w:val="24"/>
        </w:rPr>
        <w:t xml:space="preserve"> </w:t>
      </w:r>
      <w:r>
        <w:rPr>
          <w:rFonts w:ascii="Times New Roman" w:hAnsi="Times New Roman" w:cs="Times New Roman"/>
          <w:sz w:val="24"/>
        </w:rPr>
        <w:t>2001</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Manovich</w:t>
      </w:r>
      <w:proofErr w:type="spellEnd"/>
      <w:r w:rsidR="00D65400" w:rsidRPr="00D65400">
        <w:rPr>
          <w:rFonts w:ascii="Times New Roman" w:hAnsi="Times New Roman" w:cs="Times New Roman"/>
          <w:sz w:val="24"/>
        </w:rPr>
        <w:t>, L.</w:t>
      </w:r>
      <w:proofErr w:type="gramEnd"/>
      <w:r w:rsidR="00D65400" w:rsidRPr="00D65400">
        <w:rPr>
          <w:rFonts w:ascii="Times New Roman" w:hAnsi="Times New Roman" w:cs="Times New Roman"/>
          <w:sz w:val="24"/>
        </w:rPr>
        <w:t xml:space="preserve"> </w:t>
      </w:r>
      <w:proofErr w:type="gramStart"/>
      <w:r w:rsidR="00D65400" w:rsidRPr="00D65400">
        <w:rPr>
          <w:rFonts w:ascii="Times New Roman" w:hAnsi="Times New Roman" w:cs="Times New Roman"/>
          <w:i/>
          <w:iCs/>
          <w:sz w:val="24"/>
        </w:rPr>
        <w:t>The Language of New Media</w:t>
      </w:r>
      <w:r>
        <w:rPr>
          <w:rFonts w:ascii="Times New Roman" w:hAnsi="Times New Roman" w:cs="Times New Roman"/>
          <w:sz w:val="24"/>
        </w:rPr>
        <w:t>.</w:t>
      </w:r>
      <w:proofErr w:type="gramEnd"/>
      <w:r w:rsidR="00D65400" w:rsidRPr="00D65400">
        <w:rPr>
          <w:rFonts w:ascii="Times New Roman" w:hAnsi="Times New Roman" w:cs="Times New Roman"/>
          <w:sz w:val="24"/>
        </w:rPr>
        <w:t xml:space="preserve"> Cambridge: MIT Press</w:t>
      </w:r>
      <w:r>
        <w:rPr>
          <w:rFonts w:ascii="Times New Roman" w:hAnsi="Times New Roman" w:cs="Times New Roman"/>
          <w:sz w:val="24"/>
        </w:rPr>
        <w:t xml:space="preserve">, </w:t>
      </w:r>
      <w:r w:rsidRPr="00D65400">
        <w:rPr>
          <w:rFonts w:ascii="Times New Roman" w:hAnsi="Times New Roman" w:cs="Times New Roman"/>
          <w:sz w:val="24"/>
        </w:rPr>
        <w:t>2001</w:t>
      </w:r>
      <w:r w:rsidR="00D65400" w:rsidRPr="00D65400">
        <w:rPr>
          <w:rFonts w:ascii="Times New Roman" w:hAnsi="Times New Roman" w:cs="Times New Roman"/>
          <w:sz w:val="24"/>
        </w:rPr>
        <w:t>.</w:t>
      </w:r>
    </w:p>
    <w:p w14:paraId="7F238BCF" w14:textId="77777777" w:rsidR="00D65400" w:rsidRPr="00D65400" w:rsidRDefault="00DC7DE4" w:rsidP="00D65400">
      <w:pPr>
        <w:pStyle w:val="Bibliography"/>
        <w:rPr>
          <w:rFonts w:ascii="Times New Roman" w:hAnsi="Times New Roman" w:cs="Times New Roman"/>
          <w:sz w:val="24"/>
        </w:rPr>
      </w:pPr>
      <w:r w:rsidRPr="00D65400">
        <w:rPr>
          <w:rFonts w:ascii="Times New Roman" w:hAnsi="Times New Roman" w:cs="Times New Roman"/>
          <w:sz w:val="24"/>
        </w:rPr>
        <w:t xml:space="preserve">Marino </w:t>
      </w:r>
      <w:r>
        <w:rPr>
          <w:rFonts w:ascii="Times New Roman" w:hAnsi="Times New Roman" w:cs="Times New Roman"/>
          <w:sz w:val="24"/>
        </w:rPr>
        <w:t>2006</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Marino, M.C. </w:t>
      </w:r>
      <w:r>
        <w:rPr>
          <w:rFonts w:ascii="Times New Roman" w:hAnsi="Times New Roman" w:cs="Times New Roman"/>
          <w:sz w:val="24"/>
        </w:rPr>
        <w:t>“</w:t>
      </w:r>
      <w:r w:rsidR="00D65400" w:rsidRPr="00D65400">
        <w:rPr>
          <w:rFonts w:ascii="Times New Roman" w:hAnsi="Times New Roman" w:cs="Times New Roman"/>
          <w:sz w:val="24"/>
        </w:rPr>
        <w:t>Critical Code Studies.</w:t>
      </w:r>
      <w:r>
        <w:rPr>
          <w:rFonts w:ascii="Times New Roman" w:hAnsi="Times New Roman" w:cs="Times New Roman"/>
          <w:sz w:val="24"/>
        </w:rPr>
        <w:t>”</w:t>
      </w:r>
      <w:r w:rsidR="00D65400" w:rsidRPr="00D65400">
        <w:rPr>
          <w:rFonts w:ascii="Times New Roman" w:hAnsi="Times New Roman" w:cs="Times New Roman"/>
          <w:sz w:val="24"/>
        </w:rPr>
        <w:t xml:space="preserve"> </w:t>
      </w:r>
      <w:proofErr w:type="gramStart"/>
      <w:r w:rsidR="00D65400" w:rsidRPr="00D65400">
        <w:rPr>
          <w:rFonts w:ascii="Times New Roman" w:hAnsi="Times New Roman" w:cs="Times New Roman"/>
          <w:i/>
          <w:iCs/>
          <w:sz w:val="24"/>
        </w:rPr>
        <w:t>Electronic Book Review</w:t>
      </w:r>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 xml:space="preserve"> </w:t>
      </w:r>
      <w:r w:rsidRPr="00D65400">
        <w:rPr>
          <w:rFonts w:ascii="Times New Roman" w:hAnsi="Times New Roman" w:cs="Times New Roman"/>
          <w:sz w:val="24"/>
        </w:rPr>
        <w:t xml:space="preserve">2006. Accessed </w:t>
      </w:r>
      <w:r>
        <w:rPr>
          <w:rFonts w:ascii="Times New Roman" w:hAnsi="Times New Roman" w:cs="Times New Roman"/>
          <w:sz w:val="24"/>
        </w:rPr>
        <w:t xml:space="preserve">23 </w:t>
      </w:r>
      <w:r w:rsidRPr="00D65400">
        <w:rPr>
          <w:rFonts w:ascii="Times New Roman" w:hAnsi="Times New Roman" w:cs="Times New Roman"/>
          <w:sz w:val="24"/>
        </w:rPr>
        <w:t>August 2011</w:t>
      </w:r>
      <w:r>
        <w:rPr>
          <w:rFonts w:ascii="Times New Roman" w:hAnsi="Times New Roman" w:cs="Times New Roman"/>
          <w:sz w:val="24"/>
        </w:rPr>
        <w:t xml:space="preserve">. </w:t>
      </w:r>
      <w:r w:rsidR="00D65400" w:rsidRPr="00D65400">
        <w:rPr>
          <w:rFonts w:ascii="Times New Roman" w:hAnsi="Times New Roman" w:cs="Times New Roman"/>
          <w:sz w:val="24"/>
        </w:rPr>
        <w:t>http://www.electronicbookreview.com/thread/electropoetics/codology</w:t>
      </w:r>
      <w:r>
        <w:rPr>
          <w:rFonts w:ascii="Times New Roman" w:hAnsi="Times New Roman" w:cs="Times New Roman"/>
          <w:sz w:val="24"/>
        </w:rPr>
        <w:t>.</w:t>
      </w:r>
    </w:p>
    <w:p w14:paraId="11B788E6" w14:textId="77777777" w:rsidR="00D65400" w:rsidRPr="00D65400" w:rsidRDefault="00DC7DE4"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Mateas</w:t>
      </w:r>
      <w:proofErr w:type="spellEnd"/>
      <w:r w:rsidRPr="00D65400">
        <w:rPr>
          <w:rFonts w:ascii="Times New Roman" w:hAnsi="Times New Roman" w:cs="Times New Roman"/>
          <w:sz w:val="24"/>
        </w:rPr>
        <w:t xml:space="preserve"> </w:t>
      </w:r>
      <w:r>
        <w:rPr>
          <w:rFonts w:ascii="Times New Roman" w:hAnsi="Times New Roman" w:cs="Times New Roman"/>
          <w:sz w:val="24"/>
        </w:rPr>
        <w:t>2008</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Mateas</w:t>
      </w:r>
      <w:proofErr w:type="spellEnd"/>
      <w:r w:rsidR="00D65400" w:rsidRPr="00D65400">
        <w:rPr>
          <w:rFonts w:ascii="Times New Roman" w:hAnsi="Times New Roman" w:cs="Times New Roman"/>
          <w:sz w:val="24"/>
        </w:rPr>
        <w:t xml:space="preserve">, M. </w:t>
      </w:r>
      <w:r>
        <w:rPr>
          <w:rFonts w:ascii="Times New Roman" w:hAnsi="Times New Roman" w:cs="Times New Roman"/>
          <w:sz w:val="24"/>
        </w:rPr>
        <w:t>“</w:t>
      </w:r>
      <w:r w:rsidR="00D65400" w:rsidRPr="00D65400">
        <w:rPr>
          <w:rFonts w:ascii="Times New Roman" w:hAnsi="Times New Roman" w:cs="Times New Roman"/>
          <w:sz w:val="24"/>
        </w:rPr>
        <w:t>Procedural Literacy: Educating the New Media Practitioner</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Beyond Fun</w:t>
      </w:r>
      <w:r>
        <w:rPr>
          <w:rFonts w:ascii="Times New Roman" w:hAnsi="Times New Roman" w:cs="Times New Roman"/>
          <w:i/>
          <w:iCs/>
          <w:sz w:val="24"/>
        </w:rPr>
        <w:t>: Serious Games and Media</w:t>
      </w:r>
      <w:r>
        <w:rPr>
          <w:rFonts w:ascii="Times New Roman" w:hAnsi="Times New Roman" w:cs="Times New Roman"/>
          <w:iCs/>
          <w:sz w:val="24"/>
        </w:rPr>
        <w:t xml:space="preserve"> ed. D. Davidson</w:t>
      </w:r>
      <w:r>
        <w:rPr>
          <w:rFonts w:ascii="Times New Roman" w:hAnsi="Times New Roman" w:cs="Times New Roman"/>
          <w:sz w:val="24"/>
        </w:rPr>
        <w:t xml:space="preserve">, </w:t>
      </w:r>
      <w:r w:rsidR="00D65400" w:rsidRPr="00D65400">
        <w:rPr>
          <w:rFonts w:ascii="Times New Roman" w:hAnsi="Times New Roman" w:cs="Times New Roman"/>
          <w:sz w:val="24"/>
        </w:rPr>
        <w:t>67–83.</w:t>
      </w:r>
      <w:r>
        <w:rPr>
          <w:rFonts w:ascii="Times New Roman" w:hAnsi="Times New Roman" w:cs="Times New Roman"/>
          <w:sz w:val="24"/>
        </w:rPr>
        <w:t xml:space="preserve"> Pittsburgh: ETC Press, 2008.</w:t>
      </w:r>
    </w:p>
    <w:p w14:paraId="490BAD68" w14:textId="77777777" w:rsidR="00D65400" w:rsidRPr="00D65400" w:rsidRDefault="00DC7DE4"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McGann</w:t>
      </w:r>
      <w:proofErr w:type="spellEnd"/>
      <w:r w:rsidRPr="00D65400">
        <w:rPr>
          <w:rFonts w:ascii="Times New Roman" w:hAnsi="Times New Roman" w:cs="Times New Roman"/>
          <w:sz w:val="24"/>
        </w:rPr>
        <w:t xml:space="preserve"> </w:t>
      </w:r>
      <w:r>
        <w:rPr>
          <w:rFonts w:ascii="Times New Roman" w:hAnsi="Times New Roman" w:cs="Times New Roman"/>
          <w:sz w:val="24"/>
        </w:rPr>
        <w:t>1991</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McGann</w:t>
      </w:r>
      <w:proofErr w:type="spellEnd"/>
      <w:r w:rsidR="00D65400" w:rsidRPr="00D65400">
        <w:rPr>
          <w:rFonts w:ascii="Times New Roman" w:hAnsi="Times New Roman" w:cs="Times New Roman"/>
          <w:sz w:val="24"/>
        </w:rPr>
        <w:t>, J.J.</w:t>
      </w:r>
      <w:proofErr w:type="gramEnd"/>
      <w:r w:rsidR="00D65400" w:rsidRPr="00D65400">
        <w:rPr>
          <w:rFonts w:ascii="Times New Roman" w:hAnsi="Times New Roman" w:cs="Times New Roman"/>
          <w:sz w:val="24"/>
        </w:rPr>
        <w:t xml:space="preserve"> </w:t>
      </w:r>
      <w:proofErr w:type="gramStart"/>
      <w:r w:rsidR="00D65400" w:rsidRPr="00D65400">
        <w:rPr>
          <w:rFonts w:ascii="Times New Roman" w:hAnsi="Times New Roman" w:cs="Times New Roman"/>
          <w:i/>
          <w:iCs/>
          <w:sz w:val="24"/>
        </w:rPr>
        <w:t>The Textual Condition</w:t>
      </w:r>
      <w:r>
        <w:rPr>
          <w:rFonts w:ascii="Times New Roman" w:hAnsi="Times New Roman" w:cs="Times New Roman"/>
          <w:sz w:val="24"/>
        </w:rPr>
        <w:t>.</w:t>
      </w:r>
      <w:proofErr w:type="gramEnd"/>
      <w:r w:rsidR="00D65400" w:rsidRPr="00D65400">
        <w:rPr>
          <w:rFonts w:ascii="Times New Roman" w:hAnsi="Times New Roman" w:cs="Times New Roman"/>
          <w:sz w:val="24"/>
        </w:rPr>
        <w:t xml:space="preserve"> Princeton, NJ: Princeton University Press</w:t>
      </w:r>
      <w:r>
        <w:rPr>
          <w:rFonts w:ascii="Times New Roman" w:hAnsi="Times New Roman" w:cs="Times New Roman"/>
          <w:sz w:val="24"/>
        </w:rPr>
        <w:t>, 1991</w:t>
      </w:r>
      <w:r w:rsidR="00D65400" w:rsidRPr="00D65400">
        <w:rPr>
          <w:rFonts w:ascii="Times New Roman" w:hAnsi="Times New Roman" w:cs="Times New Roman"/>
          <w:sz w:val="24"/>
        </w:rPr>
        <w:t>.</w:t>
      </w:r>
    </w:p>
    <w:p w14:paraId="60083E0E" w14:textId="77777777" w:rsidR="00D65400" w:rsidRPr="00D65400" w:rsidRDefault="00DC7DE4" w:rsidP="00D65400">
      <w:pPr>
        <w:pStyle w:val="Bibliography"/>
        <w:rPr>
          <w:rFonts w:ascii="Times New Roman" w:hAnsi="Times New Roman" w:cs="Times New Roman"/>
          <w:sz w:val="24"/>
        </w:rPr>
      </w:pPr>
      <w:r w:rsidRPr="00D65400">
        <w:rPr>
          <w:rFonts w:ascii="Times New Roman" w:hAnsi="Times New Roman" w:cs="Times New Roman"/>
          <w:sz w:val="24"/>
        </w:rPr>
        <w:t xml:space="preserve">McPherson </w:t>
      </w:r>
      <w:r>
        <w:rPr>
          <w:rFonts w:ascii="Times New Roman" w:hAnsi="Times New Roman" w:cs="Times New Roman"/>
          <w:sz w:val="24"/>
        </w:rPr>
        <w:t>2012</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McPherson, T. </w:t>
      </w:r>
      <w:r>
        <w:rPr>
          <w:rFonts w:ascii="Times New Roman" w:hAnsi="Times New Roman" w:cs="Times New Roman"/>
          <w:sz w:val="24"/>
        </w:rPr>
        <w:t>“</w:t>
      </w:r>
      <w:r w:rsidR="00D65400" w:rsidRPr="00D65400">
        <w:rPr>
          <w:rFonts w:ascii="Times New Roman" w:hAnsi="Times New Roman" w:cs="Times New Roman"/>
          <w:sz w:val="24"/>
        </w:rPr>
        <w:t>U.S. Operating Systems at Mid-Century: The Intertwining of Race and UNIX.</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Race after the Internet</w:t>
      </w:r>
      <w:r>
        <w:rPr>
          <w:rFonts w:ascii="Times New Roman" w:hAnsi="Times New Roman" w:cs="Times New Roman"/>
          <w:i/>
          <w:iCs/>
          <w:sz w:val="24"/>
        </w:rPr>
        <w:t xml:space="preserve"> </w:t>
      </w:r>
      <w:proofErr w:type="gramStart"/>
      <w:r>
        <w:rPr>
          <w:rFonts w:ascii="Times New Roman" w:hAnsi="Times New Roman" w:cs="Times New Roman"/>
          <w:iCs/>
          <w:sz w:val="24"/>
        </w:rPr>
        <w:t>eds</w:t>
      </w:r>
      <w:proofErr w:type="gramEnd"/>
      <w:r>
        <w:rPr>
          <w:rFonts w:ascii="Times New Roman" w:hAnsi="Times New Roman" w:cs="Times New Roman"/>
          <w:iCs/>
          <w:sz w:val="24"/>
        </w:rPr>
        <w:t xml:space="preserve">. L. Nakamura &amp; P. Chow-White, </w:t>
      </w:r>
      <w:r w:rsidRPr="00D65400">
        <w:rPr>
          <w:rFonts w:ascii="Times New Roman" w:hAnsi="Times New Roman" w:cs="Times New Roman"/>
          <w:sz w:val="24"/>
        </w:rPr>
        <w:t>21–37</w:t>
      </w:r>
      <w:r w:rsidR="00D65400" w:rsidRPr="00D65400">
        <w:rPr>
          <w:rFonts w:ascii="Times New Roman" w:hAnsi="Times New Roman" w:cs="Times New Roman"/>
          <w:sz w:val="24"/>
        </w:rPr>
        <w:t xml:space="preserve">. New York: </w:t>
      </w:r>
      <w:proofErr w:type="spellStart"/>
      <w:r w:rsidR="00D65400" w:rsidRPr="00D65400">
        <w:rPr>
          <w:rFonts w:ascii="Times New Roman" w:hAnsi="Times New Roman" w:cs="Times New Roman"/>
          <w:sz w:val="24"/>
        </w:rPr>
        <w:t>Routledge</w:t>
      </w:r>
      <w:proofErr w:type="spellEnd"/>
      <w:r w:rsidR="00D65400" w:rsidRPr="00D65400">
        <w:rPr>
          <w:rFonts w:ascii="Times New Roman" w:hAnsi="Times New Roman" w:cs="Times New Roman"/>
          <w:sz w:val="24"/>
        </w:rPr>
        <w:t>,</w:t>
      </w:r>
      <w:r>
        <w:rPr>
          <w:rFonts w:ascii="Times New Roman" w:hAnsi="Times New Roman" w:cs="Times New Roman"/>
          <w:sz w:val="24"/>
        </w:rPr>
        <w:t xml:space="preserve"> 2012</w:t>
      </w:r>
      <w:r w:rsidR="00D65400" w:rsidRPr="00D65400">
        <w:rPr>
          <w:rFonts w:ascii="Times New Roman" w:hAnsi="Times New Roman" w:cs="Times New Roman"/>
          <w:sz w:val="24"/>
        </w:rPr>
        <w:t>.</w:t>
      </w:r>
    </w:p>
    <w:p w14:paraId="37417FAB" w14:textId="77777777" w:rsidR="00D65400" w:rsidRPr="00D65400" w:rsidRDefault="00A66332" w:rsidP="00D65400">
      <w:pPr>
        <w:pStyle w:val="Bibliography"/>
        <w:rPr>
          <w:rFonts w:ascii="Times New Roman" w:hAnsi="Times New Roman" w:cs="Times New Roman"/>
          <w:sz w:val="24"/>
        </w:rPr>
      </w:pPr>
      <w:r w:rsidRPr="00D65400">
        <w:rPr>
          <w:rFonts w:ascii="Times New Roman" w:hAnsi="Times New Roman" w:cs="Times New Roman"/>
          <w:sz w:val="24"/>
        </w:rPr>
        <w:t xml:space="preserve">Montfort </w:t>
      </w:r>
      <w:r>
        <w:rPr>
          <w:rFonts w:ascii="Times New Roman" w:hAnsi="Times New Roman" w:cs="Times New Roman"/>
          <w:sz w:val="24"/>
        </w:rPr>
        <w:t>2004</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Montfort, N. </w:t>
      </w:r>
      <w:r>
        <w:rPr>
          <w:rFonts w:ascii="Times New Roman" w:hAnsi="Times New Roman" w:cs="Times New Roman"/>
          <w:sz w:val="24"/>
        </w:rPr>
        <w:t>“</w:t>
      </w:r>
      <w:r w:rsidR="00D65400" w:rsidRPr="00D65400">
        <w:rPr>
          <w:rFonts w:ascii="Times New Roman" w:hAnsi="Times New Roman" w:cs="Times New Roman"/>
          <w:sz w:val="24"/>
        </w:rPr>
        <w:t>Continuous Paper: The Early Materiality and Workings of Electronic Literature.</w:t>
      </w:r>
      <w:r>
        <w:rPr>
          <w:rFonts w:ascii="Times New Roman" w:hAnsi="Times New Roman" w:cs="Times New Roman"/>
          <w:sz w:val="24"/>
        </w:rPr>
        <w:t>”</w:t>
      </w:r>
      <w:r w:rsidR="00D65400" w:rsidRPr="00D65400">
        <w:rPr>
          <w:rFonts w:ascii="Times New Roman" w:hAnsi="Times New Roman" w:cs="Times New Roman"/>
          <w:sz w:val="24"/>
        </w:rPr>
        <w:t xml:space="preserve"> </w:t>
      </w:r>
      <w:proofErr w:type="gramStart"/>
      <w:r>
        <w:rPr>
          <w:rFonts w:ascii="Times New Roman" w:hAnsi="Times New Roman" w:cs="Times New Roman"/>
          <w:sz w:val="24"/>
        </w:rPr>
        <w:t xml:space="preserve">Talk given at the </w:t>
      </w:r>
      <w:r w:rsidR="00D65400" w:rsidRPr="00D65400">
        <w:rPr>
          <w:rFonts w:ascii="Times New Roman" w:hAnsi="Times New Roman" w:cs="Times New Roman"/>
          <w:sz w:val="24"/>
        </w:rPr>
        <w:t>Modern Language Association Convention</w:t>
      </w:r>
      <w:r>
        <w:rPr>
          <w:rFonts w:ascii="Times New Roman" w:hAnsi="Times New Roman" w:cs="Times New Roman"/>
          <w:sz w:val="24"/>
        </w:rPr>
        <w:t xml:space="preserve">, 28 December 2004, </w:t>
      </w:r>
      <w:r w:rsidR="00D65400" w:rsidRPr="00D65400">
        <w:rPr>
          <w:rFonts w:ascii="Times New Roman" w:hAnsi="Times New Roman" w:cs="Times New Roman"/>
          <w:sz w:val="24"/>
        </w:rPr>
        <w:t>Philadelphia, PA.</w:t>
      </w:r>
      <w:proofErr w:type="gramEnd"/>
      <w:r w:rsidR="00D65400" w:rsidRPr="00D65400">
        <w:rPr>
          <w:rFonts w:ascii="Times New Roman" w:hAnsi="Times New Roman" w:cs="Times New Roman"/>
          <w:sz w:val="24"/>
        </w:rPr>
        <w:t xml:space="preserve"> http://nickm.com/writing/essays/continuous_paper_mla.html.</w:t>
      </w:r>
    </w:p>
    <w:p w14:paraId="66CBA221" w14:textId="77777777" w:rsidR="00D65400" w:rsidRPr="00D65400" w:rsidRDefault="00A66332" w:rsidP="00D65400">
      <w:pPr>
        <w:pStyle w:val="Bibliography"/>
        <w:rPr>
          <w:rFonts w:ascii="Times New Roman" w:hAnsi="Times New Roman" w:cs="Times New Roman"/>
          <w:sz w:val="24"/>
        </w:rPr>
      </w:pPr>
      <w:r w:rsidRPr="00D65400">
        <w:rPr>
          <w:rFonts w:ascii="Times New Roman" w:hAnsi="Times New Roman" w:cs="Times New Roman"/>
          <w:sz w:val="24"/>
        </w:rPr>
        <w:lastRenderedPageBreak/>
        <w:t>Montfort</w:t>
      </w:r>
      <w:r>
        <w:rPr>
          <w:rFonts w:ascii="Times New Roman" w:hAnsi="Times New Roman" w:cs="Times New Roman"/>
          <w:sz w:val="24"/>
        </w:rPr>
        <w:t xml:space="preserve"> &amp; Bogost 2009</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Montfort, N. &amp; </w:t>
      </w:r>
      <w:r>
        <w:rPr>
          <w:rFonts w:ascii="Times New Roman" w:hAnsi="Times New Roman" w:cs="Times New Roman"/>
          <w:sz w:val="24"/>
        </w:rPr>
        <w:t xml:space="preserve">I. </w:t>
      </w:r>
      <w:r w:rsidR="00D65400" w:rsidRPr="00D65400">
        <w:rPr>
          <w:rFonts w:ascii="Times New Roman" w:hAnsi="Times New Roman" w:cs="Times New Roman"/>
          <w:sz w:val="24"/>
        </w:rPr>
        <w:t>Bogost.</w:t>
      </w:r>
      <w:r>
        <w:rPr>
          <w:rFonts w:ascii="Times New Roman" w:hAnsi="Times New Roman" w:cs="Times New Roman"/>
          <w:sz w:val="24"/>
        </w:rPr>
        <w:t xml:space="preserve"> </w:t>
      </w:r>
      <w:r w:rsidR="00D65400" w:rsidRPr="00D65400">
        <w:rPr>
          <w:rFonts w:ascii="Times New Roman" w:hAnsi="Times New Roman" w:cs="Times New Roman"/>
          <w:i/>
          <w:iCs/>
          <w:sz w:val="24"/>
        </w:rPr>
        <w:t>Racing the Beam: The Atari Video Computer System</w:t>
      </w:r>
      <w:r>
        <w:rPr>
          <w:rFonts w:ascii="Times New Roman" w:hAnsi="Times New Roman" w:cs="Times New Roman"/>
          <w:sz w:val="24"/>
        </w:rPr>
        <w:t>.</w:t>
      </w:r>
      <w:r w:rsidR="00D65400" w:rsidRPr="00D65400">
        <w:rPr>
          <w:rFonts w:ascii="Times New Roman" w:hAnsi="Times New Roman" w:cs="Times New Roman"/>
          <w:sz w:val="24"/>
        </w:rPr>
        <w:t xml:space="preserve"> Cambridge: MIT Press</w:t>
      </w:r>
      <w:r>
        <w:rPr>
          <w:rFonts w:ascii="Times New Roman" w:hAnsi="Times New Roman" w:cs="Times New Roman"/>
          <w:sz w:val="24"/>
        </w:rPr>
        <w:t>, 2009</w:t>
      </w:r>
      <w:r w:rsidR="00D65400" w:rsidRPr="00D65400">
        <w:rPr>
          <w:rFonts w:ascii="Times New Roman" w:hAnsi="Times New Roman" w:cs="Times New Roman"/>
          <w:sz w:val="24"/>
        </w:rPr>
        <w:t>.</w:t>
      </w:r>
    </w:p>
    <w:p w14:paraId="2D17B21E" w14:textId="77777777" w:rsidR="00D65400" w:rsidRPr="00D65400" w:rsidRDefault="00A66332" w:rsidP="00D65400">
      <w:pPr>
        <w:pStyle w:val="Bibliography"/>
        <w:rPr>
          <w:rFonts w:ascii="Times New Roman" w:hAnsi="Times New Roman" w:cs="Times New Roman"/>
          <w:sz w:val="24"/>
        </w:rPr>
      </w:pPr>
      <w:r w:rsidRPr="00D65400">
        <w:rPr>
          <w:rFonts w:ascii="Times New Roman" w:hAnsi="Times New Roman" w:cs="Times New Roman"/>
          <w:sz w:val="24"/>
        </w:rPr>
        <w:t>Murray-John 20</w:t>
      </w:r>
      <w:r>
        <w:rPr>
          <w:rFonts w:ascii="Times New Roman" w:hAnsi="Times New Roman" w:cs="Times New Roman"/>
          <w:sz w:val="24"/>
        </w:rPr>
        <w:t>11</w:t>
      </w:r>
      <w:r w:rsidRPr="00D65400">
        <w:rPr>
          <w:rFonts w:ascii="Times New Roman" w:hAnsi="Times New Roman" w:cs="Times New Roman"/>
          <w:sz w:val="24"/>
        </w:rPr>
        <w:t xml:space="preserve"> </w:t>
      </w:r>
      <w:r w:rsidR="00D65400" w:rsidRPr="00D65400">
        <w:rPr>
          <w:rFonts w:ascii="Times New Roman" w:hAnsi="Times New Roman" w:cs="Times New Roman"/>
          <w:sz w:val="24"/>
        </w:rPr>
        <w:t>Murray-John, P. Reply to @</w:t>
      </w:r>
      <w:proofErr w:type="spellStart"/>
      <w:r w:rsidR="00D65400" w:rsidRPr="00D65400">
        <w:rPr>
          <w:rFonts w:ascii="Times New Roman" w:hAnsi="Times New Roman" w:cs="Times New Roman"/>
          <w:sz w:val="24"/>
        </w:rPr>
        <w:t>samplereality</w:t>
      </w:r>
      <w:proofErr w:type="spellEnd"/>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Twitter</w:t>
      </w:r>
      <w:r w:rsidR="00D65400" w:rsidRPr="00D65400">
        <w:rPr>
          <w:rFonts w:ascii="Times New Roman" w:hAnsi="Times New Roman" w:cs="Times New Roman"/>
          <w:sz w:val="24"/>
        </w:rPr>
        <w:t xml:space="preserve">. </w:t>
      </w:r>
      <w:r w:rsidR="002C081B">
        <w:rPr>
          <w:rFonts w:ascii="Times New Roman" w:hAnsi="Times New Roman" w:cs="Times New Roman"/>
          <w:sz w:val="24"/>
        </w:rPr>
        <w:t xml:space="preserve">2011. </w:t>
      </w:r>
      <w:r w:rsidRPr="00D65400">
        <w:rPr>
          <w:rFonts w:ascii="Times New Roman" w:hAnsi="Times New Roman" w:cs="Times New Roman"/>
          <w:sz w:val="24"/>
        </w:rPr>
        <w:t xml:space="preserve">Accessed </w:t>
      </w:r>
      <w:r>
        <w:rPr>
          <w:rFonts w:ascii="Times New Roman" w:hAnsi="Times New Roman" w:cs="Times New Roman"/>
          <w:sz w:val="24"/>
        </w:rPr>
        <w:t xml:space="preserve">6 </w:t>
      </w:r>
      <w:r w:rsidRPr="00D65400">
        <w:rPr>
          <w:rFonts w:ascii="Times New Roman" w:hAnsi="Times New Roman" w:cs="Times New Roman"/>
          <w:sz w:val="24"/>
        </w:rPr>
        <w:t>November 2011</w:t>
      </w:r>
      <w:r>
        <w:rPr>
          <w:rFonts w:ascii="Times New Roman" w:hAnsi="Times New Roman" w:cs="Times New Roman"/>
          <w:sz w:val="24"/>
        </w:rPr>
        <w:t xml:space="preserve">. </w:t>
      </w:r>
      <w:r w:rsidR="00D65400" w:rsidRPr="00D65400">
        <w:rPr>
          <w:rFonts w:ascii="Times New Roman" w:hAnsi="Times New Roman" w:cs="Times New Roman"/>
          <w:sz w:val="24"/>
        </w:rPr>
        <w:t>https://twitter.com/#</w:t>
      </w:r>
      <w:proofErr w:type="gramStart"/>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patrick_mj/status/71568034640306176.</w:t>
      </w:r>
    </w:p>
    <w:p w14:paraId="0118F27B" w14:textId="77777777" w:rsidR="00D65400" w:rsidRPr="00D65400" w:rsidRDefault="00AD7A29"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Park</w:t>
      </w:r>
      <w:r>
        <w:rPr>
          <w:rFonts w:ascii="Times New Roman" w:hAnsi="Times New Roman" w:cs="Times New Roman"/>
          <w:sz w:val="24"/>
        </w:rPr>
        <w:t>e</w:t>
      </w:r>
      <w:r w:rsidRPr="00D65400">
        <w:rPr>
          <w:rFonts w:ascii="Times New Roman" w:hAnsi="Times New Roman" w:cs="Times New Roman"/>
          <w:sz w:val="24"/>
        </w:rPr>
        <w:t>s</w:t>
      </w:r>
      <w:proofErr w:type="spellEnd"/>
      <w:r w:rsidRPr="00D65400">
        <w:rPr>
          <w:rFonts w:ascii="Times New Roman" w:hAnsi="Times New Roman" w:cs="Times New Roman"/>
          <w:sz w:val="24"/>
        </w:rPr>
        <w:t xml:space="preserve"> </w:t>
      </w:r>
      <w:r>
        <w:rPr>
          <w:rFonts w:ascii="Times New Roman" w:hAnsi="Times New Roman" w:cs="Times New Roman"/>
          <w:sz w:val="24"/>
        </w:rPr>
        <w:t>1999</w:t>
      </w:r>
      <w:r w:rsidR="00A66332"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Park</w:t>
      </w:r>
      <w:r>
        <w:rPr>
          <w:rFonts w:ascii="Times New Roman" w:hAnsi="Times New Roman" w:cs="Times New Roman"/>
          <w:sz w:val="24"/>
        </w:rPr>
        <w:t>e</w:t>
      </w:r>
      <w:r w:rsidR="00D65400" w:rsidRPr="00D65400">
        <w:rPr>
          <w:rFonts w:ascii="Times New Roman" w:hAnsi="Times New Roman" w:cs="Times New Roman"/>
          <w:sz w:val="24"/>
        </w:rPr>
        <w:t>s</w:t>
      </w:r>
      <w:proofErr w:type="spellEnd"/>
      <w:r w:rsidR="00D65400" w:rsidRPr="00D65400">
        <w:rPr>
          <w:rFonts w:ascii="Times New Roman" w:hAnsi="Times New Roman" w:cs="Times New Roman"/>
          <w:sz w:val="24"/>
        </w:rPr>
        <w:t xml:space="preserve">, M.B. </w:t>
      </w:r>
      <w:r w:rsidR="00A66332">
        <w:rPr>
          <w:rFonts w:ascii="Times New Roman" w:hAnsi="Times New Roman" w:cs="Times New Roman"/>
          <w:sz w:val="24"/>
        </w:rPr>
        <w:t>“</w:t>
      </w:r>
      <w:r w:rsidR="00D65400" w:rsidRPr="00D65400">
        <w:rPr>
          <w:rFonts w:ascii="Times New Roman" w:hAnsi="Times New Roman" w:cs="Times New Roman"/>
          <w:sz w:val="24"/>
        </w:rPr>
        <w:t>Reading, Copy, and Interpreting a Text in the Early Middle Ages.</w:t>
      </w:r>
      <w:r w:rsidR="00A66332">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A History of Reading in the West</w:t>
      </w:r>
      <w:r w:rsidR="00A66332">
        <w:rPr>
          <w:rFonts w:ascii="Times New Roman" w:hAnsi="Times New Roman" w:cs="Times New Roman"/>
          <w:i/>
          <w:iCs/>
          <w:sz w:val="24"/>
        </w:rPr>
        <w:t xml:space="preserve"> </w:t>
      </w:r>
      <w:proofErr w:type="gramStart"/>
      <w:r w:rsidR="00A66332">
        <w:rPr>
          <w:rFonts w:ascii="Times New Roman" w:hAnsi="Times New Roman" w:cs="Times New Roman"/>
          <w:iCs/>
          <w:sz w:val="24"/>
        </w:rPr>
        <w:t>eds</w:t>
      </w:r>
      <w:proofErr w:type="gramEnd"/>
      <w:r w:rsidR="00A66332">
        <w:rPr>
          <w:rFonts w:ascii="Times New Roman" w:hAnsi="Times New Roman" w:cs="Times New Roman"/>
          <w:iCs/>
          <w:sz w:val="24"/>
        </w:rPr>
        <w:t xml:space="preserve">. </w:t>
      </w:r>
      <w:r w:rsidR="00A66332" w:rsidRPr="00D65400">
        <w:rPr>
          <w:rFonts w:ascii="Times New Roman" w:hAnsi="Times New Roman" w:cs="Times New Roman"/>
          <w:sz w:val="24"/>
        </w:rPr>
        <w:t xml:space="preserve">G. </w:t>
      </w:r>
      <w:proofErr w:type="spellStart"/>
      <w:r w:rsidR="00A66332" w:rsidRPr="00D65400">
        <w:rPr>
          <w:rFonts w:ascii="Times New Roman" w:hAnsi="Times New Roman" w:cs="Times New Roman"/>
          <w:sz w:val="24"/>
        </w:rPr>
        <w:t>Cavallo</w:t>
      </w:r>
      <w:proofErr w:type="spellEnd"/>
      <w:r w:rsidR="00A66332" w:rsidRPr="00D65400">
        <w:rPr>
          <w:rFonts w:ascii="Times New Roman" w:hAnsi="Times New Roman" w:cs="Times New Roman"/>
          <w:sz w:val="24"/>
        </w:rPr>
        <w:t xml:space="preserve"> &amp; R. </w:t>
      </w:r>
      <w:proofErr w:type="spellStart"/>
      <w:r w:rsidR="00A66332" w:rsidRPr="00D65400">
        <w:rPr>
          <w:rFonts w:ascii="Times New Roman" w:hAnsi="Times New Roman" w:cs="Times New Roman"/>
          <w:sz w:val="24"/>
        </w:rPr>
        <w:t>Chartier</w:t>
      </w:r>
      <w:proofErr w:type="spellEnd"/>
      <w:r w:rsidR="00A66332" w:rsidRPr="00D65400">
        <w:rPr>
          <w:rFonts w:ascii="Times New Roman" w:hAnsi="Times New Roman" w:cs="Times New Roman"/>
          <w:sz w:val="24"/>
        </w:rPr>
        <w:t>,</w:t>
      </w:r>
      <w:r w:rsidR="00A66332">
        <w:rPr>
          <w:rFonts w:ascii="Times New Roman" w:hAnsi="Times New Roman" w:cs="Times New Roman"/>
          <w:sz w:val="24"/>
        </w:rPr>
        <w:t xml:space="preserve"> </w:t>
      </w:r>
      <w:r w:rsidR="00A66332" w:rsidRPr="00D65400">
        <w:rPr>
          <w:rFonts w:ascii="Times New Roman" w:hAnsi="Times New Roman" w:cs="Times New Roman"/>
          <w:sz w:val="24"/>
        </w:rPr>
        <w:t>90–102</w:t>
      </w:r>
      <w:r w:rsidR="00D65400" w:rsidRPr="00D65400">
        <w:rPr>
          <w:rFonts w:ascii="Times New Roman" w:hAnsi="Times New Roman" w:cs="Times New Roman"/>
          <w:sz w:val="24"/>
        </w:rPr>
        <w:t xml:space="preserve">. Amherst: University of Massachusetts Press, </w:t>
      </w:r>
      <w:r w:rsidR="00A66332" w:rsidRPr="00D65400">
        <w:rPr>
          <w:rFonts w:ascii="Times New Roman" w:hAnsi="Times New Roman" w:cs="Times New Roman"/>
          <w:sz w:val="24"/>
        </w:rPr>
        <w:t xml:space="preserve">1999. </w:t>
      </w:r>
    </w:p>
    <w:p w14:paraId="351B1A66" w14:textId="77777777" w:rsidR="00D65400" w:rsidRPr="00D65400" w:rsidRDefault="00880583" w:rsidP="00D65400">
      <w:pPr>
        <w:pStyle w:val="Bibliography"/>
        <w:rPr>
          <w:rFonts w:ascii="Times New Roman" w:hAnsi="Times New Roman" w:cs="Times New Roman"/>
          <w:sz w:val="24"/>
        </w:rPr>
      </w:pPr>
      <w:proofErr w:type="spellStart"/>
      <w:r w:rsidRPr="00D65400">
        <w:rPr>
          <w:rFonts w:ascii="Times New Roman" w:hAnsi="Times New Roman" w:cs="Times New Roman"/>
          <w:sz w:val="24"/>
        </w:rPr>
        <w:t>Raley</w:t>
      </w:r>
      <w:proofErr w:type="spellEnd"/>
      <w:r w:rsidRPr="00D65400">
        <w:rPr>
          <w:rFonts w:ascii="Times New Roman" w:hAnsi="Times New Roman" w:cs="Times New Roman"/>
          <w:sz w:val="24"/>
        </w:rPr>
        <w:t xml:space="preserve"> </w:t>
      </w:r>
      <w:r>
        <w:rPr>
          <w:rFonts w:ascii="Times New Roman" w:hAnsi="Times New Roman" w:cs="Times New Roman"/>
          <w:sz w:val="24"/>
        </w:rPr>
        <w:t>2006</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Raley</w:t>
      </w:r>
      <w:proofErr w:type="spellEnd"/>
      <w:r w:rsidR="00D65400" w:rsidRPr="00D65400">
        <w:rPr>
          <w:rFonts w:ascii="Times New Roman" w:hAnsi="Times New Roman" w:cs="Times New Roman"/>
          <w:sz w:val="24"/>
        </w:rPr>
        <w:t xml:space="preserve">, R. </w:t>
      </w:r>
      <w:r>
        <w:rPr>
          <w:rFonts w:ascii="Times New Roman" w:hAnsi="Times New Roman" w:cs="Times New Roman"/>
          <w:sz w:val="24"/>
        </w:rPr>
        <w:t>“</w:t>
      </w:r>
      <w:proofErr w:type="spellStart"/>
      <w:r w:rsidR="00D65400" w:rsidRPr="00D65400">
        <w:rPr>
          <w:rFonts w:ascii="Times New Roman" w:hAnsi="Times New Roman" w:cs="Times New Roman"/>
          <w:sz w:val="24"/>
        </w:rPr>
        <w:t>Code.surface</w:t>
      </w:r>
      <w:proofErr w:type="spellEnd"/>
      <w:r w:rsidR="00D65400" w:rsidRPr="00D65400">
        <w:rPr>
          <w:rFonts w:ascii="Times New Roman" w:hAnsi="Times New Roman" w:cs="Times New Roman"/>
          <w:sz w:val="24"/>
        </w:rPr>
        <w:t xml:space="preserve"> || </w:t>
      </w:r>
      <w:proofErr w:type="spellStart"/>
      <w:r w:rsidR="00D65400" w:rsidRPr="00D65400">
        <w:rPr>
          <w:rFonts w:ascii="Times New Roman" w:hAnsi="Times New Roman" w:cs="Times New Roman"/>
          <w:sz w:val="24"/>
        </w:rPr>
        <w:t>Code.depth</w:t>
      </w:r>
      <w:proofErr w:type="spellEnd"/>
      <w:r w:rsidR="00D65400" w:rsidRPr="00D65400">
        <w:rPr>
          <w:rFonts w:ascii="Times New Roman" w:hAnsi="Times New Roman" w:cs="Times New Roman"/>
          <w:sz w:val="24"/>
        </w:rPr>
        <w:t>.</w:t>
      </w:r>
      <w:r>
        <w:rPr>
          <w:rFonts w:ascii="Times New Roman" w:hAnsi="Times New Roman" w:cs="Times New Roman"/>
          <w:sz w:val="24"/>
        </w:rPr>
        <w:t>”</w:t>
      </w:r>
      <w:r w:rsidR="00D65400" w:rsidRPr="00D65400">
        <w:rPr>
          <w:rFonts w:ascii="Times New Roman" w:hAnsi="Times New Roman" w:cs="Times New Roman"/>
          <w:sz w:val="24"/>
        </w:rPr>
        <w:t xml:space="preserve"> </w:t>
      </w:r>
      <w:proofErr w:type="spellStart"/>
      <w:proofErr w:type="gramStart"/>
      <w:r w:rsidR="00D65400" w:rsidRPr="00D65400">
        <w:rPr>
          <w:rFonts w:ascii="Times New Roman" w:hAnsi="Times New Roman" w:cs="Times New Roman"/>
          <w:i/>
          <w:iCs/>
          <w:sz w:val="24"/>
        </w:rPr>
        <w:t>Dichtung</w:t>
      </w:r>
      <w:proofErr w:type="spellEnd"/>
      <w:r w:rsidR="00D65400" w:rsidRPr="00D65400">
        <w:rPr>
          <w:rFonts w:ascii="Times New Roman" w:hAnsi="Times New Roman" w:cs="Times New Roman"/>
          <w:i/>
          <w:iCs/>
          <w:sz w:val="24"/>
        </w:rPr>
        <w:t>-Digital</w:t>
      </w:r>
      <w:r w:rsidR="00D65400" w:rsidRPr="00D65400">
        <w:rPr>
          <w:rFonts w:ascii="Times New Roman" w:hAnsi="Times New Roman" w:cs="Times New Roman"/>
          <w:sz w:val="24"/>
        </w:rPr>
        <w:t xml:space="preserve"> 36</w:t>
      </w:r>
      <w:r>
        <w:rPr>
          <w:rFonts w:ascii="Times New Roman" w:hAnsi="Times New Roman" w:cs="Times New Roman"/>
          <w:sz w:val="24"/>
        </w:rPr>
        <w:t xml:space="preserve"> (2006)</w:t>
      </w:r>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 xml:space="preserve"> </w:t>
      </w:r>
      <w:r w:rsidR="009859B8" w:rsidRPr="00D65400">
        <w:rPr>
          <w:rFonts w:ascii="Times New Roman" w:hAnsi="Times New Roman" w:cs="Times New Roman"/>
          <w:sz w:val="24"/>
        </w:rPr>
        <w:t>Accessed</w:t>
      </w:r>
      <w:r>
        <w:rPr>
          <w:rFonts w:ascii="Times New Roman" w:hAnsi="Times New Roman" w:cs="Times New Roman"/>
          <w:sz w:val="24"/>
        </w:rPr>
        <w:t xml:space="preserve"> </w:t>
      </w:r>
      <w:r w:rsidRPr="00D65400">
        <w:rPr>
          <w:rFonts w:ascii="Times New Roman" w:hAnsi="Times New Roman" w:cs="Times New Roman"/>
          <w:sz w:val="24"/>
        </w:rPr>
        <w:t>23</w:t>
      </w:r>
      <w:r w:rsidR="009859B8" w:rsidRPr="00D65400">
        <w:rPr>
          <w:rFonts w:ascii="Times New Roman" w:hAnsi="Times New Roman" w:cs="Times New Roman"/>
          <w:sz w:val="24"/>
        </w:rPr>
        <w:t xml:space="preserve"> August 2011</w:t>
      </w:r>
      <w:r w:rsidR="009859B8">
        <w:rPr>
          <w:rFonts w:ascii="Times New Roman" w:hAnsi="Times New Roman" w:cs="Times New Roman"/>
          <w:sz w:val="24"/>
        </w:rPr>
        <w:t xml:space="preserve">. </w:t>
      </w:r>
      <w:r w:rsidR="00D65400" w:rsidRPr="00D65400">
        <w:rPr>
          <w:rFonts w:ascii="Times New Roman" w:hAnsi="Times New Roman" w:cs="Times New Roman"/>
          <w:sz w:val="24"/>
        </w:rPr>
        <w:t>http://www.dichtung-digital.org/2006/1-Raley.htm</w:t>
      </w:r>
      <w:r w:rsidR="009859B8">
        <w:rPr>
          <w:rFonts w:ascii="Times New Roman" w:hAnsi="Times New Roman" w:cs="Times New Roman"/>
          <w:sz w:val="24"/>
        </w:rPr>
        <w:t xml:space="preserve">. </w:t>
      </w:r>
    </w:p>
    <w:p w14:paraId="6BD079FE" w14:textId="61268458" w:rsidR="00D65400" w:rsidRPr="00EF01F5" w:rsidRDefault="00880583" w:rsidP="00D65400">
      <w:pPr>
        <w:pStyle w:val="Bibliography"/>
        <w:rPr>
          <w:rFonts w:ascii="Times New Roman" w:hAnsi="Times New Roman" w:cs="Times New Roman"/>
          <w:sz w:val="24"/>
          <w:szCs w:val="24"/>
        </w:rPr>
      </w:pPr>
      <w:r w:rsidRPr="00D65400">
        <w:rPr>
          <w:rFonts w:ascii="Times New Roman" w:hAnsi="Times New Roman" w:cs="Times New Roman"/>
          <w:sz w:val="24"/>
        </w:rPr>
        <w:t xml:space="preserve">Sachs </w:t>
      </w:r>
      <w:r>
        <w:rPr>
          <w:rFonts w:ascii="Times New Roman" w:hAnsi="Times New Roman" w:cs="Times New Roman"/>
          <w:sz w:val="24"/>
        </w:rPr>
        <w:t>1976</w:t>
      </w:r>
      <w:r w:rsidRPr="00D65400">
        <w:rPr>
          <w:rFonts w:ascii="Times New Roman" w:hAnsi="Times New Roman" w:cs="Times New Roman"/>
          <w:sz w:val="24"/>
        </w:rPr>
        <w:t xml:space="preserve"> </w:t>
      </w:r>
      <w:r w:rsidR="00EF01F5" w:rsidRPr="00EF01F5">
        <w:rPr>
          <w:rFonts w:ascii="Times New Roman" w:hAnsi="Times New Roman" w:cs="Times New Roman"/>
          <w:sz w:val="24"/>
          <w:szCs w:val="24"/>
        </w:rPr>
        <w:t xml:space="preserve">Sachs, J. “Some comments on comments.” </w:t>
      </w:r>
      <w:r w:rsidR="00EF01F5" w:rsidRPr="00EF01F5">
        <w:rPr>
          <w:rFonts w:ascii="Times New Roman" w:hAnsi="Times New Roman" w:cs="Times New Roman"/>
          <w:i/>
          <w:iCs/>
          <w:sz w:val="24"/>
          <w:szCs w:val="24"/>
        </w:rPr>
        <w:t>ACM SIGDOC Asterisk Journal of Computer Documentation</w:t>
      </w:r>
      <w:r w:rsidR="00EF01F5" w:rsidRPr="00EF01F5">
        <w:rPr>
          <w:rFonts w:ascii="Times New Roman" w:hAnsi="Times New Roman" w:cs="Times New Roman"/>
          <w:sz w:val="24"/>
          <w:szCs w:val="24"/>
        </w:rPr>
        <w:t xml:space="preserve"> 3:7 (1976), 7–14.</w:t>
      </w:r>
    </w:p>
    <w:p w14:paraId="37E500CB" w14:textId="77777777" w:rsidR="00D65400" w:rsidRPr="00D65400" w:rsidRDefault="00880583"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Salen</w:t>
      </w:r>
      <w:proofErr w:type="spellEnd"/>
      <w:r w:rsidRPr="00D65400">
        <w:rPr>
          <w:rFonts w:ascii="Times New Roman" w:hAnsi="Times New Roman" w:cs="Times New Roman"/>
          <w:sz w:val="24"/>
        </w:rPr>
        <w:t xml:space="preserve"> &amp; Zimmerman </w:t>
      </w:r>
      <w:r>
        <w:rPr>
          <w:rFonts w:ascii="Times New Roman" w:hAnsi="Times New Roman" w:cs="Times New Roman"/>
          <w:sz w:val="24"/>
        </w:rPr>
        <w:t>2004</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Salen</w:t>
      </w:r>
      <w:proofErr w:type="spellEnd"/>
      <w:r w:rsidR="00D65400" w:rsidRPr="00D65400">
        <w:rPr>
          <w:rFonts w:ascii="Times New Roman" w:hAnsi="Times New Roman" w:cs="Times New Roman"/>
          <w:sz w:val="24"/>
        </w:rPr>
        <w:t xml:space="preserve">, K. &amp; </w:t>
      </w:r>
      <w:r w:rsidRPr="00D65400">
        <w:rPr>
          <w:rFonts w:ascii="Times New Roman" w:hAnsi="Times New Roman" w:cs="Times New Roman"/>
          <w:sz w:val="24"/>
        </w:rPr>
        <w:t>E.</w:t>
      </w:r>
      <w:r>
        <w:rPr>
          <w:rFonts w:ascii="Times New Roman" w:hAnsi="Times New Roman" w:cs="Times New Roman"/>
          <w:sz w:val="24"/>
        </w:rPr>
        <w:t xml:space="preserve"> </w:t>
      </w:r>
      <w:r w:rsidR="00D65400" w:rsidRPr="00D65400">
        <w:rPr>
          <w:rFonts w:ascii="Times New Roman" w:hAnsi="Times New Roman" w:cs="Times New Roman"/>
          <w:sz w:val="24"/>
        </w:rPr>
        <w:t>Zimmerman</w:t>
      </w:r>
      <w:r>
        <w:rPr>
          <w:rFonts w:ascii="Times New Roman" w:hAnsi="Times New Roman" w:cs="Times New Roman"/>
          <w:sz w:val="24"/>
        </w:rPr>
        <w:t>.</w:t>
      </w:r>
      <w:proofErr w:type="gramEnd"/>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Rules of Play: Game Design Fundamentals</w:t>
      </w:r>
      <w:r>
        <w:rPr>
          <w:rFonts w:ascii="Times New Roman" w:hAnsi="Times New Roman" w:cs="Times New Roman"/>
          <w:sz w:val="24"/>
        </w:rPr>
        <w:t>.</w:t>
      </w:r>
      <w:r w:rsidR="00D65400" w:rsidRPr="00D65400">
        <w:rPr>
          <w:rFonts w:ascii="Times New Roman" w:hAnsi="Times New Roman" w:cs="Times New Roman"/>
          <w:sz w:val="24"/>
        </w:rPr>
        <w:t xml:space="preserve"> Cambridge: MIT Press</w:t>
      </w:r>
      <w:r>
        <w:rPr>
          <w:rFonts w:ascii="Times New Roman" w:hAnsi="Times New Roman" w:cs="Times New Roman"/>
          <w:sz w:val="24"/>
        </w:rPr>
        <w:t>, 2004</w:t>
      </w:r>
      <w:r w:rsidR="00D65400" w:rsidRPr="00D65400">
        <w:rPr>
          <w:rFonts w:ascii="Times New Roman" w:hAnsi="Times New Roman" w:cs="Times New Roman"/>
          <w:sz w:val="24"/>
        </w:rPr>
        <w:t>.</w:t>
      </w:r>
    </w:p>
    <w:p w14:paraId="675C432F" w14:textId="77777777" w:rsidR="00D65400" w:rsidRPr="00D65400" w:rsidRDefault="00880583" w:rsidP="00D65400">
      <w:pPr>
        <w:pStyle w:val="Bibliography"/>
        <w:rPr>
          <w:rFonts w:ascii="Times New Roman" w:hAnsi="Times New Roman" w:cs="Times New Roman"/>
          <w:sz w:val="24"/>
        </w:rPr>
      </w:pPr>
      <w:r w:rsidRPr="00D65400">
        <w:rPr>
          <w:rFonts w:ascii="Times New Roman" w:hAnsi="Times New Roman" w:cs="Times New Roman"/>
          <w:sz w:val="24"/>
        </w:rPr>
        <w:t xml:space="preserve">Sample </w:t>
      </w:r>
      <w:r>
        <w:rPr>
          <w:rFonts w:ascii="Times New Roman" w:hAnsi="Times New Roman" w:cs="Times New Roman"/>
          <w:sz w:val="24"/>
        </w:rPr>
        <w:t>2012</w:t>
      </w:r>
      <w:r w:rsidRPr="00D65400">
        <w:rPr>
          <w:rFonts w:ascii="Times New Roman" w:hAnsi="Times New Roman" w:cs="Times New Roman"/>
          <w:sz w:val="24"/>
        </w:rPr>
        <w:t xml:space="preserve"> </w:t>
      </w:r>
      <w:r w:rsidR="00D65400" w:rsidRPr="00D65400">
        <w:rPr>
          <w:rFonts w:ascii="Times New Roman" w:hAnsi="Times New Roman" w:cs="Times New Roman"/>
          <w:sz w:val="24"/>
        </w:rPr>
        <w:t xml:space="preserve">Sample, M. </w:t>
      </w:r>
      <w:r>
        <w:rPr>
          <w:rFonts w:ascii="Times New Roman" w:hAnsi="Times New Roman" w:cs="Times New Roman"/>
          <w:sz w:val="24"/>
        </w:rPr>
        <w:t>“</w:t>
      </w:r>
      <w:r w:rsidR="00D65400" w:rsidRPr="00D65400">
        <w:rPr>
          <w:rFonts w:ascii="Times New Roman" w:hAnsi="Times New Roman" w:cs="Times New Roman"/>
          <w:sz w:val="24"/>
        </w:rPr>
        <w:t>5 BASIC Statements on Computational Literacy.</w:t>
      </w:r>
      <w:r>
        <w:rPr>
          <w:rFonts w:ascii="Times New Roman" w:hAnsi="Times New Roman" w:cs="Times New Roman"/>
          <w:sz w:val="24"/>
        </w:rPr>
        <w:t>”</w:t>
      </w:r>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SAMPLE REALITY</w:t>
      </w:r>
      <w:r w:rsidR="00D65400" w:rsidRPr="00D65400">
        <w:rPr>
          <w:rFonts w:ascii="Times New Roman" w:hAnsi="Times New Roman" w:cs="Times New Roman"/>
          <w:sz w:val="24"/>
        </w:rPr>
        <w:t xml:space="preserve">. </w:t>
      </w:r>
      <w:r w:rsidRPr="00D65400">
        <w:rPr>
          <w:rFonts w:ascii="Times New Roman" w:hAnsi="Times New Roman" w:cs="Times New Roman"/>
          <w:sz w:val="24"/>
        </w:rPr>
        <w:t xml:space="preserve">2012. Accessed </w:t>
      </w:r>
      <w:r>
        <w:rPr>
          <w:rFonts w:ascii="Times New Roman" w:hAnsi="Times New Roman" w:cs="Times New Roman"/>
          <w:sz w:val="24"/>
        </w:rPr>
        <w:t xml:space="preserve">23 </w:t>
      </w:r>
      <w:r w:rsidRPr="00D65400">
        <w:rPr>
          <w:rFonts w:ascii="Times New Roman" w:hAnsi="Times New Roman" w:cs="Times New Roman"/>
          <w:sz w:val="24"/>
        </w:rPr>
        <w:t>May 2012</w:t>
      </w:r>
      <w:r>
        <w:rPr>
          <w:rFonts w:ascii="Times New Roman" w:hAnsi="Times New Roman" w:cs="Times New Roman"/>
          <w:sz w:val="24"/>
        </w:rPr>
        <w:t xml:space="preserve">. </w:t>
      </w:r>
      <w:r w:rsidR="00D65400" w:rsidRPr="00D65400">
        <w:rPr>
          <w:rFonts w:ascii="Times New Roman" w:hAnsi="Times New Roman" w:cs="Times New Roman"/>
          <w:sz w:val="24"/>
        </w:rPr>
        <w:t>http://www.samplereality.com/2012/05/19/5-basic-statements-on-computational-literacy/.</w:t>
      </w:r>
    </w:p>
    <w:p w14:paraId="598A614D" w14:textId="3882EE61" w:rsidR="00D65400" w:rsidRPr="00EF01F5" w:rsidRDefault="002C081B" w:rsidP="00D65400">
      <w:pPr>
        <w:pStyle w:val="Bibliography"/>
        <w:rPr>
          <w:rFonts w:ascii="Times New Roman" w:hAnsi="Times New Roman" w:cs="Times New Roman"/>
          <w:sz w:val="24"/>
          <w:szCs w:val="24"/>
        </w:rPr>
      </w:pPr>
      <w:r w:rsidRPr="00D65400">
        <w:rPr>
          <w:rFonts w:ascii="Times New Roman" w:hAnsi="Times New Roman" w:cs="Times New Roman"/>
          <w:sz w:val="24"/>
        </w:rPr>
        <w:t xml:space="preserve">Sconce </w:t>
      </w:r>
      <w:r w:rsidRPr="00EF01F5">
        <w:rPr>
          <w:rFonts w:ascii="Times New Roman" w:hAnsi="Times New Roman" w:cs="Times New Roman"/>
          <w:sz w:val="24"/>
          <w:szCs w:val="24"/>
        </w:rPr>
        <w:t xml:space="preserve">1995 </w:t>
      </w:r>
      <w:r w:rsidR="00EF01F5" w:rsidRPr="00EF01F5">
        <w:rPr>
          <w:rFonts w:ascii="Times New Roman" w:hAnsi="Times New Roman" w:cs="Times New Roman"/>
          <w:sz w:val="24"/>
          <w:szCs w:val="24"/>
        </w:rPr>
        <w:t xml:space="preserve">Sconce, J. “‘Trashing’ the academy: taste, excess, and an emerging politics of cinematic style.” </w:t>
      </w:r>
      <w:r w:rsidR="00EF01F5" w:rsidRPr="00EF01F5">
        <w:rPr>
          <w:rFonts w:ascii="Times New Roman" w:hAnsi="Times New Roman" w:cs="Times New Roman"/>
          <w:i/>
          <w:iCs/>
          <w:sz w:val="24"/>
          <w:szCs w:val="24"/>
        </w:rPr>
        <w:t>Screen</w:t>
      </w:r>
      <w:r w:rsidR="00EF01F5" w:rsidRPr="00EF01F5">
        <w:rPr>
          <w:rFonts w:ascii="Times New Roman" w:hAnsi="Times New Roman" w:cs="Times New Roman"/>
          <w:sz w:val="24"/>
          <w:szCs w:val="24"/>
        </w:rPr>
        <w:t xml:space="preserve"> 36:4 (1995), 371–393.</w:t>
      </w:r>
    </w:p>
    <w:p w14:paraId="2CC3B126" w14:textId="77777777" w:rsidR="00D65400" w:rsidRPr="00D65400" w:rsidRDefault="002C081B"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Trettien</w:t>
      </w:r>
      <w:proofErr w:type="spellEnd"/>
      <w:r w:rsidRPr="00D65400">
        <w:rPr>
          <w:rFonts w:ascii="Times New Roman" w:hAnsi="Times New Roman" w:cs="Times New Roman"/>
          <w:sz w:val="24"/>
        </w:rPr>
        <w:t xml:space="preserve"> </w:t>
      </w:r>
      <w:r>
        <w:rPr>
          <w:rFonts w:ascii="Times New Roman" w:hAnsi="Times New Roman" w:cs="Times New Roman"/>
          <w:sz w:val="24"/>
        </w:rPr>
        <w:t>2011</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Trettien</w:t>
      </w:r>
      <w:proofErr w:type="spellEnd"/>
      <w:r w:rsidR="00D65400" w:rsidRPr="00D65400">
        <w:rPr>
          <w:rFonts w:ascii="Times New Roman" w:hAnsi="Times New Roman" w:cs="Times New Roman"/>
          <w:sz w:val="24"/>
        </w:rPr>
        <w:t>, W.</w:t>
      </w:r>
      <w:r>
        <w:rPr>
          <w:rFonts w:ascii="Times New Roman" w:hAnsi="Times New Roman" w:cs="Times New Roman"/>
          <w:sz w:val="24"/>
        </w:rPr>
        <w:t xml:space="preserve"> </w:t>
      </w:r>
      <w:r w:rsidR="00D65400" w:rsidRPr="00D65400">
        <w:rPr>
          <w:rFonts w:ascii="Times New Roman" w:hAnsi="Times New Roman" w:cs="Times New Roman"/>
          <w:sz w:val="24"/>
        </w:rPr>
        <w:t>Reply to @</w:t>
      </w:r>
      <w:proofErr w:type="spellStart"/>
      <w:r w:rsidR="00D65400" w:rsidRPr="00D65400">
        <w:rPr>
          <w:rFonts w:ascii="Times New Roman" w:hAnsi="Times New Roman" w:cs="Times New Roman"/>
          <w:sz w:val="24"/>
        </w:rPr>
        <w:t>samplereality</w:t>
      </w:r>
      <w:proofErr w:type="spellEnd"/>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 xml:space="preserve"> </w:t>
      </w:r>
      <w:r w:rsidR="00D65400" w:rsidRPr="00D65400">
        <w:rPr>
          <w:rFonts w:ascii="Times New Roman" w:hAnsi="Times New Roman" w:cs="Times New Roman"/>
          <w:i/>
          <w:iCs/>
          <w:sz w:val="24"/>
        </w:rPr>
        <w:t>Twitter</w:t>
      </w:r>
      <w:r w:rsidR="00D65400" w:rsidRPr="00D65400">
        <w:rPr>
          <w:rFonts w:ascii="Times New Roman" w:hAnsi="Times New Roman" w:cs="Times New Roman"/>
          <w:sz w:val="24"/>
        </w:rPr>
        <w:t xml:space="preserve">. </w:t>
      </w:r>
      <w:r>
        <w:rPr>
          <w:rFonts w:ascii="Times New Roman" w:hAnsi="Times New Roman" w:cs="Times New Roman"/>
          <w:sz w:val="24"/>
        </w:rPr>
        <w:t xml:space="preserve">2011. </w:t>
      </w:r>
      <w:r w:rsidRPr="00D65400">
        <w:rPr>
          <w:rFonts w:ascii="Times New Roman" w:hAnsi="Times New Roman" w:cs="Times New Roman"/>
          <w:sz w:val="24"/>
        </w:rPr>
        <w:t xml:space="preserve">Accessed </w:t>
      </w:r>
      <w:r>
        <w:rPr>
          <w:rFonts w:ascii="Times New Roman" w:hAnsi="Times New Roman" w:cs="Times New Roman"/>
          <w:sz w:val="24"/>
        </w:rPr>
        <w:t xml:space="preserve">6 </w:t>
      </w:r>
      <w:r w:rsidRPr="00D65400">
        <w:rPr>
          <w:rFonts w:ascii="Times New Roman" w:hAnsi="Times New Roman" w:cs="Times New Roman"/>
          <w:sz w:val="24"/>
        </w:rPr>
        <w:t>November 2011</w:t>
      </w:r>
      <w:r>
        <w:rPr>
          <w:rFonts w:ascii="Times New Roman" w:hAnsi="Times New Roman" w:cs="Times New Roman"/>
          <w:sz w:val="24"/>
        </w:rPr>
        <w:t xml:space="preserve">. </w:t>
      </w:r>
      <w:r w:rsidR="00D65400" w:rsidRPr="00D65400">
        <w:rPr>
          <w:rFonts w:ascii="Times New Roman" w:hAnsi="Times New Roman" w:cs="Times New Roman"/>
          <w:sz w:val="24"/>
        </w:rPr>
        <w:t>https://twitter.com/#</w:t>
      </w:r>
      <w:proofErr w:type="gramStart"/>
      <w:r w:rsidR="00D65400" w:rsidRPr="00D65400">
        <w:rPr>
          <w:rFonts w:ascii="Times New Roman" w:hAnsi="Times New Roman" w:cs="Times New Roman"/>
          <w:sz w:val="24"/>
        </w:rPr>
        <w:t>!/</w:t>
      </w:r>
      <w:proofErr w:type="gramEnd"/>
      <w:r w:rsidR="00D65400" w:rsidRPr="00D65400">
        <w:rPr>
          <w:rFonts w:ascii="Times New Roman" w:hAnsi="Times New Roman" w:cs="Times New Roman"/>
          <w:sz w:val="24"/>
        </w:rPr>
        <w:t>whitneytrettien/status/71575703077916673.</w:t>
      </w:r>
    </w:p>
    <w:p w14:paraId="6A6FC10A" w14:textId="77777777" w:rsidR="00D65400" w:rsidRPr="00D65400" w:rsidRDefault="002C081B" w:rsidP="00D65400">
      <w:pPr>
        <w:pStyle w:val="Bibliography"/>
        <w:rPr>
          <w:rFonts w:ascii="Times New Roman" w:hAnsi="Times New Roman" w:cs="Times New Roman"/>
          <w:sz w:val="24"/>
        </w:rPr>
      </w:pPr>
      <w:proofErr w:type="spellStart"/>
      <w:r>
        <w:rPr>
          <w:rFonts w:ascii="Times New Roman" w:hAnsi="Times New Roman" w:cs="Times New Roman"/>
          <w:sz w:val="24"/>
        </w:rPr>
        <w:t>Turkle</w:t>
      </w:r>
      <w:proofErr w:type="spellEnd"/>
      <w:r w:rsidRPr="00D65400">
        <w:rPr>
          <w:rFonts w:ascii="Times New Roman" w:hAnsi="Times New Roman" w:cs="Times New Roman"/>
          <w:sz w:val="24"/>
        </w:rPr>
        <w:t xml:space="preserve"> </w:t>
      </w:r>
      <w:r>
        <w:rPr>
          <w:rFonts w:ascii="Times New Roman" w:hAnsi="Times New Roman" w:cs="Times New Roman"/>
          <w:sz w:val="24"/>
        </w:rPr>
        <w:t>1995</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Turkle</w:t>
      </w:r>
      <w:proofErr w:type="spellEnd"/>
      <w:r w:rsidR="00D65400" w:rsidRPr="00D65400">
        <w:rPr>
          <w:rFonts w:ascii="Times New Roman" w:hAnsi="Times New Roman" w:cs="Times New Roman"/>
          <w:sz w:val="24"/>
        </w:rPr>
        <w:t xml:space="preserve">, S. </w:t>
      </w:r>
      <w:r w:rsidR="00D65400" w:rsidRPr="00D65400">
        <w:rPr>
          <w:rFonts w:ascii="Times New Roman" w:hAnsi="Times New Roman" w:cs="Times New Roman"/>
          <w:i/>
          <w:iCs/>
          <w:sz w:val="24"/>
        </w:rPr>
        <w:t>Life on the Screen: Identity in the Age of the Internet</w:t>
      </w:r>
      <w:r>
        <w:rPr>
          <w:rFonts w:ascii="Times New Roman" w:hAnsi="Times New Roman" w:cs="Times New Roman"/>
          <w:sz w:val="24"/>
        </w:rPr>
        <w:t>.</w:t>
      </w:r>
      <w:r w:rsidR="00D65400" w:rsidRPr="00D65400">
        <w:rPr>
          <w:rFonts w:ascii="Times New Roman" w:hAnsi="Times New Roman" w:cs="Times New Roman"/>
          <w:sz w:val="24"/>
        </w:rPr>
        <w:t xml:space="preserve"> New York: Simon &amp; Schuster</w:t>
      </w:r>
      <w:r>
        <w:rPr>
          <w:rFonts w:ascii="Times New Roman" w:hAnsi="Times New Roman" w:cs="Times New Roman"/>
          <w:sz w:val="24"/>
        </w:rPr>
        <w:t>, 1995</w:t>
      </w:r>
      <w:r w:rsidR="00D65400" w:rsidRPr="00D65400">
        <w:rPr>
          <w:rFonts w:ascii="Times New Roman" w:hAnsi="Times New Roman" w:cs="Times New Roman"/>
          <w:sz w:val="24"/>
        </w:rPr>
        <w:t>.</w:t>
      </w:r>
    </w:p>
    <w:p w14:paraId="5C4D8C59" w14:textId="77777777" w:rsidR="00D65400" w:rsidRPr="00D65400" w:rsidRDefault="002C081B" w:rsidP="00D65400">
      <w:pPr>
        <w:pStyle w:val="Bibliography"/>
        <w:rPr>
          <w:rFonts w:ascii="Times New Roman" w:hAnsi="Times New Roman" w:cs="Times New Roman"/>
          <w:sz w:val="24"/>
        </w:rPr>
      </w:pPr>
      <w:proofErr w:type="spellStart"/>
      <w:proofErr w:type="gramStart"/>
      <w:r w:rsidRPr="00D65400">
        <w:rPr>
          <w:rFonts w:ascii="Times New Roman" w:hAnsi="Times New Roman" w:cs="Times New Roman"/>
          <w:sz w:val="24"/>
        </w:rPr>
        <w:t>Wark</w:t>
      </w:r>
      <w:proofErr w:type="spellEnd"/>
      <w:r w:rsidRPr="00D65400">
        <w:rPr>
          <w:rFonts w:ascii="Times New Roman" w:hAnsi="Times New Roman" w:cs="Times New Roman"/>
          <w:sz w:val="24"/>
        </w:rPr>
        <w:t xml:space="preserve"> </w:t>
      </w:r>
      <w:r>
        <w:rPr>
          <w:rFonts w:ascii="Times New Roman" w:hAnsi="Times New Roman" w:cs="Times New Roman"/>
          <w:sz w:val="24"/>
        </w:rPr>
        <w:t>2007</w:t>
      </w:r>
      <w:r w:rsidRPr="00D65400">
        <w:rPr>
          <w:rFonts w:ascii="Times New Roman" w:hAnsi="Times New Roman" w:cs="Times New Roman"/>
          <w:sz w:val="24"/>
        </w:rPr>
        <w:t xml:space="preserve"> </w:t>
      </w:r>
      <w:proofErr w:type="spellStart"/>
      <w:r w:rsidR="00D65400" w:rsidRPr="00D65400">
        <w:rPr>
          <w:rFonts w:ascii="Times New Roman" w:hAnsi="Times New Roman" w:cs="Times New Roman"/>
          <w:sz w:val="24"/>
        </w:rPr>
        <w:t>Wark</w:t>
      </w:r>
      <w:proofErr w:type="spellEnd"/>
      <w:r w:rsidR="00D65400" w:rsidRPr="00D65400">
        <w:rPr>
          <w:rFonts w:ascii="Times New Roman" w:hAnsi="Times New Roman" w:cs="Times New Roman"/>
          <w:sz w:val="24"/>
        </w:rPr>
        <w:t xml:space="preserve">, M. </w:t>
      </w:r>
      <w:r w:rsidR="00D65400" w:rsidRPr="00D65400">
        <w:rPr>
          <w:rFonts w:ascii="Times New Roman" w:hAnsi="Times New Roman" w:cs="Times New Roman"/>
          <w:i/>
          <w:iCs/>
          <w:sz w:val="24"/>
        </w:rPr>
        <w:t>Gamer Theory</w:t>
      </w:r>
      <w:r>
        <w:rPr>
          <w:rFonts w:ascii="Times New Roman" w:hAnsi="Times New Roman" w:cs="Times New Roman"/>
          <w:sz w:val="24"/>
        </w:rPr>
        <w:t>.</w:t>
      </w:r>
      <w:proofErr w:type="gramEnd"/>
      <w:r>
        <w:rPr>
          <w:rFonts w:ascii="Times New Roman" w:hAnsi="Times New Roman" w:cs="Times New Roman"/>
          <w:sz w:val="24"/>
        </w:rPr>
        <w:t xml:space="preserve"> Cambridge: </w:t>
      </w:r>
      <w:r w:rsidR="00D65400" w:rsidRPr="00D65400">
        <w:rPr>
          <w:rFonts w:ascii="Times New Roman" w:hAnsi="Times New Roman" w:cs="Times New Roman"/>
          <w:sz w:val="24"/>
        </w:rPr>
        <w:t>Harvard University Press</w:t>
      </w:r>
      <w:r>
        <w:rPr>
          <w:rFonts w:ascii="Times New Roman" w:hAnsi="Times New Roman" w:cs="Times New Roman"/>
          <w:sz w:val="24"/>
        </w:rPr>
        <w:t>, 2007</w:t>
      </w:r>
      <w:r w:rsidR="00D65400" w:rsidRPr="00D65400">
        <w:rPr>
          <w:rFonts w:ascii="Times New Roman" w:hAnsi="Times New Roman" w:cs="Times New Roman"/>
          <w:sz w:val="24"/>
        </w:rPr>
        <w:t>.</w:t>
      </w:r>
    </w:p>
    <w:p w14:paraId="260E2BDE" w14:textId="77777777" w:rsidR="00D65400" w:rsidRPr="00D65400" w:rsidRDefault="002C081B" w:rsidP="00D65400">
      <w:pPr>
        <w:pStyle w:val="Bibliography"/>
        <w:rPr>
          <w:rFonts w:ascii="Times New Roman" w:hAnsi="Times New Roman" w:cs="Times New Roman"/>
          <w:sz w:val="24"/>
        </w:rPr>
      </w:pPr>
      <w:r w:rsidRPr="00D65400">
        <w:rPr>
          <w:rFonts w:ascii="Times New Roman" w:hAnsi="Times New Roman" w:cs="Times New Roman"/>
          <w:sz w:val="24"/>
        </w:rPr>
        <w:t>Williams 19</w:t>
      </w:r>
      <w:r w:rsidR="003327B9">
        <w:rPr>
          <w:rFonts w:ascii="Times New Roman" w:hAnsi="Times New Roman" w:cs="Times New Roman"/>
          <w:sz w:val="24"/>
        </w:rPr>
        <w:t>9</w:t>
      </w:r>
      <w:r w:rsidRPr="00D65400">
        <w:rPr>
          <w:rFonts w:ascii="Times New Roman" w:hAnsi="Times New Roman" w:cs="Times New Roman"/>
          <w:sz w:val="24"/>
        </w:rPr>
        <w:t xml:space="preserve">9 </w:t>
      </w:r>
      <w:r w:rsidR="00D65400" w:rsidRPr="00D65400">
        <w:rPr>
          <w:rFonts w:ascii="Times New Roman" w:hAnsi="Times New Roman" w:cs="Times New Roman"/>
          <w:sz w:val="24"/>
        </w:rPr>
        <w:t xml:space="preserve">Williams, L. </w:t>
      </w:r>
      <w:r w:rsidR="00D65400" w:rsidRPr="00D65400">
        <w:rPr>
          <w:rFonts w:ascii="Times New Roman" w:hAnsi="Times New Roman" w:cs="Times New Roman"/>
          <w:i/>
          <w:iCs/>
          <w:sz w:val="24"/>
        </w:rPr>
        <w:t>Hard Core: Power, Pleasure, and the “Frenzy of the Visible</w:t>
      </w:r>
      <w:r>
        <w:rPr>
          <w:rFonts w:ascii="Times New Roman" w:hAnsi="Times New Roman" w:cs="Times New Roman"/>
          <w:i/>
          <w:iCs/>
          <w:sz w:val="24"/>
        </w:rPr>
        <w:t>.</w:t>
      </w:r>
      <w:r w:rsidR="00D65400" w:rsidRPr="00D65400">
        <w:rPr>
          <w:rFonts w:ascii="Times New Roman" w:hAnsi="Times New Roman" w:cs="Times New Roman"/>
          <w:i/>
          <w:iCs/>
          <w:sz w:val="24"/>
        </w:rPr>
        <w:t>”</w:t>
      </w:r>
      <w:r w:rsidR="00D65400" w:rsidRPr="00D65400">
        <w:rPr>
          <w:rFonts w:ascii="Times New Roman" w:hAnsi="Times New Roman" w:cs="Times New Roman"/>
          <w:sz w:val="24"/>
        </w:rPr>
        <w:t xml:space="preserve"> Berkeley: University of California Press</w:t>
      </w:r>
      <w:r>
        <w:rPr>
          <w:rFonts w:ascii="Times New Roman" w:hAnsi="Times New Roman" w:cs="Times New Roman"/>
          <w:sz w:val="24"/>
        </w:rPr>
        <w:t xml:space="preserve">, </w:t>
      </w:r>
      <w:r w:rsidRPr="00D65400">
        <w:rPr>
          <w:rFonts w:ascii="Times New Roman" w:hAnsi="Times New Roman" w:cs="Times New Roman"/>
          <w:sz w:val="24"/>
        </w:rPr>
        <w:t>19</w:t>
      </w:r>
      <w:r w:rsidR="003327B9">
        <w:rPr>
          <w:rFonts w:ascii="Times New Roman" w:hAnsi="Times New Roman" w:cs="Times New Roman"/>
          <w:sz w:val="24"/>
        </w:rPr>
        <w:t>9</w:t>
      </w:r>
      <w:r w:rsidRPr="00D65400">
        <w:rPr>
          <w:rFonts w:ascii="Times New Roman" w:hAnsi="Times New Roman" w:cs="Times New Roman"/>
          <w:sz w:val="24"/>
        </w:rPr>
        <w:t>9</w:t>
      </w:r>
      <w:r w:rsidR="00D65400" w:rsidRPr="00D65400">
        <w:rPr>
          <w:rFonts w:ascii="Times New Roman" w:hAnsi="Times New Roman" w:cs="Times New Roman"/>
          <w:sz w:val="24"/>
        </w:rPr>
        <w:t>.</w:t>
      </w:r>
    </w:p>
    <w:p w14:paraId="08B5AEF4" w14:textId="77777777" w:rsidR="002E2D43" w:rsidRPr="00F44E97" w:rsidRDefault="002E2D43" w:rsidP="0033003D">
      <w:pPr>
        <w:spacing w:after="0" w:line="480" w:lineRule="auto"/>
        <w:ind w:left="720" w:hanging="720"/>
        <w:rPr>
          <w:rFonts w:ascii="Times New Roman" w:eastAsia="Times New Roman" w:hAnsi="Times New Roman" w:cs="Times New Roman"/>
          <w:sz w:val="24"/>
          <w:szCs w:val="24"/>
        </w:rPr>
      </w:pPr>
    </w:p>
    <w:sectPr w:rsidR="002E2D43" w:rsidRPr="00F44E97" w:rsidSect="001B5656">
      <w:headerReference w:type="even" r:id="rId9"/>
      <w:headerReference w:type="default" r:id="rId10"/>
      <w:footerReference w:type="even" r:id="rId11"/>
      <w:footerReference w:type="default" r:id="rId12"/>
      <w:headerReference w:type="first" r:id="rId13"/>
      <w:footerReference w:type="first" r:id="rId14"/>
      <w:endnotePr>
        <w:numFmt w:val="decimal"/>
      </w:endnotePr>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95863" w14:textId="77777777" w:rsidR="000B4B03" w:rsidRDefault="000B4B03">
      <w:pPr>
        <w:spacing w:after="0" w:line="240" w:lineRule="auto"/>
      </w:pPr>
      <w:r>
        <w:separator/>
      </w:r>
    </w:p>
  </w:endnote>
  <w:endnote w:type="continuationSeparator" w:id="0">
    <w:p w14:paraId="34F12270" w14:textId="77777777" w:rsidR="000B4B03" w:rsidRDefault="000B4B03">
      <w:pPr>
        <w:spacing w:after="0" w:line="240" w:lineRule="auto"/>
      </w:pPr>
      <w:r>
        <w:continuationSeparator/>
      </w:r>
    </w:p>
  </w:endnote>
  <w:endnote w:id="1">
    <w:p w14:paraId="2EFA3893" w14:textId="77777777" w:rsidR="00CD0B7C" w:rsidRPr="00FA3B39" w:rsidRDefault="00CD0B7C" w:rsidP="00B522C0">
      <w:pPr>
        <w:autoSpaceDE w:val="0"/>
        <w:autoSpaceDN w:val="0"/>
        <w:adjustRightInd w:val="0"/>
        <w:spacing w:after="0" w:line="480" w:lineRule="auto"/>
        <w:ind w:firstLine="720"/>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A common criticism of platform studies is that the methodology is overly technologically deterministic: the chip determines the code, the code determines the program, and the program determines what its users do with it. Bogost and Montfort are staunchly opposed to such “hard” technological determinism, arguing that in fact “</w:t>
      </w:r>
      <w:r w:rsidRPr="000B1C2E">
        <w:rPr>
          <w:rFonts w:ascii="Times New Roman" w:hAnsi="Times New Roman" w:cs="Times New Roman"/>
          <w:sz w:val="24"/>
          <w:szCs w:val="24"/>
        </w:rPr>
        <w:t>people make negotiations with</w:t>
      </w:r>
      <w:r>
        <w:rPr>
          <w:rFonts w:ascii="Times New Roman" w:hAnsi="Times New Roman" w:cs="Times New Roman"/>
          <w:sz w:val="24"/>
          <w:szCs w:val="24"/>
        </w:rPr>
        <w:t xml:space="preserve"> </w:t>
      </w:r>
      <w:r w:rsidRPr="000B1C2E">
        <w:rPr>
          <w:rFonts w:ascii="Times New Roman" w:hAnsi="Times New Roman" w:cs="Times New Roman"/>
          <w:sz w:val="24"/>
          <w:szCs w:val="24"/>
        </w:rPr>
        <w:t>technologies as they develop cultural ideas and artifacts, and</w:t>
      </w:r>
      <w:r>
        <w:rPr>
          <w:rFonts w:ascii="Times New Roman" w:hAnsi="Times New Roman" w:cs="Times New Roman"/>
          <w:sz w:val="24"/>
          <w:szCs w:val="24"/>
        </w:rPr>
        <w:t xml:space="preserve"> </w:t>
      </w:r>
      <w:r w:rsidRPr="000B1C2E">
        <w:rPr>
          <w:rFonts w:ascii="Times New Roman" w:hAnsi="Times New Roman" w:cs="Times New Roman"/>
          <w:sz w:val="24"/>
          <w:szCs w:val="24"/>
        </w:rPr>
        <w:t>people themselves create technologies in response to myriad</w:t>
      </w:r>
      <w:r>
        <w:rPr>
          <w:rFonts w:ascii="Times New Roman" w:hAnsi="Times New Roman" w:cs="Times New Roman"/>
          <w:sz w:val="24"/>
          <w:szCs w:val="24"/>
        </w:rPr>
        <w:t xml:space="preserve"> </w:t>
      </w:r>
      <w:r w:rsidRPr="000B1C2E">
        <w:rPr>
          <w:rFonts w:ascii="Times New Roman" w:hAnsi="Times New Roman" w:cs="Times New Roman"/>
          <w:sz w:val="24"/>
          <w:szCs w:val="24"/>
        </w:rPr>
        <w:t xml:space="preserve">social, cultural, </w:t>
      </w:r>
      <w:r>
        <w:rPr>
          <w:rFonts w:ascii="Times New Roman" w:hAnsi="Times New Roman" w:cs="Times New Roman"/>
          <w:sz w:val="24"/>
          <w:szCs w:val="24"/>
        </w:rPr>
        <w:t xml:space="preserve">material, and historical issues” </w:t>
      </w:r>
      <w:r w:rsidRPr="00291F7B">
        <w:rPr>
          <w:rFonts w:ascii="Times New Roman" w:hAnsi="Times New Roman" w:cs="Times New Roman"/>
          <w:sz w:val="24"/>
          <w:szCs w:val="21"/>
        </w:rPr>
        <w:t>(Bogost &amp; Montfort 2009, 2)</w:t>
      </w:r>
      <w:r>
        <w:rPr>
          <w:rFonts w:ascii="Times New Roman" w:hAnsi="Times New Roman" w:cs="Times New Roman"/>
          <w:sz w:val="24"/>
          <w:szCs w:val="24"/>
        </w:rPr>
        <w:t xml:space="preserve">. Indeed, </w:t>
      </w:r>
      <w:proofErr w:type="gramStart"/>
      <w:r>
        <w:rPr>
          <w:rFonts w:ascii="Times New Roman" w:hAnsi="Times New Roman" w:cs="Times New Roman"/>
          <w:sz w:val="24"/>
          <w:szCs w:val="24"/>
        </w:rPr>
        <w:t>platform</w:t>
      </w:r>
      <w:bookmarkStart w:id="0" w:name="_GoBack"/>
      <w:bookmarkEnd w:id="0"/>
      <w:r>
        <w:rPr>
          <w:rFonts w:ascii="Times New Roman" w:hAnsi="Times New Roman" w:cs="Times New Roman"/>
          <w:sz w:val="24"/>
          <w:szCs w:val="24"/>
        </w:rPr>
        <w:t xml:space="preserve"> studies is</w:t>
      </w:r>
      <w:proofErr w:type="gramEnd"/>
      <w:r>
        <w:rPr>
          <w:rFonts w:ascii="Times New Roman" w:hAnsi="Times New Roman" w:cs="Times New Roman"/>
          <w:sz w:val="24"/>
          <w:szCs w:val="24"/>
        </w:rPr>
        <w:t xml:space="preserve"> deeply concerned with the </w:t>
      </w:r>
      <w:r w:rsidRPr="0041428D">
        <w:rPr>
          <w:rFonts w:ascii="Times New Roman" w:hAnsi="Times New Roman" w:cs="Times New Roman"/>
          <w:sz w:val="24"/>
          <w:szCs w:val="24"/>
        </w:rPr>
        <w:t xml:space="preserve">historical and cultural context of </w:t>
      </w:r>
      <w:r>
        <w:rPr>
          <w:rFonts w:ascii="Times New Roman" w:hAnsi="Times New Roman" w:cs="Times New Roman"/>
          <w:sz w:val="24"/>
          <w:szCs w:val="24"/>
        </w:rPr>
        <w:t>any platform</w:t>
      </w:r>
      <w:r w:rsidRPr="0041428D">
        <w:rPr>
          <w:rFonts w:ascii="Times New Roman" w:hAnsi="Times New Roman" w:cs="Times New Roman"/>
          <w:sz w:val="24"/>
          <w:szCs w:val="24"/>
        </w:rPr>
        <w:t xml:space="preserve">. </w:t>
      </w:r>
      <w:r>
        <w:rPr>
          <w:rFonts w:ascii="Times New Roman" w:hAnsi="Times New Roman" w:cs="Times New Roman"/>
          <w:sz w:val="24"/>
          <w:szCs w:val="24"/>
        </w:rPr>
        <w:t xml:space="preserve">Consider </w:t>
      </w:r>
      <w:r w:rsidRPr="0041428D">
        <w:rPr>
          <w:rFonts w:ascii="Times New Roman" w:hAnsi="Times New Roman" w:cs="Times New Roman"/>
          <w:sz w:val="24"/>
          <w:szCs w:val="24"/>
        </w:rPr>
        <w:t xml:space="preserve">any one of the </w:t>
      </w:r>
      <w:r>
        <w:rPr>
          <w:rFonts w:ascii="Times New Roman" w:hAnsi="Times New Roman" w:cs="Times New Roman"/>
          <w:sz w:val="24"/>
          <w:szCs w:val="24"/>
        </w:rPr>
        <w:t xml:space="preserve">five </w:t>
      </w:r>
      <w:r w:rsidRPr="0041428D">
        <w:rPr>
          <w:rFonts w:ascii="Times New Roman" w:hAnsi="Times New Roman" w:cs="Times New Roman"/>
          <w:sz w:val="24"/>
          <w:szCs w:val="24"/>
        </w:rPr>
        <w:t xml:space="preserve">layers </w:t>
      </w:r>
      <w:r>
        <w:rPr>
          <w:rFonts w:ascii="Times New Roman" w:hAnsi="Times New Roman" w:cs="Times New Roman"/>
          <w:sz w:val="24"/>
          <w:szCs w:val="24"/>
        </w:rPr>
        <w:t xml:space="preserve">Bogost and Montfort include in platform studies (platform, code, form and function, interface, and reception and operation), </w:t>
      </w:r>
      <w:r w:rsidRPr="0041428D">
        <w:rPr>
          <w:rFonts w:ascii="Times New Roman" w:hAnsi="Times New Roman" w:cs="Times New Roman"/>
          <w:sz w:val="24"/>
          <w:szCs w:val="24"/>
        </w:rPr>
        <w:t xml:space="preserve">and it’s clear that </w:t>
      </w:r>
      <w:r>
        <w:rPr>
          <w:rFonts w:ascii="Times New Roman" w:hAnsi="Times New Roman" w:cs="Times New Roman"/>
          <w:sz w:val="24"/>
          <w:szCs w:val="24"/>
        </w:rPr>
        <w:t xml:space="preserve">each </w:t>
      </w:r>
      <w:r w:rsidRPr="0041428D">
        <w:rPr>
          <w:rFonts w:ascii="Times New Roman" w:hAnsi="Times New Roman" w:cs="Times New Roman"/>
          <w:sz w:val="24"/>
          <w:szCs w:val="24"/>
        </w:rPr>
        <w:t xml:space="preserve">layer is not only dependent on the layers below, but also on the </w:t>
      </w:r>
      <w:r>
        <w:rPr>
          <w:rFonts w:ascii="Times New Roman" w:hAnsi="Times New Roman" w:cs="Times New Roman"/>
          <w:sz w:val="24"/>
          <w:szCs w:val="24"/>
        </w:rPr>
        <w:t xml:space="preserve">social </w:t>
      </w:r>
      <w:r w:rsidRPr="0041428D">
        <w:rPr>
          <w:rFonts w:ascii="Times New Roman" w:hAnsi="Times New Roman" w:cs="Times New Roman"/>
          <w:sz w:val="24"/>
          <w:szCs w:val="24"/>
        </w:rPr>
        <w:t>context that presses in from every side. Every platform is a product of its times, quite literally. And every piece of softwar</w:t>
      </w:r>
      <w:r>
        <w:rPr>
          <w:rFonts w:ascii="Times New Roman" w:hAnsi="Times New Roman" w:cs="Times New Roman"/>
          <w:sz w:val="24"/>
          <w:szCs w:val="24"/>
        </w:rPr>
        <w:t>e too is a historical document.</w:t>
      </w:r>
    </w:p>
  </w:endnote>
  <w:endnote w:id="2">
    <w:p w14:paraId="50591906" w14:textId="77777777" w:rsidR="00CD0B7C" w:rsidRDefault="00CD0B7C" w:rsidP="004A47FA">
      <w:pPr>
        <w:autoSpaceDE w:val="0"/>
        <w:autoSpaceDN w:val="0"/>
        <w:adjustRightInd w:val="0"/>
        <w:spacing w:after="0" w:line="480" w:lineRule="auto"/>
        <w:ind w:firstLine="720"/>
      </w:pPr>
      <w:r>
        <w:rPr>
          <w:rStyle w:val="EndnoteReference"/>
        </w:rPr>
        <w:endnoteRef/>
      </w:r>
      <w:r>
        <w:t xml:space="preserve"> </w:t>
      </w:r>
      <w:r>
        <w:rPr>
          <w:rFonts w:ascii="Times New Roman" w:hAnsi="Times New Roman" w:cs="Times New Roman"/>
          <w:sz w:val="24"/>
          <w:szCs w:val="24"/>
        </w:rPr>
        <w:t xml:space="preserve">Free software operates in a gift economy. Users and software developers may be the immediate beneficiaries, but in a larger sense, the broader public benefits, as free software dramatically reconfigures existing and entrenched knowledge, cultural, and economic power structures </w:t>
      </w:r>
      <w:r w:rsidRPr="00291F7B">
        <w:rPr>
          <w:rFonts w:ascii="Times New Roman" w:hAnsi="Times New Roman" w:cs="Times New Roman"/>
          <w:sz w:val="24"/>
          <w:szCs w:val="21"/>
        </w:rPr>
        <w:t>(</w:t>
      </w:r>
      <w:proofErr w:type="spellStart"/>
      <w:r w:rsidRPr="00291F7B">
        <w:rPr>
          <w:rFonts w:ascii="Times New Roman" w:hAnsi="Times New Roman" w:cs="Times New Roman"/>
          <w:sz w:val="24"/>
          <w:szCs w:val="21"/>
        </w:rPr>
        <w:t>Kelty</w:t>
      </w:r>
      <w:proofErr w:type="spellEnd"/>
      <w:r w:rsidRPr="00291F7B">
        <w:rPr>
          <w:rFonts w:ascii="Times New Roman" w:hAnsi="Times New Roman" w:cs="Times New Roman"/>
          <w:sz w:val="24"/>
          <w:szCs w:val="21"/>
        </w:rPr>
        <w:t xml:space="preserve"> 2008)</w:t>
      </w:r>
      <w:r>
        <w:rPr>
          <w:rFonts w:ascii="Times New Roman" w:hAnsi="Times New Roman" w:cs="Times New Roman"/>
          <w:sz w:val="24"/>
          <w:szCs w:val="24"/>
        </w:rPr>
        <w:t>. More to the point here, open software is a gift to scholars who can bring their own disciplinary tools to the investigation of what would otherwise be occult knowledge, accessible only to a privileged few individuals.</w:t>
      </w:r>
    </w:p>
  </w:endnote>
  <w:endnote w:id="3">
    <w:p w14:paraId="0521C8CF" w14:textId="77777777" w:rsidR="00CD0B7C" w:rsidRPr="00635BC7" w:rsidRDefault="00CD0B7C" w:rsidP="003275FD">
      <w:pPr>
        <w:widowControl w:val="0"/>
        <w:autoSpaceDE w:val="0"/>
        <w:autoSpaceDN w:val="0"/>
        <w:adjustRightInd w:val="0"/>
        <w:spacing w:after="0" w:line="480" w:lineRule="auto"/>
        <w:rPr>
          <w:rFonts w:ascii="Times New Roman" w:hAnsi="Times New Roman" w:cs="Times New Roman"/>
        </w:rPr>
      </w:pPr>
      <w:r w:rsidRPr="001440C9">
        <w:rPr>
          <w:rStyle w:val="EndnoteReference"/>
        </w:rPr>
        <w:endnoteRef/>
      </w:r>
      <w:r w:rsidRPr="00635BC7">
        <w:rPr>
          <w:rFonts w:ascii="Times New Roman" w:hAnsi="Times New Roman" w:cs="Times New Roman"/>
          <w:sz w:val="24"/>
          <w:szCs w:val="24"/>
        </w:rPr>
        <w:t xml:space="preserve"> Credit for discovering the chunks of legible code in the</w:t>
      </w:r>
      <w:r>
        <w:rPr>
          <w:rFonts w:ascii="Times New Roman" w:hAnsi="Times New Roman" w:cs="Times New Roman"/>
          <w:sz w:val="24"/>
          <w:szCs w:val="24"/>
        </w:rPr>
        <w:t xml:space="preserve"> </w:t>
      </w:r>
      <w:r w:rsidRPr="00635BC7">
        <w:rPr>
          <w:rFonts w:ascii="Times New Roman" w:hAnsi="Times New Roman" w:cs="Times New Roman"/>
          <w:i/>
          <w:sz w:val="24"/>
          <w:szCs w:val="24"/>
        </w:rPr>
        <w:t>JFK: Reloaded</w:t>
      </w:r>
      <w:r>
        <w:rPr>
          <w:rFonts w:ascii="Times New Roman" w:hAnsi="Times New Roman" w:cs="Times New Roman"/>
          <w:i/>
          <w:sz w:val="24"/>
          <w:szCs w:val="24"/>
        </w:rPr>
        <w:t xml:space="preserve"> </w:t>
      </w:r>
      <w:r w:rsidRPr="00635BC7">
        <w:rPr>
          <w:rFonts w:ascii="Times New Roman" w:hAnsi="Times New Roman" w:cs="Times New Roman"/>
          <w:sz w:val="24"/>
          <w:szCs w:val="24"/>
        </w:rPr>
        <w:t xml:space="preserve">WAD files goes to </w:t>
      </w:r>
      <w:r>
        <w:rPr>
          <w:rFonts w:ascii="Times New Roman" w:hAnsi="Times New Roman" w:cs="Times New Roman"/>
          <w:sz w:val="24"/>
          <w:szCs w:val="24"/>
        </w:rPr>
        <w:t xml:space="preserve">an </w:t>
      </w:r>
      <w:proofErr w:type="gramStart"/>
      <w:r>
        <w:rPr>
          <w:rFonts w:ascii="Times New Roman" w:hAnsi="Times New Roman" w:cs="Times New Roman"/>
          <w:sz w:val="24"/>
          <w:szCs w:val="24"/>
        </w:rPr>
        <w:t>internet</w:t>
      </w:r>
      <w:proofErr w:type="gramEnd"/>
      <w:r>
        <w:rPr>
          <w:rFonts w:ascii="Times New Roman" w:hAnsi="Times New Roman" w:cs="Times New Roman"/>
          <w:sz w:val="24"/>
          <w:szCs w:val="24"/>
        </w:rPr>
        <w:t xml:space="preserve"> forum user known by the name </w:t>
      </w:r>
      <w:proofErr w:type="spellStart"/>
      <w:r w:rsidRPr="00635BC7">
        <w:rPr>
          <w:rFonts w:ascii="Times New Roman" w:hAnsi="Times New Roman" w:cs="Times New Roman"/>
          <w:sz w:val="24"/>
          <w:szCs w:val="24"/>
        </w:rPr>
        <w:t>BrooksMarlin</w:t>
      </w:r>
      <w:proofErr w:type="spellEnd"/>
      <w:r w:rsidRPr="00635BC7">
        <w:rPr>
          <w:rFonts w:ascii="Times New Roman" w:hAnsi="Times New Roman" w:cs="Times New Roman"/>
          <w:sz w:val="24"/>
          <w:szCs w:val="24"/>
        </w:rPr>
        <w:t xml:space="preserve">, who first noticed them in 2004. Nobody to my knowledge has ever read these comments against the game itself and against the existing scholarship on the game. </w:t>
      </w:r>
      <w:r>
        <w:rPr>
          <w:rFonts w:ascii="Times New Roman" w:hAnsi="Times New Roman" w:cs="Times New Roman"/>
          <w:sz w:val="24"/>
          <w:szCs w:val="24"/>
        </w:rPr>
        <w:t xml:space="preserve">See </w:t>
      </w:r>
      <w:hyperlink r:id="rId1" w:history="1">
        <w:proofErr w:type="spellStart"/>
        <w:r w:rsidRPr="00EA7E83">
          <w:rPr>
            <w:rStyle w:val="Hyperlink"/>
            <w:rFonts w:ascii="Times New Roman" w:hAnsi="Times New Roman" w:cs="Times New Roman"/>
            <w:sz w:val="24"/>
            <w:szCs w:val="24"/>
          </w:rPr>
          <w:t>BrooksMarlin</w:t>
        </w:r>
        <w:proofErr w:type="spellEnd"/>
      </w:hyperlink>
      <w:r>
        <w:rPr>
          <w:rFonts w:ascii="Times New Roman" w:hAnsi="Times New Roman" w:cs="Times New Roman"/>
          <w:sz w:val="24"/>
          <w:szCs w:val="24"/>
        </w:rPr>
        <w:t xml:space="preserve"> 2004.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DE280" w14:textId="77777777" w:rsidR="00CD0B7C" w:rsidRDefault="00CD0B7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17892"/>
      <w:docPartObj>
        <w:docPartGallery w:val="Page Numbers (Bottom of Page)"/>
        <w:docPartUnique/>
      </w:docPartObj>
    </w:sdtPr>
    <w:sdtEndPr/>
    <w:sdtContent>
      <w:p w14:paraId="45DA7290" w14:textId="77777777" w:rsidR="00CD0B7C" w:rsidRDefault="002F4839">
        <w:pPr>
          <w:pStyle w:val="Footer"/>
          <w:jc w:val="right"/>
        </w:pPr>
        <w:r>
          <w:fldChar w:fldCharType="begin"/>
        </w:r>
        <w:r>
          <w:instrText xml:space="preserve"> PAGE   \* MERGEFORMAT </w:instrText>
        </w:r>
        <w:r>
          <w:fldChar w:fldCharType="separate"/>
        </w:r>
        <w:r w:rsidR="00405A6C">
          <w:rPr>
            <w:noProof/>
          </w:rPr>
          <w:t>1</w:t>
        </w:r>
        <w:r>
          <w:rPr>
            <w:noProof/>
          </w:rPr>
          <w:fldChar w:fldCharType="end"/>
        </w:r>
      </w:p>
    </w:sdtContent>
  </w:sdt>
  <w:p w14:paraId="6869C6D7" w14:textId="77777777" w:rsidR="00CD0B7C" w:rsidRDefault="00CD0B7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32160" w14:textId="77777777" w:rsidR="00CD0B7C" w:rsidRDefault="00CD0B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CCA4A" w14:textId="77777777" w:rsidR="000B4B03" w:rsidRDefault="000B4B03">
      <w:pPr>
        <w:spacing w:after="0" w:line="240" w:lineRule="auto"/>
      </w:pPr>
      <w:r>
        <w:separator/>
      </w:r>
    </w:p>
  </w:footnote>
  <w:footnote w:type="continuationSeparator" w:id="0">
    <w:p w14:paraId="1FE8477D" w14:textId="77777777" w:rsidR="000B4B03" w:rsidRDefault="000B4B0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A70BD" w14:textId="77777777" w:rsidR="00CD0B7C" w:rsidRDefault="00CD0B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40E80" w14:textId="77777777" w:rsidR="00CD0B7C" w:rsidRDefault="00CD0B7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381C0" w14:textId="77777777" w:rsidR="00CD0B7C" w:rsidRDefault="00CD0B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071"/>
    <w:rsid w:val="000137E4"/>
    <w:rsid w:val="00013CB2"/>
    <w:rsid w:val="000150DA"/>
    <w:rsid w:val="000275FC"/>
    <w:rsid w:val="00062808"/>
    <w:rsid w:val="0007083D"/>
    <w:rsid w:val="00072934"/>
    <w:rsid w:val="000776C5"/>
    <w:rsid w:val="000A2186"/>
    <w:rsid w:val="000B1C2E"/>
    <w:rsid w:val="000B4B03"/>
    <w:rsid w:val="000B7242"/>
    <w:rsid w:val="000C06C9"/>
    <w:rsid w:val="000C2920"/>
    <w:rsid w:val="000C3F43"/>
    <w:rsid w:val="000E46A7"/>
    <w:rsid w:val="000F4654"/>
    <w:rsid w:val="00102471"/>
    <w:rsid w:val="0010733A"/>
    <w:rsid w:val="00116393"/>
    <w:rsid w:val="00124737"/>
    <w:rsid w:val="001440C9"/>
    <w:rsid w:val="0015675E"/>
    <w:rsid w:val="0016315F"/>
    <w:rsid w:val="0016492F"/>
    <w:rsid w:val="00170304"/>
    <w:rsid w:val="001953A2"/>
    <w:rsid w:val="001A1DCE"/>
    <w:rsid w:val="001A6DD9"/>
    <w:rsid w:val="001B5656"/>
    <w:rsid w:val="001C12B8"/>
    <w:rsid w:val="001E2A2E"/>
    <w:rsid w:val="001F1297"/>
    <w:rsid w:val="001F26E8"/>
    <w:rsid w:val="001F29D3"/>
    <w:rsid w:val="00206F18"/>
    <w:rsid w:val="00210F9E"/>
    <w:rsid w:val="00211BC7"/>
    <w:rsid w:val="002204DA"/>
    <w:rsid w:val="002259FE"/>
    <w:rsid w:val="002308CF"/>
    <w:rsid w:val="00232377"/>
    <w:rsid w:val="00253595"/>
    <w:rsid w:val="002536B3"/>
    <w:rsid w:val="00255BB6"/>
    <w:rsid w:val="00260901"/>
    <w:rsid w:val="00262945"/>
    <w:rsid w:val="002662E3"/>
    <w:rsid w:val="00271EAC"/>
    <w:rsid w:val="00281C70"/>
    <w:rsid w:val="00291F7B"/>
    <w:rsid w:val="0029273A"/>
    <w:rsid w:val="002A36A8"/>
    <w:rsid w:val="002B1C19"/>
    <w:rsid w:val="002B4071"/>
    <w:rsid w:val="002C081B"/>
    <w:rsid w:val="002C4168"/>
    <w:rsid w:val="002E25AC"/>
    <w:rsid w:val="002E2D43"/>
    <w:rsid w:val="002E465D"/>
    <w:rsid w:val="002F4839"/>
    <w:rsid w:val="00303C8A"/>
    <w:rsid w:val="00314981"/>
    <w:rsid w:val="003275FD"/>
    <w:rsid w:val="0033003D"/>
    <w:rsid w:val="003327B9"/>
    <w:rsid w:val="003350B4"/>
    <w:rsid w:val="00336311"/>
    <w:rsid w:val="003802CA"/>
    <w:rsid w:val="00380FFD"/>
    <w:rsid w:val="00387F2F"/>
    <w:rsid w:val="00391E77"/>
    <w:rsid w:val="003935C0"/>
    <w:rsid w:val="00397FE7"/>
    <w:rsid w:val="003D2BD3"/>
    <w:rsid w:val="003D45BE"/>
    <w:rsid w:val="003D6461"/>
    <w:rsid w:val="003D7618"/>
    <w:rsid w:val="003E7D2F"/>
    <w:rsid w:val="00401F7F"/>
    <w:rsid w:val="00405A6C"/>
    <w:rsid w:val="0041428D"/>
    <w:rsid w:val="00426D61"/>
    <w:rsid w:val="0045567D"/>
    <w:rsid w:val="00455DD8"/>
    <w:rsid w:val="00455FE3"/>
    <w:rsid w:val="00457BC1"/>
    <w:rsid w:val="00464B43"/>
    <w:rsid w:val="00487775"/>
    <w:rsid w:val="00493550"/>
    <w:rsid w:val="004A47FA"/>
    <w:rsid w:val="004B5BE1"/>
    <w:rsid w:val="004D7F72"/>
    <w:rsid w:val="004E7E7F"/>
    <w:rsid w:val="004F12DB"/>
    <w:rsid w:val="004F2B75"/>
    <w:rsid w:val="004F4BB2"/>
    <w:rsid w:val="00506F24"/>
    <w:rsid w:val="00512E8D"/>
    <w:rsid w:val="005220A3"/>
    <w:rsid w:val="00532261"/>
    <w:rsid w:val="0053422A"/>
    <w:rsid w:val="00546980"/>
    <w:rsid w:val="0055545C"/>
    <w:rsid w:val="00556121"/>
    <w:rsid w:val="00573C87"/>
    <w:rsid w:val="0057541B"/>
    <w:rsid w:val="005775CD"/>
    <w:rsid w:val="0058776A"/>
    <w:rsid w:val="00595F05"/>
    <w:rsid w:val="005C03C6"/>
    <w:rsid w:val="005C18BE"/>
    <w:rsid w:val="005D18CD"/>
    <w:rsid w:val="005E48CA"/>
    <w:rsid w:val="005E5C30"/>
    <w:rsid w:val="005F5B7E"/>
    <w:rsid w:val="00624BCC"/>
    <w:rsid w:val="00630E39"/>
    <w:rsid w:val="00635BC7"/>
    <w:rsid w:val="00636090"/>
    <w:rsid w:val="00662CE9"/>
    <w:rsid w:val="006806F4"/>
    <w:rsid w:val="00694C39"/>
    <w:rsid w:val="006A3175"/>
    <w:rsid w:val="006A3A1A"/>
    <w:rsid w:val="006A6B78"/>
    <w:rsid w:val="006B0122"/>
    <w:rsid w:val="006C4D68"/>
    <w:rsid w:val="006C5757"/>
    <w:rsid w:val="006C6D4B"/>
    <w:rsid w:val="006D510F"/>
    <w:rsid w:val="006E10A0"/>
    <w:rsid w:val="006E64A4"/>
    <w:rsid w:val="006F3275"/>
    <w:rsid w:val="00711887"/>
    <w:rsid w:val="00715151"/>
    <w:rsid w:val="00723C1D"/>
    <w:rsid w:val="00751D31"/>
    <w:rsid w:val="00754AB6"/>
    <w:rsid w:val="007571DC"/>
    <w:rsid w:val="007645AC"/>
    <w:rsid w:val="00775690"/>
    <w:rsid w:val="00783F66"/>
    <w:rsid w:val="007866C9"/>
    <w:rsid w:val="007962EF"/>
    <w:rsid w:val="007C0533"/>
    <w:rsid w:val="007E429E"/>
    <w:rsid w:val="00827A2A"/>
    <w:rsid w:val="00847992"/>
    <w:rsid w:val="00850F34"/>
    <w:rsid w:val="00851C59"/>
    <w:rsid w:val="00877AA8"/>
    <w:rsid w:val="00880583"/>
    <w:rsid w:val="008815C2"/>
    <w:rsid w:val="008C6B66"/>
    <w:rsid w:val="008C6BB0"/>
    <w:rsid w:val="008D47F0"/>
    <w:rsid w:val="008D52EB"/>
    <w:rsid w:val="008E4A71"/>
    <w:rsid w:val="008E64CD"/>
    <w:rsid w:val="008F1875"/>
    <w:rsid w:val="008F3583"/>
    <w:rsid w:val="008F4C91"/>
    <w:rsid w:val="008F6236"/>
    <w:rsid w:val="008F7495"/>
    <w:rsid w:val="0091394E"/>
    <w:rsid w:val="009173E5"/>
    <w:rsid w:val="009264FE"/>
    <w:rsid w:val="00934DC2"/>
    <w:rsid w:val="00936CA1"/>
    <w:rsid w:val="009511E8"/>
    <w:rsid w:val="0095701A"/>
    <w:rsid w:val="00963D5D"/>
    <w:rsid w:val="009670E6"/>
    <w:rsid w:val="009859B8"/>
    <w:rsid w:val="009C2051"/>
    <w:rsid w:val="009E0A38"/>
    <w:rsid w:val="009E77EE"/>
    <w:rsid w:val="009F18CD"/>
    <w:rsid w:val="009F56BE"/>
    <w:rsid w:val="00A069EE"/>
    <w:rsid w:val="00A214D7"/>
    <w:rsid w:val="00A310AF"/>
    <w:rsid w:val="00A35A08"/>
    <w:rsid w:val="00A37BAA"/>
    <w:rsid w:val="00A4686F"/>
    <w:rsid w:val="00A5036F"/>
    <w:rsid w:val="00A52CEE"/>
    <w:rsid w:val="00A53613"/>
    <w:rsid w:val="00A56D39"/>
    <w:rsid w:val="00A62607"/>
    <w:rsid w:val="00A63B49"/>
    <w:rsid w:val="00A65E86"/>
    <w:rsid w:val="00A66332"/>
    <w:rsid w:val="00A87FD4"/>
    <w:rsid w:val="00AB03FA"/>
    <w:rsid w:val="00AB3149"/>
    <w:rsid w:val="00AB535F"/>
    <w:rsid w:val="00AC1633"/>
    <w:rsid w:val="00AD6415"/>
    <w:rsid w:val="00AD7A29"/>
    <w:rsid w:val="00AF7470"/>
    <w:rsid w:val="00B13424"/>
    <w:rsid w:val="00B2427A"/>
    <w:rsid w:val="00B26B4B"/>
    <w:rsid w:val="00B36654"/>
    <w:rsid w:val="00B46FD7"/>
    <w:rsid w:val="00B504EB"/>
    <w:rsid w:val="00B522C0"/>
    <w:rsid w:val="00B57D27"/>
    <w:rsid w:val="00B7675A"/>
    <w:rsid w:val="00B810BB"/>
    <w:rsid w:val="00B84020"/>
    <w:rsid w:val="00B8405B"/>
    <w:rsid w:val="00BA30D2"/>
    <w:rsid w:val="00BB48BC"/>
    <w:rsid w:val="00BC0B6B"/>
    <w:rsid w:val="00BC2165"/>
    <w:rsid w:val="00BD4D49"/>
    <w:rsid w:val="00BF62F8"/>
    <w:rsid w:val="00BF7138"/>
    <w:rsid w:val="00C200D2"/>
    <w:rsid w:val="00C229FA"/>
    <w:rsid w:val="00C37209"/>
    <w:rsid w:val="00C37CF4"/>
    <w:rsid w:val="00C404F9"/>
    <w:rsid w:val="00C5569F"/>
    <w:rsid w:val="00C660C2"/>
    <w:rsid w:val="00C70078"/>
    <w:rsid w:val="00C90935"/>
    <w:rsid w:val="00C90B96"/>
    <w:rsid w:val="00CA4E9B"/>
    <w:rsid w:val="00CB2147"/>
    <w:rsid w:val="00CB6467"/>
    <w:rsid w:val="00CD0B7C"/>
    <w:rsid w:val="00CD1ABF"/>
    <w:rsid w:val="00CE06A4"/>
    <w:rsid w:val="00CE3A3D"/>
    <w:rsid w:val="00CE46E3"/>
    <w:rsid w:val="00CF251A"/>
    <w:rsid w:val="00D00F80"/>
    <w:rsid w:val="00D12F6B"/>
    <w:rsid w:val="00D1733E"/>
    <w:rsid w:val="00D30638"/>
    <w:rsid w:val="00D515B2"/>
    <w:rsid w:val="00D61746"/>
    <w:rsid w:val="00D65400"/>
    <w:rsid w:val="00D719F7"/>
    <w:rsid w:val="00DA3AEE"/>
    <w:rsid w:val="00DC7DE4"/>
    <w:rsid w:val="00DE25EB"/>
    <w:rsid w:val="00DF1AE9"/>
    <w:rsid w:val="00E07A77"/>
    <w:rsid w:val="00E112F9"/>
    <w:rsid w:val="00E14081"/>
    <w:rsid w:val="00E14518"/>
    <w:rsid w:val="00E45023"/>
    <w:rsid w:val="00E63DCF"/>
    <w:rsid w:val="00E71AB8"/>
    <w:rsid w:val="00E73276"/>
    <w:rsid w:val="00E83391"/>
    <w:rsid w:val="00E92095"/>
    <w:rsid w:val="00E9431E"/>
    <w:rsid w:val="00EA0DEE"/>
    <w:rsid w:val="00EB3269"/>
    <w:rsid w:val="00EB351D"/>
    <w:rsid w:val="00EB6C7A"/>
    <w:rsid w:val="00EC2C2E"/>
    <w:rsid w:val="00ED1D62"/>
    <w:rsid w:val="00EE11AC"/>
    <w:rsid w:val="00EF01F5"/>
    <w:rsid w:val="00F02587"/>
    <w:rsid w:val="00F0277E"/>
    <w:rsid w:val="00F06803"/>
    <w:rsid w:val="00F26679"/>
    <w:rsid w:val="00F36C37"/>
    <w:rsid w:val="00F42F97"/>
    <w:rsid w:val="00F44E97"/>
    <w:rsid w:val="00F532C8"/>
    <w:rsid w:val="00F73E3D"/>
    <w:rsid w:val="00F94D5B"/>
    <w:rsid w:val="00FA3B39"/>
    <w:rsid w:val="00FB77DC"/>
    <w:rsid w:val="00FC162E"/>
    <w:rsid w:val="00FC3824"/>
    <w:rsid w:val="00FD49F5"/>
    <w:rsid w:val="00FD57A2"/>
    <w:rsid w:val="00FD68AB"/>
    <w:rsid w:val="00FF4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CA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656"/>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1428D"/>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D312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1428D"/>
    <w:rPr>
      <w:rFonts w:ascii="Tahoma" w:hAnsi="Tahoma" w:cs="Tahoma"/>
      <w:sz w:val="16"/>
      <w:szCs w:val="16"/>
    </w:rPr>
  </w:style>
  <w:style w:type="paragraph" w:styleId="Caption">
    <w:name w:val="caption"/>
    <w:basedOn w:val="Normal"/>
    <w:next w:val="Normal"/>
    <w:uiPriority w:val="35"/>
    <w:unhideWhenUsed/>
    <w:qFormat/>
    <w:rsid w:val="0041428D"/>
    <w:pPr>
      <w:spacing w:line="240" w:lineRule="auto"/>
    </w:pPr>
    <w:rPr>
      <w:b/>
      <w:bCs/>
      <w:color w:val="4F81BD" w:themeColor="accent1"/>
      <w:sz w:val="18"/>
      <w:szCs w:val="18"/>
    </w:rPr>
  </w:style>
  <w:style w:type="paragraph" w:styleId="Header">
    <w:name w:val="header"/>
    <w:basedOn w:val="Normal"/>
    <w:link w:val="HeaderChar"/>
    <w:uiPriority w:val="99"/>
    <w:unhideWhenUsed/>
    <w:rsid w:val="00414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8D"/>
    <w:rPr>
      <w:rFonts w:cstheme="minorBidi"/>
    </w:rPr>
  </w:style>
  <w:style w:type="paragraph" w:styleId="Footer">
    <w:name w:val="footer"/>
    <w:basedOn w:val="Normal"/>
    <w:link w:val="FooterChar"/>
    <w:uiPriority w:val="99"/>
    <w:unhideWhenUsed/>
    <w:rsid w:val="00414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8D"/>
    <w:rPr>
      <w:rFonts w:cstheme="minorBidi"/>
    </w:rPr>
  </w:style>
  <w:style w:type="character" w:styleId="Hyperlink">
    <w:name w:val="Hyperlink"/>
    <w:basedOn w:val="DefaultParagraphFont"/>
    <w:uiPriority w:val="99"/>
    <w:unhideWhenUsed/>
    <w:rsid w:val="00635BC7"/>
    <w:rPr>
      <w:color w:val="0000FF" w:themeColor="hyperlink"/>
      <w:u w:val="single"/>
    </w:rPr>
  </w:style>
  <w:style w:type="character" w:styleId="FollowedHyperlink">
    <w:name w:val="FollowedHyperlink"/>
    <w:basedOn w:val="DefaultParagraphFont"/>
    <w:uiPriority w:val="99"/>
    <w:semiHidden/>
    <w:unhideWhenUsed/>
    <w:rsid w:val="00635BC7"/>
    <w:rPr>
      <w:color w:val="800080" w:themeColor="followedHyperlink"/>
      <w:u w:val="single"/>
    </w:rPr>
  </w:style>
  <w:style w:type="table" w:styleId="TableGrid">
    <w:name w:val="Table Grid"/>
    <w:basedOn w:val="TableNormal"/>
    <w:uiPriority w:val="59"/>
    <w:rsid w:val="008E4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1440C9"/>
    <w:rPr>
      <w:vertAlign w:val="superscript"/>
    </w:rPr>
  </w:style>
  <w:style w:type="character" w:styleId="FootnoteReference">
    <w:name w:val="footnote reference"/>
    <w:basedOn w:val="DefaultParagraphFont"/>
    <w:uiPriority w:val="99"/>
    <w:semiHidden/>
    <w:unhideWhenUsed/>
    <w:rsid w:val="001440C9"/>
    <w:rPr>
      <w:vertAlign w:val="superscript"/>
    </w:rPr>
  </w:style>
  <w:style w:type="paragraph" w:styleId="Bibliography">
    <w:name w:val="Bibliography"/>
    <w:basedOn w:val="Normal"/>
    <w:next w:val="Normal"/>
    <w:uiPriority w:val="37"/>
    <w:unhideWhenUsed/>
    <w:rsid w:val="0033003D"/>
    <w:pPr>
      <w:spacing w:after="240" w:line="240" w:lineRule="auto"/>
      <w:ind w:left="720" w:hanging="720"/>
    </w:pPr>
  </w:style>
  <w:style w:type="paragraph" w:styleId="FootnoteText">
    <w:name w:val="footnote text"/>
    <w:basedOn w:val="Normal"/>
    <w:link w:val="FootnoteTextChar"/>
    <w:uiPriority w:val="99"/>
    <w:semiHidden/>
    <w:unhideWhenUsed/>
    <w:rsid w:val="00FA3B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B39"/>
    <w:rPr>
      <w:rFonts w:cstheme="minorBidi"/>
      <w:sz w:val="20"/>
      <w:szCs w:val="20"/>
    </w:rPr>
  </w:style>
  <w:style w:type="paragraph" w:styleId="PlainText">
    <w:name w:val="Plain Text"/>
    <w:basedOn w:val="Normal"/>
    <w:link w:val="PlainTextChar"/>
    <w:uiPriority w:val="99"/>
    <w:unhideWhenUsed/>
    <w:rsid w:val="00291F7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91F7B"/>
    <w:rPr>
      <w:rFonts w:ascii="Consolas" w:eastAsiaTheme="minorHAnsi" w:hAnsi="Consolas" w:cstheme="minorBidi"/>
      <w:sz w:val="21"/>
      <w:szCs w:val="21"/>
    </w:rPr>
  </w:style>
  <w:style w:type="paragraph" w:styleId="EndnoteText">
    <w:name w:val="endnote text"/>
    <w:basedOn w:val="Normal"/>
    <w:link w:val="EndnoteTextChar"/>
    <w:uiPriority w:val="99"/>
    <w:semiHidden/>
    <w:unhideWhenUsed/>
    <w:rsid w:val="00FD5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7A2"/>
    <w:rPr>
      <w:rFonts w:cstheme="minorBidi"/>
      <w:sz w:val="20"/>
      <w:szCs w:val="20"/>
    </w:rPr>
  </w:style>
  <w:style w:type="character" w:styleId="CommentReference">
    <w:name w:val="annotation reference"/>
    <w:basedOn w:val="DefaultParagraphFont"/>
    <w:uiPriority w:val="99"/>
    <w:semiHidden/>
    <w:unhideWhenUsed/>
    <w:rsid w:val="00426D61"/>
    <w:rPr>
      <w:sz w:val="18"/>
      <w:szCs w:val="18"/>
    </w:rPr>
  </w:style>
  <w:style w:type="paragraph" w:styleId="CommentText">
    <w:name w:val="annotation text"/>
    <w:basedOn w:val="Normal"/>
    <w:link w:val="CommentTextChar"/>
    <w:uiPriority w:val="99"/>
    <w:semiHidden/>
    <w:unhideWhenUsed/>
    <w:rsid w:val="00426D61"/>
    <w:pPr>
      <w:spacing w:line="240" w:lineRule="auto"/>
    </w:pPr>
    <w:rPr>
      <w:sz w:val="24"/>
      <w:szCs w:val="24"/>
    </w:rPr>
  </w:style>
  <w:style w:type="character" w:customStyle="1" w:styleId="CommentTextChar">
    <w:name w:val="Comment Text Char"/>
    <w:basedOn w:val="DefaultParagraphFont"/>
    <w:link w:val="CommentText"/>
    <w:uiPriority w:val="99"/>
    <w:semiHidden/>
    <w:rsid w:val="00426D61"/>
    <w:rPr>
      <w:rFonts w:cstheme="minorBidi"/>
      <w:sz w:val="24"/>
      <w:szCs w:val="24"/>
    </w:rPr>
  </w:style>
  <w:style w:type="paragraph" w:styleId="CommentSubject">
    <w:name w:val="annotation subject"/>
    <w:basedOn w:val="CommentText"/>
    <w:next w:val="CommentText"/>
    <w:link w:val="CommentSubjectChar"/>
    <w:uiPriority w:val="99"/>
    <w:semiHidden/>
    <w:unhideWhenUsed/>
    <w:rsid w:val="00426D61"/>
    <w:rPr>
      <w:b/>
      <w:bCs/>
      <w:sz w:val="20"/>
      <w:szCs w:val="20"/>
    </w:rPr>
  </w:style>
  <w:style w:type="character" w:customStyle="1" w:styleId="CommentSubjectChar">
    <w:name w:val="Comment Subject Char"/>
    <w:basedOn w:val="CommentTextChar"/>
    <w:link w:val="CommentSubject"/>
    <w:uiPriority w:val="99"/>
    <w:semiHidden/>
    <w:rsid w:val="00426D61"/>
    <w:rPr>
      <w:rFonts w:cstheme="minorBid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656"/>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1428D"/>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0D312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1428D"/>
    <w:rPr>
      <w:rFonts w:ascii="Tahoma" w:hAnsi="Tahoma" w:cs="Tahoma"/>
      <w:sz w:val="16"/>
      <w:szCs w:val="16"/>
    </w:rPr>
  </w:style>
  <w:style w:type="paragraph" w:styleId="Caption">
    <w:name w:val="caption"/>
    <w:basedOn w:val="Normal"/>
    <w:next w:val="Normal"/>
    <w:uiPriority w:val="35"/>
    <w:unhideWhenUsed/>
    <w:qFormat/>
    <w:rsid w:val="0041428D"/>
    <w:pPr>
      <w:spacing w:line="240" w:lineRule="auto"/>
    </w:pPr>
    <w:rPr>
      <w:b/>
      <w:bCs/>
      <w:color w:val="4F81BD" w:themeColor="accent1"/>
      <w:sz w:val="18"/>
      <w:szCs w:val="18"/>
    </w:rPr>
  </w:style>
  <w:style w:type="paragraph" w:styleId="Header">
    <w:name w:val="header"/>
    <w:basedOn w:val="Normal"/>
    <w:link w:val="HeaderChar"/>
    <w:uiPriority w:val="99"/>
    <w:unhideWhenUsed/>
    <w:rsid w:val="00414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8D"/>
    <w:rPr>
      <w:rFonts w:cstheme="minorBidi"/>
    </w:rPr>
  </w:style>
  <w:style w:type="paragraph" w:styleId="Footer">
    <w:name w:val="footer"/>
    <w:basedOn w:val="Normal"/>
    <w:link w:val="FooterChar"/>
    <w:uiPriority w:val="99"/>
    <w:unhideWhenUsed/>
    <w:rsid w:val="00414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8D"/>
    <w:rPr>
      <w:rFonts w:cstheme="minorBidi"/>
    </w:rPr>
  </w:style>
  <w:style w:type="character" w:styleId="Hyperlink">
    <w:name w:val="Hyperlink"/>
    <w:basedOn w:val="DefaultParagraphFont"/>
    <w:uiPriority w:val="99"/>
    <w:unhideWhenUsed/>
    <w:rsid w:val="00635BC7"/>
    <w:rPr>
      <w:color w:val="0000FF" w:themeColor="hyperlink"/>
      <w:u w:val="single"/>
    </w:rPr>
  </w:style>
  <w:style w:type="character" w:styleId="FollowedHyperlink">
    <w:name w:val="FollowedHyperlink"/>
    <w:basedOn w:val="DefaultParagraphFont"/>
    <w:uiPriority w:val="99"/>
    <w:semiHidden/>
    <w:unhideWhenUsed/>
    <w:rsid w:val="00635BC7"/>
    <w:rPr>
      <w:color w:val="800080" w:themeColor="followedHyperlink"/>
      <w:u w:val="single"/>
    </w:rPr>
  </w:style>
  <w:style w:type="table" w:styleId="TableGrid">
    <w:name w:val="Table Grid"/>
    <w:basedOn w:val="TableNormal"/>
    <w:uiPriority w:val="59"/>
    <w:rsid w:val="008E4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basedOn w:val="DefaultParagraphFont"/>
    <w:uiPriority w:val="99"/>
    <w:semiHidden/>
    <w:unhideWhenUsed/>
    <w:rsid w:val="001440C9"/>
    <w:rPr>
      <w:vertAlign w:val="superscript"/>
    </w:rPr>
  </w:style>
  <w:style w:type="character" w:styleId="FootnoteReference">
    <w:name w:val="footnote reference"/>
    <w:basedOn w:val="DefaultParagraphFont"/>
    <w:uiPriority w:val="99"/>
    <w:semiHidden/>
    <w:unhideWhenUsed/>
    <w:rsid w:val="001440C9"/>
    <w:rPr>
      <w:vertAlign w:val="superscript"/>
    </w:rPr>
  </w:style>
  <w:style w:type="paragraph" w:styleId="Bibliography">
    <w:name w:val="Bibliography"/>
    <w:basedOn w:val="Normal"/>
    <w:next w:val="Normal"/>
    <w:uiPriority w:val="37"/>
    <w:unhideWhenUsed/>
    <w:rsid w:val="0033003D"/>
    <w:pPr>
      <w:spacing w:after="240" w:line="240" w:lineRule="auto"/>
      <w:ind w:left="720" w:hanging="720"/>
    </w:pPr>
  </w:style>
  <w:style w:type="paragraph" w:styleId="FootnoteText">
    <w:name w:val="footnote text"/>
    <w:basedOn w:val="Normal"/>
    <w:link w:val="FootnoteTextChar"/>
    <w:uiPriority w:val="99"/>
    <w:semiHidden/>
    <w:unhideWhenUsed/>
    <w:rsid w:val="00FA3B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3B39"/>
    <w:rPr>
      <w:rFonts w:cstheme="minorBidi"/>
      <w:sz w:val="20"/>
      <w:szCs w:val="20"/>
    </w:rPr>
  </w:style>
  <w:style w:type="paragraph" w:styleId="PlainText">
    <w:name w:val="Plain Text"/>
    <w:basedOn w:val="Normal"/>
    <w:link w:val="PlainTextChar"/>
    <w:uiPriority w:val="99"/>
    <w:unhideWhenUsed/>
    <w:rsid w:val="00291F7B"/>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91F7B"/>
    <w:rPr>
      <w:rFonts w:ascii="Consolas" w:eastAsiaTheme="minorHAnsi" w:hAnsi="Consolas" w:cstheme="minorBidi"/>
      <w:sz w:val="21"/>
      <w:szCs w:val="21"/>
    </w:rPr>
  </w:style>
  <w:style w:type="paragraph" w:styleId="EndnoteText">
    <w:name w:val="endnote text"/>
    <w:basedOn w:val="Normal"/>
    <w:link w:val="EndnoteTextChar"/>
    <w:uiPriority w:val="99"/>
    <w:semiHidden/>
    <w:unhideWhenUsed/>
    <w:rsid w:val="00FD5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57A2"/>
    <w:rPr>
      <w:rFonts w:cstheme="minorBidi"/>
      <w:sz w:val="20"/>
      <w:szCs w:val="20"/>
    </w:rPr>
  </w:style>
  <w:style w:type="character" w:styleId="CommentReference">
    <w:name w:val="annotation reference"/>
    <w:basedOn w:val="DefaultParagraphFont"/>
    <w:uiPriority w:val="99"/>
    <w:semiHidden/>
    <w:unhideWhenUsed/>
    <w:rsid w:val="00426D61"/>
    <w:rPr>
      <w:sz w:val="18"/>
      <w:szCs w:val="18"/>
    </w:rPr>
  </w:style>
  <w:style w:type="paragraph" w:styleId="CommentText">
    <w:name w:val="annotation text"/>
    <w:basedOn w:val="Normal"/>
    <w:link w:val="CommentTextChar"/>
    <w:uiPriority w:val="99"/>
    <w:semiHidden/>
    <w:unhideWhenUsed/>
    <w:rsid w:val="00426D61"/>
    <w:pPr>
      <w:spacing w:line="240" w:lineRule="auto"/>
    </w:pPr>
    <w:rPr>
      <w:sz w:val="24"/>
      <w:szCs w:val="24"/>
    </w:rPr>
  </w:style>
  <w:style w:type="character" w:customStyle="1" w:styleId="CommentTextChar">
    <w:name w:val="Comment Text Char"/>
    <w:basedOn w:val="DefaultParagraphFont"/>
    <w:link w:val="CommentText"/>
    <w:uiPriority w:val="99"/>
    <w:semiHidden/>
    <w:rsid w:val="00426D61"/>
    <w:rPr>
      <w:rFonts w:cstheme="minorBidi"/>
      <w:sz w:val="24"/>
      <w:szCs w:val="24"/>
    </w:rPr>
  </w:style>
  <w:style w:type="paragraph" w:styleId="CommentSubject">
    <w:name w:val="annotation subject"/>
    <w:basedOn w:val="CommentText"/>
    <w:next w:val="CommentText"/>
    <w:link w:val="CommentSubjectChar"/>
    <w:uiPriority w:val="99"/>
    <w:semiHidden/>
    <w:unhideWhenUsed/>
    <w:rsid w:val="00426D61"/>
    <w:rPr>
      <w:b/>
      <w:bCs/>
      <w:sz w:val="20"/>
      <w:szCs w:val="20"/>
    </w:rPr>
  </w:style>
  <w:style w:type="character" w:customStyle="1" w:styleId="CommentSubjectChar">
    <w:name w:val="Comment Subject Char"/>
    <w:basedOn w:val="CommentTextChar"/>
    <w:link w:val="CommentSubject"/>
    <w:uiPriority w:val="99"/>
    <w:semiHidden/>
    <w:rsid w:val="00426D6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924367">
      <w:bodyDiv w:val="1"/>
      <w:marLeft w:val="0"/>
      <w:marRight w:val="0"/>
      <w:marTop w:val="0"/>
      <w:marBottom w:val="0"/>
      <w:divBdr>
        <w:top w:val="none" w:sz="0" w:space="0" w:color="auto"/>
        <w:left w:val="none" w:sz="0" w:space="0" w:color="auto"/>
        <w:bottom w:val="none" w:sz="0" w:space="0" w:color="auto"/>
        <w:right w:val="none" w:sz="0" w:space="0" w:color="auto"/>
      </w:divBdr>
      <w:divsChild>
        <w:div w:id="1074620774">
          <w:marLeft w:val="0"/>
          <w:marRight w:val="0"/>
          <w:marTop w:val="0"/>
          <w:marBottom w:val="0"/>
          <w:divBdr>
            <w:top w:val="none" w:sz="0" w:space="0" w:color="auto"/>
            <w:left w:val="none" w:sz="0" w:space="0" w:color="auto"/>
            <w:bottom w:val="none" w:sz="0" w:space="0" w:color="auto"/>
            <w:right w:val="none" w:sz="0" w:space="0" w:color="auto"/>
          </w:divBdr>
          <w:divsChild>
            <w:div w:id="5448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6816">
      <w:bodyDiv w:val="1"/>
      <w:marLeft w:val="0"/>
      <w:marRight w:val="0"/>
      <w:marTop w:val="0"/>
      <w:marBottom w:val="0"/>
      <w:divBdr>
        <w:top w:val="none" w:sz="0" w:space="0" w:color="auto"/>
        <w:left w:val="none" w:sz="0" w:space="0" w:color="auto"/>
        <w:bottom w:val="none" w:sz="0" w:space="0" w:color="auto"/>
        <w:right w:val="none" w:sz="0" w:space="0" w:color="auto"/>
      </w:divBdr>
      <w:divsChild>
        <w:div w:id="380986049">
          <w:marLeft w:val="0"/>
          <w:marRight w:val="0"/>
          <w:marTop w:val="0"/>
          <w:marBottom w:val="0"/>
          <w:divBdr>
            <w:top w:val="none" w:sz="0" w:space="0" w:color="auto"/>
            <w:left w:val="none" w:sz="0" w:space="0" w:color="auto"/>
            <w:bottom w:val="none" w:sz="0" w:space="0" w:color="auto"/>
            <w:right w:val="none" w:sz="0" w:space="0" w:color="auto"/>
          </w:divBdr>
          <w:divsChild>
            <w:div w:id="7641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7197">
      <w:bodyDiv w:val="1"/>
      <w:marLeft w:val="0"/>
      <w:marRight w:val="0"/>
      <w:marTop w:val="0"/>
      <w:marBottom w:val="0"/>
      <w:divBdr>
        <w:top w:val="none" w:sz="0" w:space="0" w:color="auto"/>
        <w:left w:val="none" w:sz="0" w:space="0" w:color="auto"/>
        <w:bottom w:val="none" w:sz="0" w:space="0" w:color="auto"/>
        <w:right w:val="none" w:sz="0" w:space="0" w:color="auto"/>
      </w:divBdr>
      <w:divsChild>
        <w:div w:id="1660500947">
          <w:marLeft w:val="0"/>
          <w:marRight w:val="0"/>
          <w:marTop w:val="0"/>
          <w:marBottom w:val="0"/>
          <w:divBdr>
            <w:top w:val="none" w:sz="0" w:space="0" w:color="auto"/>
            <w:left w:val="none" w:sz="0" w:space="0" w:color="auto"/>
            <w:bottom w:val="none" w:sz="0" w:space="0" w:color="auto"/>
            <w:right w:val="none" w:sz="0" w:space="0" w:color="auto"/>
          </w:divBdr>
          <w:divsChild>
            <w:div w:id="1084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8934">
      <w:bodyDiv w:val="1"/>
      <w:marLeft w:val="0"/>
      <w:marRight w:val="0"/>
      <w:marTop w:val="0"/>
      <w:marBottom w:val="0"/>
      <w:divBdr>
        <w:top w:val="none" w:sz="0" w:space="0" w:color="auto"/>
        <w:left w:val="none" w:sz="0" w:space="0" w:color="auto"/>
        <w:bottom w:val="none" w:sz="0" w:space="0" w:color="auto"/>
        <w:right w:val="none" w:sz="0" w:space="0" w:color="auto"/>
      </w:divBdr>
      <w:divsChild>
        <w:div w:id="1111048938">
          <w:marLeft w:val="0"/>
          <w:marRight w:val="0"/>
          <w:marTop w:val="0"/>
          <w:marBottom w:val="0"/>
          <w:divBdr>
            <w:top w:val="none" w:sz="0" w:space="0" w:color="auto"/>
            <w:left w:val="none" w:sz="0" w:space="0" w:color="auto"/>
            <w:bottom w:val="none" w:sz="0" w:space="0" w:color="auto"/>
            <w:right w:val="none" w:sz="0" w:space="0" w:color="auto"/>
          </w:divBdr>
          <w:divsChild>
            <w:div w:id="6884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973">
      <w:bodyDiv w:val="1"/>
      <w:marLeft w:val="0"/>
      <w:marRight w:val="0"/>
      <w:marTop w:val="0"/>
      <w:marBottom w:val="0"/>
      <w:divBdr>
        <w:top w:val="none" w:sz="0" w:space="0" w:color="auto"/>
        <w:left w:val="none" w:sz="0" w:space="0" w:color="auto"/>
        <w:bottom w:val="none" w:sz="0" w:space="0" w:color="auto"/>
        <w:right w:val="none" w:sz="0" w:space="0" w:color="auto"/>
      </w:divBdr>
      <w:divsChild>
        <w:div w:id="1654064723">
          <w:marLeft w:val="0"/>
          <w:marRight w:val="0"/>
          <w:marTop w:val="0"/>
          <w:marBottom w:val="0"/>
          <w:divBdr>
            <w:top w:val="none" w:sz="0" w:space="0" w:color="auto"/>
            <w:left w:val="none" w:sz="0" w:space="0" w:color="auto"/>
            <w:bottom w:val="none" w:sz="0" w:space="0" w:color="auto"/>
            <w:right w:val="none" w:sz="0" w:space="0" w:color="auto"/>
          </w:divBdr>
          <w:divsChild>
            <w:div w:id="2350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11215">
      <w:bodyDiv w:val="1"/>
      <w:marLeft w:val="0"/>
      <w:marRight w:val="0"/>
      <w:marTop w:val="0"/>
      <w:marBottom w:val="0"/>
      <w:divBdr>
        <w:top w:val="none" w:sz="0" w:space="0" w:color="auto"/>
        <w:left w:val="none" w:sz="0" w:space="0" w:color="auto"/>
        <w:bottom w:val="none" w:sz="0" w:space="0" w:color="auto"/>
        <w:right w:val="none" w:sz="0" w:space="0" w:color="auto"/>
      </w:divBdr>
      <w:divsChild>
        <w:div w:id="108821908">
          <w:marLeft w:val="0"/>
          <w:marRight w:val="0"/>
          <w:marTop w:val="0"/>
          <w:marBottom w:val="0"/>
          <w:divBdr>
            <w:top w:val="none" w:sz="0" w:space="0" w:color="auto"/>
            <w:left w:val="none" w:sz="0" w:space="0" w:color="auto"/>
            <w:bottom w:val="none" w:sz="0" w:space="0" w:color="auto"/>
            <w:right w:val="none" w:sz="0" w:space="0" w:color="auto"/>
          </w:divBdr>
          <w:divsChild>
            <w:div w:id="11294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308">
      <w:bodyDiv w:val="1"/>
      <w:marLeft w:val="0"/>
      <w:marRight w:val="0"/>
      <w:marTop w:val="0"/>
      <w:marBottom w:val="0"/>
      <w:divBdr>
        <w:top w:val="none" w:sz="0" w:space="0" w:color="auto"/>
        <w:left w:val="none" w:sz="0" w:space="0" w:color="auto"/>
        <w:bottom w:val="none" w:sz="0" w:space="0" w:color="auto"/>
        <w:right w:val="none" w:sz="0" w:space="0" w:color="auto"/>
      </w:divBdr>
      <w:divsChild>
        <w:div w:id="1482111439">
          <w:marLeft w:val="0"/>
          <w:marRight w:val="0"/>
          <w:marTop w:val="0"/>
          <w:marBottom w:val="0"/>
          <w:divBdr>
            <w:top w:val="none" w:sz="0" w:space="0" w:color="auto"/>
            <w:left w:val="none" w:sz="0" w:space="0" w:color="auto"/>
            <w:bottom w:val="none" w:sz="0" w:space="0" w:color="auto"/>
            <w:right w:val="none" w:sz="0" w:space="0" w:color="auto"/>
          </w:divBdr>
          <w:divsChild>
            <w:div w:id="19242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4558">
      <w:bodyDiv w:val="1"/>
      <w:marLeft w:val="0"/>
      <w:marRight w:val="0"/>
      <w:marTop w:val="0"/>
      <w:marBottom w:val="0"/>
      <w:divBdr>
        <w:top w:val="none" w:sz="0" w:space="0" w:color="auto"/>
        <w:left w:val="none" w:sz="0" w:space="0" w:color="auto"/>
        <w:bottom w:val="none" w:sz="0" w:space="0" w:color="auto"/>
        <w:right w:val="none" w:sz="0" w:space="0" w:color="auto"/>
      </w:divBdr>
      <w:divsChild>
        <w:div w:id="1789858693">
          <w:marLeft w:val="0"/>
          <w:marRight w:val="0"/>
          <w:marTop w:val="0"/>
          <w:marBottom w:val="0"/>
          <w:divBdr>
            <w:top w:val="none" w:sz="0" w:space="0" w:color="auto"/>
            <w:left w:val="none" w:sz="0" w:space="0" w:color="auto"/>
            <w:bottom w:val="none" w:sz="0" w:space="0" w:color="auto"/>
            <w:right w:val="none" w:sz="0" w:space="0" w:color="auto"/>
          </w:divBdr>
          <w:divsChild>
            <w:div w:id="13686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verything2.com/user/BrooksMarlin/writeups/JFK+Reloaded" TargetMode="External"/><Relationship Id="rId9" Type="http://schemas.openxmlformats.org/officeDocument/2006/relationships/header" Target="header1.xml"/><Relationship Id="rId10"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http://everything2.com/user/BrooksMarlin/writeups/JFK+Reloaded.BrooksMar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9D054328-52CA-F545-8490-C6106431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7745</Words>
  <Characters>44147</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2013-02-12T21:37:00Z</dcterms:created>
  <dcterms:modified xsi:type="dcterms:W3CDTF">2013-02-12T21:37:00Z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id="Z1CVEaoR"/&gt;&lt;style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